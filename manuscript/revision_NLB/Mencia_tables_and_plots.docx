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0CB2" w14:textId="77777777" w:rsidR="006169C1" w:rsidRDefault="006169C1" w:rsidP="006169C1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MS Mincho" w:hAnsi="Times New Roman"/>
          <w:szCs w:val="24"/>
        </w:rPr>
        <w:sectPr w:rsidR="006169C1" w:rsidSect="0028346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06B82B" w14:textId="77777777" w:rsidR="006169C1" w:rsidRDefault="006169C1" w:rsidP="006169C1">
      <w:r>
        <w:rPr>
          <w:noProof/>
        </w:rPr>
        <w:lastRenderedPageBreak/>
        <w:drawing>
          <wp:inline distT="0" distB="0" distL="0" distR="0" wp14:anchorId="7440E6F7" wp14:editId="78E9790E">
            <wp:extent cx="9117623" cy="703630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862" cy="70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299B" w14:textId="77777777" w:rsidR="006169C1" w:rsidRDefault="006169C1" w:rsidP="006169C1">
      <w:pPr>
        <w:sectPr w:rsidR="006169C1" w:rsidSect="00283467">
          <w:pgSz w:w="15840" w:h="12240" w:orient="landscape"/>
          <w:pgMar w:top="1440" w:right="1440" w:bottom="1440" w:left="1440" w:header="720" w:footer="720" w:gutter="0"/>
          <w:lnNumType w:countBy="5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FD5FA82" wp14:editId="3EF820C6">
            <wp:extent cx="9000503" cy="694592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549" cy="694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ECF0" w14:textId="77777777" w:rsidR="006169C1" w:rsidRDefault="006169C1" w:rsidP="006169C1"/>
    <w:p w14:paraId="502A6D8E" w14:textId="77777777" w:rsidR="006169C1" w:rsidRDefault="006169C1" w:rsidP="006169C1"/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3320"/>
        <w:gridCol w:w="1360"/>
        <w:gridCol w:w="1360"/>
        <w:gridCol w:w="1360"/>
        <w:gridCol w:w="1360"/>
        <w:gridCol w:w="1360"/>
      </w:tblGrid>
      <w:tr w:rsidR="006169C1" w:rsidRPr="00981BF8" w14:paraId="0BBB3448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CD89" w14:textId="77777777" w:rsidR="006169C1" w:rsidRPr="00981BF8" w:rsidRDefault="006169C1" w:rsidP="00283467">
            <w:pPr>
              <w:rPr>
                <w:rFonts w:ascii="Times New Roman" w:eastAsia="Times New Roman" w:hAnsi="Times New Roman"/>
                <w:szCs w:val="24"/>
              </w:rPr>
            </w:pPr>
            <w:r w:rsidRPr="0013456F">
              <w:rPr>
                <w:rFonts w:ascii="Times New Roman" w:eastAsia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0E13B6" wp14:editId="47170768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-4445</wp:posOffset>
                      </wp:positionV>
                      <wp:extent cx="6553200" cy="1403985"/>
                      <wp:effectExtent l="0" t="0" r="0" b="63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AAE5C" w14:textId="77777777" w:rsidR="00283467" w:rsidRDefault="00283467" w:rsidP="006169C1">
                                  <w:r>
                                    <w:rPr>
                                      <w:rFonts w:ascii="Times New Roman" w:eastAsia="Times New Roman" w:hAnsi="Times New Roman"/>
                                      <w:szCs w:val="24"/>
                                    </w:rPr>
                                    <w:t xml:space="preserve">Table 2. Mist-net capture rates, richness, and diversity of birds in regenerating dry forest and mature dry forest in the Sierra de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Cs w:val="24"/>
                                    </w:rPr>
                                    <w:t>Bahoruco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0E13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5.9pt;margin-top:-.35pt;width:516pt;height:11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" stroked="f">
                      <v:textbox style="mso-fit-shape-to-text:t">
                        <w:txbxContent>
                          <w:p w14:paraId="068AAE5C" w14:textId="77777777" w:rsidR="00283467" w:rsidRDefault="00283467" w:rsidP="006169C1">
                            <w:r>
                              <w:rPr>
                                <w:rFonts w:ascii="Times New Roman" w:eastAsia="Times New Roman" w:hAnsi="Times New Roman"/>
                                <w:szCs w:val="24"/>
                              </w:rPr>
                              <w:t xml:space="preserve">Table 2. Mist-net capture rates, richness, and diversity of birds in regenerating dry forest and mature dry forest in the Sierra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Cs w:val="24"/>
                              </w:rPr>
                              <w:t>Bahoruco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B84B" w14:textId="77777777" w:rsidR="006169C1" w:rsidRPr="00981BF8" w:rsidRDefault="006169C1" w:rsidP="00283467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F93" w14:textId="77777777" w:rsidR="006169C1" w:rsidRPr="00981BF8" w:rsidRDefault="006169C1" w:rsidP="00283467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EB70" w14:textId="77777777" w:rsidR="006169C1" w:rsidRPr="00981BF8" w:rsidRDefault="006169C1" w:rsidP="00283467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E3C8" w14:textId="77777777" w:rsidR="006169C1" w:rsidRPr="00981BF8" w:rsidRDefault="006169C1" w:rsidP="00283467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3D0E" w14:textId="77777777" w:rsidR="006169C1" w:rsidRPr="00981BF8" w:rsidRDefault="006169C1" w:rsidP="00283467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6169C1" w:rsidRPr="00351F00" w14:paraId="444E22DB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5ABE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E16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12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E11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CC0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49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702552CE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C08D9" w14:textId="77777777" w:rsidR="006169C1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  <w:p w14:paraId="710C25C6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21EE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96FF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A53E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12BE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DB06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00F0D782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9E8C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487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La Cueva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9EE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Caoba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64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Morelia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DE6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El Corral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0BB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Aceitillar</w:t>
            </w:r>
            <w:proofErr w:type="spellEnd"/>
          </w:p>
        </w:tc>
      </w:tr>
      <w:tr w:rsidR="006169C1" w:rsidRPr="00351F00" w14:paraId="63F22B3F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85026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784F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2-yr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3ED4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5-yr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379B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10-yr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BE9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20-yr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F1B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mature</w:t>
            </w:r>
          </w:p>
        </w:tc>
      </w:tr>
      <w:tr w:rsidR="006169C1" w:rsidRPr="00351F00" w14:paraId="1949361B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632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Elevation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A51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395 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905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410 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294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400 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5C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400 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3EA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340 m</w:t>
            </w:r>
          </w:p>
        </w:tc>
      </w:tr>
      <w:tr w:rsidR="006169C1" w:rsidRPr="00351F00" w14:paraId="2B4FC1A3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6E72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Mist net hours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CD9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7612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692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7293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D47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7553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7DD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6946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A70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11319</w:t>
            </w:r>
          </w:p>
        </w:tc>
      </w:tr>
      <w:tr w:rsidR="006169C1" w:rsidRPr="00351F00" w14:paraId="2BC35AED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5AFD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>C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apture rate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6E6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231.5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51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235.8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375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152.4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D47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132.9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3E4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155.4</w:t>
            </w:r>
          </w:p>
        </w:tc>
      </w:tr>
      <w:tr w:rsidR="006169C1" w:rsidRPr="00351F00" w14:paraId="71005622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8DD" w14:textId="77777777" w:rsidR="006169C1" w:rsidRPr="003E2F31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Migrant capture rate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3B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60.8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D9F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88.7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984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55.9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903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43.2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04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34.5</w:t>
            </w:r>
          </w:p>
        </w:tc>
      </w:tr>
      <w:tr w:rsidR="006169C1" w:rsidRPr="00351F00" w14:paraId="1E665E75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373C" w14:textId="77777777" w:rsidR="006169C1" w:rsidRPr="003E2F31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</w:t>
            </w:r>
            <w:r w:rsidRPr="003E2F31">
              <w:rPr>
                <w:rFonts w:ascii="Arial" w:eastAsia="Times New Roman" w:hAnsi="Arial" w:cs="Arial"/>
                <w:b/>
                <w:bCs/>
                <w:sz w:val="20"/>
              </w:rPr>
              <w:t>Resident capture rate</w:t>
            </w:r>
            <w:r w:rsidRPr="003E2F31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CD6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2F31">
              <w:rPr>
                <w:rFonts w:ascii="Calibri" w:eastAsia="Times New Roman" w:hAnsi="Calibri"/>
                <w:color w:val="000000"/>
                <w:sz w:val="22"/>
                <w:szCs w:val="22"/>
              </w:rPr>
              <w:t>170.7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1F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2F31">
              <w:rPr>
                <w:rFonts w:ascii="Calibri" w:eastAsia="Times New Roman" w:hAnsi="Calibri"/>
                <w:color w:val="000000"/>
                <w:sz w:val="22"/>
                <w:szCs w:val="22"/>
              </w:rPr>
              <w:t>147.1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18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2F31">
              <w:rPr>
                <w:rFonts w:ascii="Calibri" w:eastAsia="Times New Roman" w:hAnsi="Calibri"/>
                <w:color w:val="000000"/>
                <w:sz w:val="22"/>
                <w:szCs w:val="22"/>
              </w:rPr>
              <w:t>96.5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29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2F31">
              <w:rPr>
                <w:rFonts w:ascii="Calibri" w:eastAsia="Times New Roman" w:hAnsi="Calibri"/>
                <w:color w:val="000000"/>
                <w:sz w:val="22"/>
                <w:szCs w:val="22"/>
              </w:rPr>
              <w:t>89.7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6F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2F31">
              <w:rPr>
                <w:rFonts w:ascii="Calibri" w:eastAsia="Times New Roman" w:hAnsi="Calibri"/>
                <w:color w:val="000000"/>
                <w:sz w:val="22"/>
                <w:szCs w:val="22"/>
              </w:rPr>
              <w:t>120.8</w:t>
            </w:r>
          </w:p>
        </w:tc>
      </w:tr>
      <w:tr w:rsidR="006169C1" w:rsidRPr="003E2F31" w14:paraId="1ED55243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7F5A" w14:textId="77777777" w:rsidR="006169C1" w:rsidRPr="003E2F31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Species richness (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indivs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792A" w14:textId="77777777" w:rsidR="006169C1" w:rsidRPr="003E2F31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45 (1762)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EF18" w14:textId="77777777" w:rsidR="006169C1" w:rsidRPr="003E2F31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42 (1720)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0CFC" w14:textId="77777777" w:rsidR="006169C1" w:rsidRPr="003E2F31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40 (1151)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1243" w14:textId="77777777" w:rsidR="006169C1" w:rsidRPr="003E2F31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29 (923)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7D52" w14:textId="77777777" w:rsidR="006169C1" w:rsidRPr="003E2F31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37 (1759)</w:t>
            </w:r>
          </w:p>
        </w:tc>
      </w:tr>
      <w:tr w:rsidR="006169C1" w:rsidRPr="00351F00" w14:paraId="51EA4629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92E7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>Shannon d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iversity Index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B27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2D2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4F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621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722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2.66</w:t>
            </w:r>
          </w:p>
        </w:tc>
      </w:tr>
      <w:tr w:rsidR="006169C1" w:rsidRPr="00351F00" w14:paraId="79BDD8F7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7B92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Effective number of species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05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ED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436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19.3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4B6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2E4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14.3</w:t>
            </w:r>
          </w:p>
        </w:tc>
      </w:tr>
      <w:tr w:rsidR="006169C1" w:rsidRPr="00351F00" w14:paraId="3B61440D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C16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Chao 1 Estimator (SD)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115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65.2 (12.6)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022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45 (2.7)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809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43.6 (3.2)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1D0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41.5 (11.6)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8EE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41.2 (4.0)</w:t>
            </w:r>
          </w:p>
        </w:tc>
      </w:tr>
      <w:tr w:rsidR="006169C1" w:rsidRPr="00351F00" w14:paraId="1D63C754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94C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Chao 1 confidence interval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128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40.4 - 90.0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AE8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39.6 - 50.4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DAB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37.2 - 50.0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97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18.8 - 64.2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606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33.3 - 49.0</w:t>
            </w:r>
          </w:p>
        </w:tc>
      </w:tr>
      <w:tr w:rsidR="006169C1" w:rsidRPr="00351F00" w14:paraId="176DCD6C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A3AE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Evenness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0C9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20D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FC6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85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F9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0.74</w:t>
            </w:r>
          </w:p>
        </w:tc>
      </w:tr>
      <w:tr w:rsidR="006169C1" w:rsidRPr="00351F00" w14:paraId="2D36CEF6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54D0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Resident 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spp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 (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indivs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B2B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33 (1299)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DED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25 (1073)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638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28 (729)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025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21 (623)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791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24 (1368)</w:t>
            </w:r>
          </w:p>
        </w:tc>
      </w:tr>
      <w:tr w:rsidR="006169C1" w:rsidRPr="00351F00" w14:paraId="50281D7F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783A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% resident individuals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02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73.7%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BB1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62.4%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ACD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63.3%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71B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67.5%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C56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77.8%</w:t>
            </w:r>
          </w:p>
        </w:tc>
      </w:tr>
      <w:tr w:rsidR="006169C1" w:rsidRPr="00351F00" w14:paraId="03A27917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79BD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Endemic 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spp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 (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indivs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110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11 (269)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999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9 (277)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5A6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10 (234)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67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7 (267)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30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9 (421)</w:t>
            </w:r>
          </w:p>
        </w:tc>
      </w:tr>
      <w:tr w:rsidR="006169C1" w:rsidRPr="00351F00" w14:paraId="5C5C140C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2BC5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% endemic individuals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D1D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15.3%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A6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16.1%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7A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20.3%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EAE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28.9%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92D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23.9%</w:t>
            </w:r>
          </w:p>
        </w:tc>
      </w:tr>
      <w:tr w:rsidR="006169C1" w:rsidRPr="00351F00" w14:paraId="368A1B17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EC12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Migrant 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spp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 xml:space="preserve"> (</w:t>
            </w: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indivs</w:t>
            </w:r>
            <w:proofErr w:type="spellEnd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54F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12 (463)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D2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17 (647)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7BA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12 (422)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0F9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8 (300)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C2E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13 (391)</w:t>
            </w:r>
          </w:p>
        </w:tc>
      </w:tr>
      <w:tr w:rsidR="006169C1" w:rsidRPr="00351F00" w14:paraId="1C829FA2" w14:textId="77777777" w:rsidTr="00283467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E03AA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</w:rPr>
              <w:t xml:space="preserve">     </w:t>
            </w: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% migrant individuals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F877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26.3%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BEF7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37.6%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E73E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36.7%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176A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1C9A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22.2%</w:t>
            </w:r>
          </w:p>
        </w:tc>
      </w:tr>
      <w:tr w:rsidR="006169C1" w:rsidRPr="0013456F" w14:paraId="1AA2A213" w14:textId="77777777" w:rsidTr="00283467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BCA7" w14:textId="77777777" w:rsidR="006169C1" w:rsidRPr="0013456F" w:rsidRDefault="006169C1" w:rsidP="00283467">
            <w:pPr>
              <w:rPr>
                <w:rFonts w:ascii="Arial" w:eastAsia="Times New Roman" w:hAnsi="Arial" w:cs="Arial"/>
                <w:bCs/>
                <w:sz w:val="20"/>
                <w:vertAlign w:val="superscript"/>
              </w:rPr>
            </w:pPr>
          </w:p>
          <w:p w14:paraId="677C3259" w14:textId="77777777" w:rsidR="006169C1" w:rsidRPr="0013456F" w:rsidRDefault="006169C1" w:rsidP="00283467">
            <w:pPr>
              <w:rPr>
                <w:rFonts w:ascii="Arial" w:eastAsia="Times New Roman" w:hAnsi="Arial" w:cs="Arial"/>
                <w:bCs/>
                <w:sz w:val="20"/>
                <w:vertAlign w:val="superscript"/>
              </w:rPr>
            </w:pPr>
          </w:p>
          <w:p w14:paraId="22A47ED0" w14:textId="77777777" w:rsidR="006169C1" w:rsidRPr="0013456F" w:rsidRDefault="006169C1" w:rsidP="00283467">
            <w:pPr>
              <w:rPr>
                <w:rFonts w:ascii="Arial" w:eastAsia="Times New Roman" w:hAnsi="Arial" w:cs="Arial"/>
                <w:bCs/>
                <w:sz w:val="20"/>
              </w:rPr>
            </w:pPr>
            <w:r w:rsidRPr="0013456F">
              <w:rPr>
                <w:rFonts w:ascii="Arial" w:eastAsia="Times New Roman" w:hAnsi="Arial" w:cs="Arial"/>
                <w:bCs/>
                <w:sz w:val="20"/>
                <w:vertAlign w:val="superscript"/>
              </w:rPr>
              <w:t>1</w:t>
            </w:r>
            <w:r w:rsidRPr="0013456F">
              <w:rPr>
                <w:rFonts w:ascii="Arial" w:eastAsia="Times New Roman" w:hAnsi="Arial" w:cs="Arial"/>
                <w:bCs/>
                <w:sz w:val="20"/>
              </w:rPr>
              <w:t xml:space="preserve"> birds captured/1000 </w:t>
            </w:r>
            <w:proofErr w:type="spellStart"/>
            <w:r w:rsidRPr="0013456F">
              <w:rPr>
                <w:rFonts w:ascii="Arial" w:eastAsia="Times New Roman" w:hAnsi="Arial" w:cs="Arial"/>
                <w:bCs/>
                <w:sz w:val="20"/>
              </w:rPr>
              <w:t>mnh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BC6B" w14:textId="77777777" w:rsidR="006169C1" w:rsidRPr="0013456F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9F5" w14:textId="77777777" w:rsidR="006169C1" w:rsidRPr="0013456F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919D" w14:textId="77777777" w:rsidR="006169C1" w:rsidRPr="0013456F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040F" w14:textId="77777777" w:rsidR="006169C1" w:rsidRPr="0013456F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8CFD" w14:textId="77777777" w:rsidR="006169C1" w:rsidRPr="0013456F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4C092C6C" w14:textId="77777777" w:rsidTr="00283467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07669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B8D3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610A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90EE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CF40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9A69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14:paraId="16FA1A35" w14:textId="77777777" w:rsidR="006169C1" w:rsidRDefault="006169C1" w:rsidP="006169C1">
      <w:r>
        <w:br w:type="page"/>
      </w:r>
      <w:r>
        <w:lastRenderedPageBreak/>
        <w:t>Table 3: Dominance of 5 most abundant species in regenerating dry forest and mature dry forest. Scientific names of species are found in Table 2.</w:t>
      </w:r>
    </w:p>
    <w:p w14:paraId="13CC171B" w14:textId="77777777" w:rsidR="006169C1" w:rsidRPr="00655FF0" w:rsidRDefault="006169C1" w:rsidP="006169C1">
      <w:pPr>
        <w:rPr>
          <w:sz w:val="18"/>
          <w:szCs w:val="18"/>
        </w:rPr>
      </w:pP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3040"/>
        <w:gridCol w:w="1160"/>
        <w:gridCol w:w="1160"/>
        <w:gridCol w:w="1160"/>
        <w:gridCol w:w="1160"/>
        <w:gridCol w:w="1160"/>
      </w:tblGrid>
      <w:tr w:rsidR="006169C1" w:rsidRPr="00351F00" w14:paraId="3C80205D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34F6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862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564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4F3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2A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F14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1E7AEE66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506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745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La Cueva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DB9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Caoba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23F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Morelia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8FD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El Corral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5ED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Aceitillar</w:t>
            </w:r>
            <w:proofErr w:type="spellEnd"/>
          </w:p>
        </w:tc>
      </w:tr>
      <w:tr w:rsidR="006169C1" w:rsidRPr="00351F00" w14:paraId="42543E04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875AD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757A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411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EE0C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10-yr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1DD3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20-yr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0D6F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mature</w:t>
            </w:r>
          </w:p>
        </w:tc>
      </w:tr>
      <w:tr w:rsidR="006169C1" w:rsidRPr="00351F00" w14:paraId="5DD7B96E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E955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Common Ground-Dove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3F7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 (13.0)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D0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 (9.7)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F6D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 (8.8)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D06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 (10.6)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085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0820A3E7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F08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Broad-billed </w:t>
            </w: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Tody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C93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8F4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B05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 (8.1)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40D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 (11.0)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14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263DC34A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49B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Ovenbird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E74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15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DE9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 (16.1)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6D4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 (15.6)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04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 (7.6)</w:t>
            </w:r>
          </w:p>
        </w:tc>
      </w:tr>
      <w:tr w:rsidR="006169C1" w:rsidRPr="00351F00" w14:paraId="56FF063C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A329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Common Yellowthroat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14F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177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 (8.7)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C74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3FA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43E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201AFAAA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008B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Cape May Warbler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98A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 (6.4)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304A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 (10.8)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61F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48A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1B4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551CE4B6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0201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Black-throated Blue Warbler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CDA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8CE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AF4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 (7.6)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F36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DAF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448C9AAA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EFAF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Green-tailed Ground-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Tanage</w:t>
            </w: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70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657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8BD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18AF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EC2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 (7.0)</w:t>
            </w:r>
          </w:p>
        </w:tc>
      </w:tr>
      <w:tr w:rsidR="006169C1" w:rsidRPr="00351F00" w14:paraId="62EC277B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4752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Bananaquit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ED4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 (7.7)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AA7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5440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091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C2A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 (16.5)</w:t>
            </w:r>
          </w:p>
        </w:tc>
      </w:tr>
      <w:tr w:rsidR="006169C1" w:rsidRPr="00351F00" w14:paraId="4D8EB770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76F9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Black-crowned Palm-Tanager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E767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360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968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3C11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4 (9.0)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55C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 (8.0)</w:t>
            </w:r>
          </w:p>
        </w:tc>
      </w:tr>
      <w:tr w:rsidR="006169C1" w:rsidRPr="00351F00" w14:paraId="52429DE0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3DC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Yellow-faced </w:t>
            </w:r>
            <w:proofErr w:type="spellStart"/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Grassquit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C666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 (15.1)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0B0D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2 (10.2)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BCF3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9E3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084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351F00" w14:paraId="2053C31C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F6DCE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Greater Antillean Bullfinch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6EA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 (8.1)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6997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 (8.5)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A7A65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3 (8.5)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63A72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5 (6.7)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D2BBC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1F00">
              <w:rPr>
                <w:rFonts w:ascii="Calibri" w:eastAsia="Times New Roman" w:hAnsi="Calibri"/>
                <w:color w:val="000000"/>
                <w:sz w:val="22"/>
                <w:szCs w:val="22"/>
              </w:rPr>
              <w:t>1 (22.0)</w:t>
            </w:r>
          </w:p>
        </w:tc>
      </w:tr>
      <w:tr w:rsidR="006169C1" w:rsidRPr="00351F00" w14:paraId="40D577D3" w14:textId="77777777" w:rsidTr="0028346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CDBB" w14:textId="77777777" w:rsidR="006169C1" w:rsidRPr="00351F00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07E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848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0914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EC59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195B" w14:textId="77777777" w:rsidR="006169C1" w:rsidRPr="00351F00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14:paraId="5862A33B" w14:textId="77777777" w:rsidR="006169C1" w:rsidRDefault="006169C1" w:rsidP="006169C1">
      <w:pPr>
        <w:rPr>
          <w:sz w:val="18"/>
          <w:szCs w:val="18"/>
        </w:rPr>
      </w:pPr>
    </w:p>
    <w:p w14:paraId="5B1CF682" w14:textId="77777777" w:rsidR="006169C1" w:rsidRDefault="006169C1" w:rsidP="006169C1">
      <w:pPr>
        <w:rPr>
          <w:ins w:id="0" w:author="Brouwer, Nathan" w:date="2018-02-20T20:09:00Z"/>
          <w:szCs w:val="24"/>
        </w:rPr>
      </w:pPr>
      <w:r>
        <w:rPr>
          <w:sz w:val="18"/>
          <w:szCs w:val="18"/>
        </w:rPr>
        <w:br w:type="page"/>
      </w:r>
      <w:r>
        <w:rPr>
          <w:szCs w:val="24"/>
        </w:rPr>
        <w:lastRenderedPageBreak/>
        <w:t>Table 4</w:t>
      </w:r>
      <w:r w:rsidRPr="00351F00">
        <w:rPr>
          <w:szCs w:val="24"/>
        </w:rPr>
        <w:t>.</w:t>
      </w:r>
      <w:r>
        <w:rPr>
          <w:szCs w:val="24"/>
        </w:rPr>
        <w:t xml:space="preserve"> </w:t>
      </w:r>
      <w:commentRangeStart w:id="1"/>
      <w:r>
        <w:rPr>
          <w:szCs w:val="24"/>
        </w:rPr>
        <w:t>Similarity</w:t>
      </w:r>
      <w:commentRangeEnd w:id="1"/>
      <w:r w:rsidR="0097558B">
        <w:rPr>
          <w:rStyle w:val="CommentReference"/>
        </w:rPr>
        <w:commentReference w:id="1"/>
      </w:r>
      <w:r>
        <w:rPr>
          <w:szCs w:val="24"/>
        </w:rPr>
        <w:t xml:space="preserve"> indices of birds captured in 5 habitats based on species presence/absence (</w:t>
      </w:r>
      <w:proofErr w:type="spellStart"/>
      <w:r>
        <w:rPr>
          <w:szCs w:val="24"/>
        </w:rPr>
        <w:t>Jaccard</w:t>
      </w:r>
      <w:proofErr w:type="spellEnd"/>
      <w:r>
        <w:rPr>
          <w:szCs w:val="24"/>
        </w:rPr>
        <w:t xml:space="preserve"> Similarity; unshaded portion), and proportional abundances of individuals </w:t>
      </w:r>
      <w:proofErr w:type="spellStart"/>
      <w:r>
        <w:rPr>
          <w:szCs w:val="24"/>
        </w:rPr>
        <w:t>mistnetted</w:t>
      </w:r>
      <w:proofErr w:type="spellEnd"/>
      <w:r>
        <w:rPr>
          <w:szCs w:val="24"/>
        </w:rPr>
        <w:t xml:space="preserve"> (Sorenson Index; shaded portion).</w:t>
      </w:r>
      <w:ins w:id="3" w:author="Brouwer, Nathan" w:date="2018-02-20T20:12:00Z">
        <w:r w:rsidR="00D8022C">
          <w:rPr>
            <w:szCs w:val="24"/>
          </w:rPr>
          <w:t xml:space="preserve">  Values are parentheses are bootstrapped 95% confidence intervals.</w:t>
        </w:r>
      </w:ins>
    </w:p>
    <w:p w14:paraId="0129BE89" w14:textId="77777777" w:rsidR="00D8022C" w:rsidRDefault="00D8022C" w:rsidP="006169C1">
      <w:pPr>
        <w:rPr>
          <w:ins w:id="4" w:author="Brouwer, Nathan" w:date="2018-02-20T20:09:00Z"/>
          <w:szCs w:val="24"/>
        </w:rPr>
      </w:pPr>
    </w:p>
    <w:p w14:paraId="397F3110" w14:textId="77777777" w:rsidR="00D8022C" w:rsidRDefault="00D8022C" w:rsidP="006169C1">
      <w:pPr>
        <w:rPr>
          <w:szCs w:val="24"/>
        </w:rPr>
      </w:pPr>
      <w:ins w:id="5" w:author="Brouwer, Nathan" w:date="2018-02-20T20:10:00Z">
        <w:r w:rsidRPr="00D8022C">
          <w:drawing>
            <wp:inline distT="0" distB="0" distL="0" distR="0" wp14:anchorId="5983F5E6" wp14:editId="367D5F95">
              <wp:extent cx="4274820" cy="201930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7482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89FB7E" w14:textId="77777777" w:rsidR="006169C1" w:rsidRPr="00351F00" w:rsidRDefault="006169C1" w:rsidP="006169C1">
      <w:pPr>
        <w:rPr>
          <w:szCs w:val="24"/>
        </w:rPr>
      </w:pPr>
    </w:p>
    <w:p w14:paraId="4B81FD6B" w14:textId="77777777" w:rsidR="006169C1" w:rsidRDefault="006169C1" w:rsidP="006169C1">
      <w:pPr>
        <w:rPr>
          <w:sz w:val="18"/>
          <w:szCs w:val="18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1061"/>
        <w:gridCol w:w="960"/>
        <w:gridCol w:w="960"/>
        <w:gridCol w:w="960"/>
        <w:gridCol w:w="960"/>
        <w:gridCol w:w="1061"/>
      </w:tblGrid>
      <w:tr w:rsidR="006169C1" w:rsidRPr="00351F00" w14:paraId="2EDD6AFC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DA3F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7DB3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Cueva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1B90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Caoba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2D7D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Morelia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0DDE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Corral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E859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Aceitillar</w:t>
            </w:r>
            <w:proofErr w:type="spellEnd"/>
          </w:p>
        </w:tc>
      </w:tr>
      <w:tr w:rsidR="006169C1" w:rsidRPr="00351F00" w14:paraId="180A91EC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86A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Cueva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6AA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1E2FD0DA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2B6BED8C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6684F018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14FBB990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0.57</w:t>
            </w:r>
          </w:p>
        </w:tc>
      </w:tr>
      <w:tr w:rsidR="006169C1" w:rsidRPr="00351F00" w14:paraId="72724696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BE95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Caoba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4EA4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D4B9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3486B3D2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2EAD4772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489AB72E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0.54</w:t>
            </w:r>
          </w:p>
        </w:tc>
      </w:tr>
      <w:tr w:rsidR="006169C1" w:rsidRPr="00351F00" w14:paraId="5D38F197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D165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Morelia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CE8F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06A3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6804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53B64242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1218D1E5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0.55</w:t>
            </w:r>
          </w:p>
        </w:tc>
      </w:tr>
      <w:tr w:rsidR="006169C1" w:rsidRPr="00351F00" w14:paraId="7FA01882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1EEB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Corral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213F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3BBC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90EF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0168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2" w:color="000000" w:fill="C0C0C0"/>
            <w:noWrap/>
            <w:vAlign w:val="bottom"/>
            <w:hideMark/>
          </w:tcPr>
          <w:p w14:paraId="617FD1CA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0.54</w:t>
            </w:r>
          </w:p>
        </w:tc>
      </w:tr>
      <w:tr w:rsidR="006169C1" w:rsidRPr="00351F00" w14:paraId="1A2E1249" w14:textId="77777777" w:rsidTr="002834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232C" w14:textId="77777777" w:rsidR="006169C1" w:rsidRPr="00351F00" w:rsidRDefault="006169C1" w:rsidP="00283467">
            <w:pPr>
              <w:rPr>
                <w:rFonts w:ascii="Arial" w:eastAsia="Times New Roman" w:hAnsi="Arial" w:cs="Arial"/>
                <w:b/>
                <w:bCs/>
                <w:sz w:val="20"/>
              </w:rPr>
            </w:pPr>
            <w:proofErr w:type="spellStart"/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Aceitillar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10D9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21B6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0487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9ED6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1E1" w14:textId="77777777" w:rsidR="006169C1" w:rsidRPr="00351F00" w:rsidRDefault="006169C1" w:rsidP="0028346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351F00">
              <w:rPr>
                <w:rFonts w:ascii="Arial" w:eastAsia="Times New Roman" w:hAnsi="Arial" w:cs="Arial"/>
                <w:b/>
                <w:bCs/>
                <w:sz w:val="20"/>
              </w:rPr>
              <w:t>--</w:t>
            </w:r>
          </w:p>
        </w:tc>
      </w:tr>
    </w:tbl>
    <w:p w14:paraId="7480436C" w14:textId="77777777" w:rsidR="006169C1" w:rsidRDefault="006169C1" w:rsidP="006169C1">
      <w:pPr>
        <w:rPr>
          <w:sz w:val="18"/>
          <w:szCs w:val="18"/>
        </w:rPr>
        <w:sectPr w:rsidR="006169C1" w:rsidSect="002834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A77C51" w14:textId="77777777" w:rsidR="006169C1" w:rsidRDefault="006169C1" w:rsidP="006169C1">
      <w:pPr>
        <w:rPr>
          <w:rFonts w:ascii="Calibri" w:eastAsia="Times New Roman" w:hAnsi="Calibri"/>
          <w:color w:val="000000"/>
          <w:sz w:val="22"/>
          <w:szCs w:val="22"/>
        </w:rPr>
        <w:sectPr w:rsidR="006169C1" w:rsidSect="00283467">
          <w:pgSz w:w="15840" w:h="12240" w:orient="landscape"/>
          <w:pgMar w:top="720" w:right="720" w:bottom="720" w:left="720" w:header="720" w:footer="720" w:gutter="0"/>
          <w:lnNumType w:countBy="5"/>
          <w:cols w:space="720"/>
          <w:docGrid w:linePitch="360"/>
        </w:sectPr>
      </w:pPr>
      <w:bookmarkStart w:id="6" w:name="RANGE!A1:H14"/>
      <w:r>
        <w:rPr>
          <w:noProof/>
          <w:sz w:val="18"/>
          <w:szCs w:val="18"/>
        </w:rPr>
        <w:lastRenderedPageBreak/>
        <w:drawing>
          <wp:inline distT="0" distB="0" distL="0" distR="0" wp14:anchorId="02C8A79B" wp14:editId="66D29BEE">
            <wp:extent cx="9144000" cy="70566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097" cy="70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2860"/>
        <w:gridCol w:w="830"/>
        <w:gridCol w:w="1160"/>
        <w:gridCol w:w="1160"/>
        <w:gridCol w:w="1160"/>
        <w:gridCol w:w="1160"/>
        <w:gridCol w:w="1160"/>
        <w:gridCol w:w="960"/>
      </w:tblGrid>
      <w:tr w:rsidR="006169C1" w:rsidRPr="006F7576" w14:paraId="4D0BF3A5" w14:textId="77777777" w:rsidTr="00283467">
        <w:trPr>
          <w:trHeight w:val="630"/>
        </w:trPr>
        <w:tc>
          <w:tcPr>
            <w:tcW w:w="104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939D1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Table 6</w:t>
            </w: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. Percent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age of captured individuals (n)</w:t>
            </w: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ten</w:t>
            </w: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resident species that were site persistent in regen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rating pastures and mature dry forest in the Sierra de </w:t>
            </w: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Bahoruco</w:t>
            </w:r>
            <w:proofErr w:type="spellEnd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, Dominican Republic.</w:t>
            </w:r>
            <w:bookmarkEnd w:id="6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>
              <w:t>Scientific names of species are found in Table 2.</w:t>
            </w:r>
          </w:p>
        </w:tc>
      </w:tr>
      <w:tr w:rsidR="006169C1" w:rsidRPr="006F7576" w14:paraId="1E85A1FC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F05C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D71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31C6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5FBE7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DAE40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2A537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9124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E61A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6F7576" w14:paraId="5B26121C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F141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00A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45A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La Cueva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83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Caoba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0F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Morelia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9B0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El Corral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0E1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Aceitillar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860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169C1" w:rsidRPr="006F7576" w14:paraId="0C9F15A3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1AC4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A7C5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Bands</w:t>
            </w:r>
            <w:r w:rsidRPr="00136D71">
              <w:rPr>
                <w:rFonts w:ascii="Calibri" w:eastAsia="Times New Roman" w:hAnsi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65C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98DE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D8D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10-yr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E88D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20-yr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5764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mature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8570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i/>
                <w:iCs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6169C1" w:rsidRPr="006F7576" w14:paraId="0AE7DDA2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D83E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Hispaniolan</w:t>
            </w:r>
            <w:proofErr w:type="spellEnd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Lizard-Cuckoo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AE0D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CEEF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50.0 (10)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91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40.0 (10)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E14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15.4 (13)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ECB4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20.0 (20)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B10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11.1 (10)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01ED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0.253</w:t>
            </w:r>
          </w:p>
        </w:tc>
      </w:tr>
      <w:tr w:rsidR="006169C1" w:rsidRPr="006F7576" w14:paraId="45FD3808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3F21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Stolid Flycatcher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C66F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41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55.6 (18)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60A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66.7 (10)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C964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38.1 (21)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F76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43.8 (16)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8189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35.0 (40)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516B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0.982</w:t>
            </w:r>
          </w:p>
        </w:tc>
      </w:tr>
      <w:tr w:rsidR="006169C1" w:rsidRPr="006F7576" w14:paraId="3A23EA50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73A9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Red-legged Thrush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CB5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FA1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21.4 (42)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C3A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9.7 (41)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210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16.7 (18)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03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13.3 (15)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DA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8.3 (60)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DC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0.358</w:t>
            </w:r>
          </w:p>
        </w:tc>
      </w:tr>
      <w:tr w:rsidR="006169C1" w:rsidRPr="006F7576" w14:paraId="16C8A515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E08C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Northern Mockingbird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1A6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961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33.3 (24)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E4C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41.9 (31)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23E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11.1 (18)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0F5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6.3 (16)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7690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278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0.02</w:t>
            </w:r>
          </w:p>
        </w:tc>
      </w:tr>
      <w:tr w:rsidR="006169C1" w:rsidRPr="006F7576" w14:paraId="737B0DA4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DF6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Green-tailed Ground-Tanager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FD3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C81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64.3 (28)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C0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67.6 (37)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C44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69.2 (13)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9FD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80.0 (30)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3E3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58.4 (77)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C5F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0.325</w:t>
            </w:r>
          </w:p>
        </w:tc>
      </w:tr>
      <w:tr w:rsidR="006169C1" w:rsidRPr="006F7576" w14:paraId="1D2B6430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3627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Bananaquit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4D7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72C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12.4 (113)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C829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7.8 (77)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B4BF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8.3 (48)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D3C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13.6 (22)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C0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7.2 (97)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F330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0.653</w:t>
            </w:r>
          </w:p>
        </w:tc>
      </w:tr>
      <w:tr w:rsidR="006169C1" w:rsidRPr="006F7576" w14:paraId="25C65D36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40B5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Black-crowned Palm-Tanager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2D3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33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57.4 (54)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BD5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47.4 (38)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49F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56.8 (44)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15C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70.2 (47)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175D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33.9 (121)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61F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&lt;0.001</w:t>
            </w:r>
          </w:p>
        </w:tc>
      </w:tr>
      <w:tr w:rsidR="006169C1" w:rsidRPr="006F7576" w14:paraId="6C3C74C9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B450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Yellow-faced </w:t>
            </w: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Grassquit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36C9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8B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27.3 (150)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74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21.6 (97)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9EF6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3.5 (57)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111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11.5 (52)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A0E0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9A33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&lt;0.001</w:t>
            </w:r>
          </w:p>
        </w:tc>
      </w:tr>
      <w:tr w:rsidR="006169C1" w:rsidRPr="006F7576" w14:paraId="083BA6EB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3030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Black-faced </w:t>
            </w:r>
            <w:proofErr w:type="spellStart"/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Grassquit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944E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3944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8.3 (24)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EA1A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21.2 (33)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FC9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0.0 (13)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61C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EE6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C5F9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0.11</w:t>
            </w:r>
          </w:p>
        </w:tc>
      </w:tr>
      <w:tr w:rsidR="006169C1" w:rsidRPr="006F7576" w14:paraId="33FA146D" w14:textId="77777777" w:rsidTr="00283467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F4774" w14:textId="77777777" w:rsidR="006169C1" w:rsidRPr="006F7576" w:rsidRDefault="006169C1" w:rsidP="0028346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Greater Antillean Bullfinch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53548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A0D0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43.2 (74)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D754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37.8 (82)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E5D92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33.3 (67)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8A2C1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18.6 (43)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6B35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color w:val="000000"/>
                <w:sz w:val="22"/>
                <w:szCs w:val="22"/>
              </w:rPr>
              <w:t>14.4 (332)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5805C" w14:textId="77777777" w:rsidR="006169C1" w:rsidRPr="006F7576" w:rsidRDefault="006169C1" w:rsidP="0028346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6F7576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&lt;0.001</w:t>
            </w:r>
          </w:p>
        </w:tc>
      </w:tr>
    </w:tbl>
    <w:p w14:paraId="1BEE6C9F" w14:textId="77777777" w:rsidR="006169C1" w:rsidRDefault="006169C1" w:rsidP="006169C1">
      <w:pPr>
        <w:spacing w:line="480" w:lineRule="auto"/>
        <w:rPr>
          <w:sz w:val="18"/>
          <w:szCs w:val="18"/>
        </w:rPr>
      </w:pPr>
    </w:p>
    <w:p w14:paraId="24C9CD21" w14:textId="77777777" w:rsidR="006169C1" w:rsidRPr="00AB78D8" w:rsidRDefault="006169C1" w:rsidP="006169C1">
      <w:pPr>
        <w:rPr>
          <w:rFonts w:ascii="Times New Roman" w:hAnsi="Times New Roman"/>
          <w:b/>
          <w:szCs w:val="24"/>
        </w:rPr>
      </w:pPr>
      <w:r w:rsidRPr="00136D71">
        <w:rPr>
          <w:szCs w:val="24"/>
          <w:vertAlign w:val="superscript"/>
        </w:rPr>
        <w:t>1</w:t>
      </w:r>
      <w:r w:rsidRPr="00136D71">
        <w:rPr>
          <w:szCs w:val="24"/>
        </w:rPr>
        <w:t xml:space="preserve"> Site </w:t>
      </w:r>
      <w:r>
        <w:rPr>
          <w:szCs w:val="24"/>
        </w:rPr>
        <w:t xml:space="preserve">persistence determined by mist net recaptures, and </w:t>
      </w:r>
      <w:proofErr w:type="spellStart"/>
      <w:r>
        <w:rPr>
          <w:szCs w:val="24"/>
        </w:rPr>
        <w:t>resighting</w:t>
      </w:r>
      <w:proofErr w:type="spellEnd"/>
      <w:r>
        <w:rPr>
          <w:szCs w:val="24"/>
        </w:rPr>
        <w:t xml:space="preserve"> of those </w:t>
      </w:r>
      <w:proofErr w:type="spellStart"/>
      <w:r>
        <w:rPr>
          <w:szCs w:val="24"/>
        </w:rPr>
        <w:t>specuies</w:t>
      </w:r>
      <w:proofErr w:type="spellEnd"/>
      <w:r>
        <w:rPr>
          <w:szCs w:val="24"/>
        </w:rPr>
        <w:t xml:space="preserve"> which were uniquely color-banded (CB).</w:t>
      </w:r>
      <w:r w:rsidRPr="00136D71">
        <w:rPr>
          <w:rFonts w:ascii="Times New Roman" w:hAnsi="Times New Roman"/>
          <w:b/>
          <w:szCs w:val="24"/>
        </w:rPr>
        <w:br w:type="page"/>
      </w:r>
      <w:r w:rsidRPr="00AB78D8">
        <w:rPr>
          <w:rFonts w:ascii="Times New Roman" w:hAnsi="Times New Roman"/>
          <w:b/>
          <w:szCs w:val="24"/>
        </w:rPr>
        <w:lastRenderedPageBreak/>
        <w:t>FIGURE CAPTIONS</w:t>
      </w:r>
    </w:p>
    <w:p w14:paraId="6CCF3BC2" w14:textId="77777777" w:rsidR="006169C1" w:rsidRDefault="006169C1" w:rsidP="006169C1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="MS Mincho" w:hAnsi="Times New Roman"/>
          <w:szCs w:val="24"/>
        </w:rPr>
      </w:pPr>
      <w:r w:rsidRPr="00BE40C9">
        <w:rPr>
          <w:rFonts w:ascii="Times New Roman" w:hAnsi="Times New Roman"/>
          <w:szCs w:val="24"/>
        </w:rPr>
        <w:t xml:space="preserve">Figure </w:t>
      </w:r>
      <w:r>
        <w:rPr>
          <w:rFonts w:ascii="Times New Roman" w:hAnsi="Times New Roman"/>
          <w:szCs w:val="24"/>
        </w:rPr>
        <w:t>1</w:t>
      </w:r>
      <w:r w:rsidRPr="00BE40C9">
        <w:rPr>
          <w:rFonts w:ascii="Times New Roman" w:hAnsi="Times New Roman"/>
          <w:szCs w:val="24"/>
        </w:rPr>
        <w:t xml:space="preserve">. </w:t>
      </w:r>
      <w:r>
        <w:rPr>
          <w:rFonts w:ascii="Times New Roman" w:eastAsia="MS Mincho" w:hAnsi="Times New Roman"/>
          <w:szCs w:val="24"/>
        </w:rPr>
        <w:t>Estimated s</w:t>
      </w:r>
      <w:r w:rsidRPr="00BE40C9">
        <w:rPr>
          <w:rFonts w:ascii="Times New Roman" w:eastAsia="MS Mincho" w:hAnsi="Times New Roman"/>
          <w:szCs w:val="24"/>
        </w:rPr>
        <w:t xml:space="preserve">pecies richness </w:t>
      </w:r>
      <w:r>
        <w:rPr>
          <w:rFonts w:ascii="Times New Roman" w:eastAsia="MS Mincho" w:hAnsi="Times New Roman"/>
          <w:szCs w:val="24"/>
        </w:rPr>
        <w:t xml:space="preserve">in </w:t>
      </w:r>
      <w:r w:rsidRPr="00BE40C9">
        <w:rPr>
          <w:rFonts w:ascii="Times New Roman" w:hAnsi="Times New Roman"/>
          <w:szCs w:val="24"/>
        </w:rPr>
        <w:t>regenerating dry forest with plots</w:t>
      </w:r>
      <w:r>
        <w:rPr>
          <w:rFonts w:ascii="Times New Roman" w:hAnsi="Times New Roman"/>
          <w:szCs w:val="24"/>
        </w:rPr>
        <w:t xml:space="preserve"> representing 2-yr old growth at La Cueva, 5-yr old growth at La </w:t>
      </w:r>
      <w:proofErr w:type="spellStart"/>
      <w:r>
        <w:rPr>
          <w:rFonts w:ascii="Times New Roman" w:hAnsi="Times New Roman"/>
          <w:szCs w:val="24"/>
        </w:rPr>
        <w:t>Caoba</w:t>
      </w:r>
      <w:proofErr w:type="spellEnd"/>
      <w:r>
        <w:rPr>
          <w:rFonts w:ascii="Times New Roman" w:hAnsi="Times New Roman"/>
          <w:szCs w:val="24"/>
        </w:rPr>
        <w:t xml:space="preserve">, 10-yr old growth at Morelia, 20-yr old growth at El Corral, and mature dry forest. </w:t>
      </w:r>
      <w:r w:rsidRPr="00BE40C9">
        <w:rPr>
          <w:rFonts w:ascii="Times New Roman" w:eastAsia="MS Mincho" w:hAnsi="Times New Roman"/>
          <w:szCs w:val="24"/>
        </w:rPr>
        <w:t>Analyses of Chao 1 i</w:t>
      </w:r>
      <w:r>
        <w:rPr>
          <w:rFonts w:ascii="Times New Roman" w:eastAsia="MS Mincho" w:hAnsi="Times New Roman"/>
          <w:szCs w:val="24"/>
        </w:rPr>
        <w:t>ndicators of diversity indicate no significant difference in richness among the sites.</w:t>
      </w:r>
    </w:p>
    <w:p w14:paraId="65347A55" w14:textId="77777777" w:rsidR="006169C1" w:rsidRDefault="006169C1" w:rsidP="006169C1">
      <w:pPr>
        <w:autoSpaceDE w:val="0"/>
        <w:autoSpaceDN w:val="0"/>
        <w:adjustRightInd w:val="0"/>
        <w:spacing w:line="480" w:lineRule="auto"/>
        <w:ind w:firstLine="720"/>
        <w:rPr>
          <w:ins w:id="7" w:author="Brouwer, Nathan" w:date="2018-02-13T10:45:00Z"/>
          <w:rFonts w:ascii="Times New Roman" w:eastAsia="MS Mincho" w:hAnsi="Times New Roman"/>
          <w:szCs w:val="24"/>
        </w:rPr>
      </w:pPr>
      <w:r w:rsidRPr="00952EDE">
        <w:rPr>
          <w:rFonts w:ascii="Times New Roman" w:eastAsia="MS Mincho" w:hAnsi="Times New Roman"/>
          <w:szCs w:val="24"/>
          <w:highlight w:val="yellow"/>
          <w:rPrChange w:id="8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 xml:space="preserve">Figure 2.  Trends in species richness, Simpson’s diversity, and </w:t>
      </w:r>
      <w:proofErr w:type="spellStart"/>
      <w:r w:rsidRPr="00952EDE">
        <w:rPr>
          <w:rFonts w:ascii="Times New Roman" w:eastAsia="MS Mincho" w:hAnsi="Times New Roman"/>
          <w:szCs w:val="24"/>
          <w:highlight w:val="yellow"/>
          <w:rPrChange w:id="9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>Pielou’s</w:t>
      </w:r>
      <w:proofErr w:type="spellEnd"/>
      <w:r w:rsidRPr="00952EDE">
        <w:rPr>
          <w:rFonts w:ascii="Times New Roman" w:eastAsia="MS Mincho" w:hAnsi="Times New Roman"/>
          <w:szCs w:val="24"/>
          <w:highlight w:val="yellow"/>
          <w:rPrChange w:id="10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 xml:space="preserve"> evenness across pasture ages.  Regression lines calculated using only pasture data and site means calculated using a 1-way ANOVA type model that included the mature forest site (</w:t>
      </w:r>
      <w:proofErr w:type="spellStart"/>
      <w:r w:rsidRPr="00952EDE">
        <w:rPr>
          <w:rFonts w:ascii="Times New Roman" w:eastAsia="MS Mincho" w:hAnsi="Times New Roman"/>
          <w:szCs w:val="24"/>
          <w:highlight w:val="yellow"/>
          <w:rPrChange w:id="11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>Aceitillar</w:t>
      </w:r>
      <w:proofErr w:type="spellEnd"/>
      <w:r w:rsidRPr="00952EDE">
        <w:rPr>
          <w:rFonts w:ascii="Times New Roman" w:eastAsia="MS Mincho" w:hAnsi="Times New Roman"/>
          <w:szCs w:val="24"/>
          <w:highlight w:val="yellow"/>
          <w:rPrChange w:id="12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>).  Site means for the two youngest sites were calculated only using ages that did not overlap (</w:t>
      </w:r>
      <w:r w:rsidR="00952EDE" w:rsidRPr="00952EDE">
        <w:rPr>
          <w:rFonts w:ascii="Times New Roman" w:eastAsia="MS Mincho" w:hAnsi="Times New Roman"/>
          <w:szCs w:val="24"/>
          <w:highlight w:val="yellow"/>
          <w:rPrChange w:id="13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>La Cueva: 2</w:t>
      </w:r>
      <w:ins w:id="14" w:author="Brouwer, Nathan" w:date="2018-02-13T10:08:00Z">
        <w:r w:rsidR="00952EDE">
          <w:rPr>
            <w:rFonts w:ascii="Times New Roman" w:eastAsia="MS Mincho" w:hAnsi="Times New Roman"/>
            <w:szCs w:val="24"/>
            <w:highlight w:val="yellow"/>
          </w:rPr>
          <w:t xml:space="preserve"> to </w:t>
        </w:r>
      </w:ins>
      <w:del w:id="15" w:author="Brouwer, Nathan" w:date="2018-02-13T10:08:00Z">
        <w:r w:rsidR="00952EDE" w:rsidRPr="00952EDE" w:rsidDel="00952EDE">
          <w:rPr>
            <w:rFonts w:ascii="Times New Roman" w:eastAsia="MS Mincho" w:hAnsi="Times New Roman"/>
            <w:szCs w:val="24"/>
            <w:highlight w:val="yellow"/>
            <w:rPrChange w:id="16" w:author="Brouwer, Nathan" w:date="2018-02-13T10:07:00Z">
              <w:rPr>
                <w:rFonts w:ascii="Times New Roman" w:eastAsia="MS Mincho" w:hAnsi="Times New Roman"/>
                <w:szCs w:val="24"/>
              </w:rPr>
            </w:rPrChange>
          </w:rPr>
          <w:delText>-</w:delText>
        </w:r>
      </w:del>
      <w:r w:rsidR="00952EDE" w:rsidRPr="00952EDE">
        <w:rPr>
          <w:rFonts w:ascii="Times New Roman" w:eastAsia="MS Mincho" w:hAnsi="Times New Roman"/>
          <w:szCs w:val="24"/>
          <w:highlight w:val="yellow"/>
          <w:rPrChange w:id="17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 xml:space="preserve">4 years post abandonment; La </w:t>
      </w:r>
      <w:proofErr w:type="spellStart"/>
      <w:r w:rsidR="00952EDE" w:rsidRPr="00952EDE">
        <w:rPr>
          <w:rFonts w:ascii="Times New Roman" w:eastAsia="MS Mincho" w:hAnsi="Times New Roman"/>
          <w:szCs w:val="24"/>
          <w:highlight w:val="yellow"/>
          <w:rPrChange w:id="18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>Caoba</w:t>
      </w:r>
      <w:proofErr w:type="spellEnd"/>
      <w:r w:rsidR="00952EDE" w:rsidRPr="00952EDE">
        <w:rPr>
          <w:rFonts w:ascii="Times New Roman" w:eastAsia="MS Mincho" w:hAnsi="Times New Roman"/>
          <w:szCs w:val="24"/>
          <w:highlight w:val="yellow"/>
          <w:rPrChange w:id="19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 xml:space="preserve"> </w:t>
      </w:r>
      <w:del w:id="20" w:author="Brouwer, Nathan" w:date="2018-02-13T10:08:00Z">
        <w:r w:rsidR="00952EDE" w:rsidRPr="00952EDE" w:rsidDel="00952EDE">
          <w:rPr>
            <w:rFonts w:ascii="Times New Roman" w:eastAsia="MS Mincho" w:hAnsi="Times New Roman"/>
            <w:szCs w:val="24"/>
            <w:highlight w:val="yellow"/>
            <w:rPrChange w:id="21" w:author="Brouwer, Nathan" w:date="2018-02-13T10:07:00Z">
              <w:rPr>
                <w:rFonts w:ascii="Times New Roman" w:eastAsia="MS Mincho" w:hAnsi="Times New Roman"/>
                <w:szCs w:val="24"/>
              </w:rPr>
            </w:rPrChange>
          </w:rPr>
          <w:delText>6-7</w:delText>
        </w:r>
      </w:del>
      <w:ins w:id="22" w:author="Brouwer, Nathan" w:date="2018-02-13T10:08:00Z">
        <w:r w:rsidR="00952EDE">
          <w:rPr>
            <w:rFonts w:ascii="Times New Roman" w:eastAsia="MS Mincho" w:hAnsi="Times New Roman"/>
            <w:szCs w:val="24"/>
            <w:highlight w:val="yellow"/>
          </w:rPr>
          <w:t>7 to 9</w:t>
        </w:r>
      </w:ins>
      <w:r w:rsidR="00952EDE" w:rsidRPr="00952EDE">
        <w:rPr>
          <w:rFonts w:ascii="Times New Roman" w:eastAsia="MS Mincho" w:hAnsi="Times New Roman"/>
          <w:szCs w:val="24"/>
          <w:highlight w:val="yellow"/>
          <w:rPrChange w:id="23" w:author="Brouwer, Nathan" w:date="2018-02-13T10:07:00Z">
            <w:rPr>
              <w:rFonts w:ascii="Times New Roman" w:eastAsia="MS Mincho" w:hAnsi="Times New Roman"/>
              <w:szCs w:val="24"/>
            </w:rPr>
          </w:rPrChange>
        </w:rPr>
        <w:t xml:space="preserve"> years post-abandonment).</w:t>
      </w:r>
      <w:ins w:id="24" w:author="Brouwer, Nathan" w:date="2018-02-13T10:08:00Z">
        <w:r w:rsidR="00A86BE0">
          <w:rPr>
            <w:rFonts w:ascii="Times New Roman" w:eastAsia="MS Mincho" w:hAnsi="Times New Roman"/>
            <w:szCs w:val="24"/>
          </w:rPr>
          <w:t xml:space="preserve">  Error bars are 95% confidence intervals.</w:t>
        </w:r>
      </w:ins>
    </w:p>
    <w:p w14:paraId="29460EA2" w14:textId="77777777" w:rsidR="00BA3077" w:rsidRDefault="00B01549" w:rsidP="006169C1">
      <w:pPr>
        <w:autoSpaceDE w:val="0"/>
        <w:autoSpaceDN w:val="0"/>
        <w:adjustRightInd w:val="0"/>
        <w:spacing w:line="480" w:lineRule="auto"/>
        <w:ind w:firstLine="720"/>
        <w:rPr>
          <w:ins w:id="25" w:author="Brouwer, Nathan" w:date="2018-02-19T12:21:00Z"/>
          <w:rFonts w:ascii="Times New Roman" w:eastAsia="MS Mincho" w:hAnsi="Times New Roman"/>
          <w:szCs w:val="24"/>
          <w:highlight w:val="yellow"/>
        </w:rPr>
      </w:pPr>
      <w:ins w:id="26" w:author="Brouwer, Nathan" w:date="2018-02-13T10:45:00Z">
        <w:r w:rsidRPr="00283467">
          <w:rPr>
            <w:rFonts w:ascii="Times New Roman" w:eastAsia="MS Mincho" w:hAnsi="Times New Roman"/>
            <w:szCs w:val="24"/>
            <w:highlight w:val="yellow"/>
            <w:rPrChange w:id="27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 xml:space="preserve">Figure 3: </w:t>
        </w:r>
      </w:ins>
      <w:ins w:id="28" w:author="Brouwer, Nathan" w:date="2018-02-13T10:46:00Z">
        <w:r w:rsidR="00BF1A44" w:rsidRPr="00283467">
          <w:rPr>
            <w:rFonts w:ascii="Times New Roman" w:eastAsia="MS Mincho" w:hAnsi="Times New Roman"/>
            <w:szCs w:val="24"/>
            <w:highlight w:val="yellow"/>
            <w:rPrChange w:id="29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>Trends in abundance for individual migrant and resident species as pastures age.</w:t>
        </w:r>
      </w:ins>
      <w:ins w:id="30" w:author="Brouwer, Nathan" w:date="2018-02-13T10:47:00Z">
        <w:r w:rsidR="00BF1A44" w:rsidRPr="00283467">
          <w:rPr>
            <w:rFonts w:ascii="Times New Roman" w:eastAsia="MS Mincho" w:hAnsi="Times New Roman"/>
            <w:szCs w:val="24"/>
            <w:highlight w:val="yellow"/>
            <w:rPrChange w:id="31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 xml:space="preserve"> A trend of 1.0 indicates no net change.</w:t>
        </w:r>
      </w:ins>
      <w:ins w:id="32" w:author="Brouwer, Nathan" w:date="2018-02-13T10:46:00Z">
        <w:r w:rsidR="00BF1A44" w:rsidRPr="00283467">
          <w:rPr>
            <w:rFonts w:ascii="Times New Roman" w:eastAsia="MS Mincho" w:hAnsi="Times New Roman"/>
            <w:szCs w:val="24"/>
            <w:highlight w:val="yellow"/>
            <w:rPrChange w:id="33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 xml:space="preserve">  </w:t>
        </w:r>
      </w:ins>
      <w:ins w:id="34" w:author="Brouwer, Nathan" w:date="2018-02-13T10:47:00Z">
        <w:r w:rsidR="00BA3077" w:rsidRPr="00BA3077">
          <w:rPr>
            <w:rFonts w:ascii="Times New Roman" w:eastAsia="MS Mincho" w:hAnsi="Times New Roman"/>
            <w:szCs w:val="24"/>
            <w:highlight w:val="yellow"/>
          </w:rPr>
          <w:t>Thic</w:t>
        </w:r>
        <w:r w:rsidR="00BF1A44" w:rsidRPr="00283467">
          <w:rPr>
            <w:rFonts w:ascii="Times New Roman" w:eastAsia="MS Mincho" w:hAnsi="Times New Roman"/>
            <w:szCs w:val="24"/>
            <w:highlight w:val="yellow"/>
            <w:rPrChange w:id="35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>k error bars are standard errors (SE) and t</w:t>
        </w:r>
      </w:ins>
      <w:ins w:id="36" w:author="Brouwer, Nathan" w:date="2018-02-13T10:46:00Z">
        <w:r w:rsidR="00BF1A44" w:rsidRPr="00283467">
          <w:rPr>
            <w:rFonts w:ascii="Times New Roman" w:eastAsia="MS Mincho" w:hAnsi="Times New Roman"/>
            <w:szCs w:val="24"/>
            <w:highlight w:val="yellow"/>
            <w:rPrChange w:id="37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>hin error bars are approximate 95% con</w:t>
        </w:r>
      </w:ins>
      <w:ins w:id="38" w:author="Brouwer, Nathan" w:date="2018-02-13T10:47:00Z">
        <w:r w:rsidR="00BF1A44" w:rsidRPr="00283467">
          <w:rPr>
            <w:rFonts w:ascii="Times New Roman" w:eastAsia="MS Mincho" w:hAnsi="Times New Roman"/>
            <w:szCs w:val="24"/>
            <w:highlight w:val="yellow"/>
            <w:rPrChange w:id="39" w:author="Brouwer, Nathan" w:date="2018-02-13T10:47:00Z">
              <w:rPr>
                <w:rFonts w:ascii="Times New Roman" w:eastAsia="MS Mincho" w:hAnsi="Times New Roman"/>
                <w:szCs w:val="24"/>
              </w:rPr>
            </w:rPrChange>
          </w:rPr>
          <w:t>fidence intervals (1.96*SE).</w:t>
        </w:r>
      </w:ins>
    </w:p>
    <w:p w14:paraId="7FAC2B13" w14:textId="77777777" w:rsidR="00BA3077" w:rsidRPr="00BA3077" w:rsidRDefault="00BA3077">
      <w:pPr>
        <w:spacing w:after="160" w:line="480" w:lineRule="auto"/>
        <w:rPr>
          <w:ins w:id="40" w:author="Brouwer, Nathan" w:date="2018-02-19T12:21:00Z"/>
          <w:rFonts w:ascii="Times New Roman" w:eastAsia="MS Mincho" w:hAnsi="Times New Roman"/>
          <w:szCs w:val="24"/>
          <w:highlight w:val="yellow"/>
        </w:rPr>
        <w:pPrChange w:id="41" w:author="Brouwer, Nathan" w:date="2018-02-19T12:21:00Z">
          <w:pPr>
            <w:spacing w:after="160" w:line="259" w:lineRule="auto"/>
          </w:pPr>
        </w:pPrChange>
      </w:pPr>
      <w:ins w:id="42" w:author="Brouwer, Nathan" w:date="2018-02-19T12:21:00Z">
        <w:r>
          <w:rPr>
            <w:rFonts w:ascii="Times New Roman" w:eastAsia="MS Mincho" w:hAnsi="Times New Roman"/>
            <w:szCs w:val="24"/>
            <w:highlight w:val="yellow"/>
          </w:rPr>
          <w:tab/>
        </w:r>
        <w:r w:rsidRPr="00BA3077">
          <w:rPr>
            <w:rFonts w:ascii="Times New Roman" w:eastAsia="MS Mincho" w:hAnsi="Times New Roman"/>
            <w:szCs w:val="24"/>
            <w:highlight w:val="yellow"/>
          </w:rPr>
          <w:t>Figure 4: Trends in body condition for individual migrant and resident species as pastures age.  A trend of 0 indicates no net change.  Thick error bars are standard errors (SE) and thin error bars are approximate 95% confidence intervals (1.96*SE).</w:t>
        </w:r>
        <w:r w:rsidRPr="00BA3077">
          <w:rPr>
            <w:rFonts w:ascii="Times New Roman" w:eastAsia="MS Mincho" w:hAnsi="Times New Roman"/>
            <w:szCs w:val="24"/>
            <w:highlight w:val="yellow"/>
          </w:rPr>
          <w:br w:type="page"/>
        </w:r>
      </w:ins>
    </w:p>
    <w:p w14:paraId="0AFD6A06" w14:textId="77777777" w:rsidR="00B01549" w:rsidRPr="00BE40C9" w:rsidRDefault="00B01549" w:rsidP="006169C1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="MS Mincho" w:hAnsi="Times New Roman"/>
          <w:i/>
          <w:iCs/>
          <w:szCs w:val="24"/>
        </w:rPr>
      </w:pPr>
    </w:p>
    <w:p w14:paraId="36D90DDF" w14:textId="77777777" w:rsidR="006169C1" w:rsidRDefault="006169C1" w:rsidP="006169C1">
      <w:pPr>
        <w:pStyle w:val="ListParagraph"/>
        <w:spacing w:after="0" w:line="48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</w:t>
      </w:r>
      <w:r w:rsidRPr="00952EDE"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</w:rPr>
        <w:t xml:space="preserve">. Proportions of individuals captured in </w:t>
      </w:r>
      <w:r>
        <w:rPr>
          <w:rFonts w:ascii="Times New Roman" w:eastAsia="MS Mincho" w:hAnsi="Times New Roman"/>
          <w:szCs w:val="24"/>
        </w:rPr>
        <w:t xml:space="preserve">mist nets </w:t>
      </w:r>
      <w:r>
        <w:rPr>
          <w:rFonts w:ascii="Times New Roman" w:hAnsi="Times New Roman"/>
          <w:sz w:val="24"/>
          <w:szCs w:val="24"/>
        </w:rPr>
        <w:t xml:space="preserve">categorized by (a) diet, and (b) preferred habitat type. Captures took place </w:t>
      </w:r>
      <w:r>
        <w:rPr>
          <w:rFonts w:ascii="Times New Roman" w:eastAsia="MS Mincho" w:hAnsi="Times New Roman"/>
          <w:szCs w:val="24"/>
        </w:rPr>
        <w:t xml:space="preserve">in </w:t>
      </w:r>
      <w:r w:rsidRPr="00BE40C9">
        <w:rPr>
          <w:rFonts w:ascii="Times New Roman" w:hAnsi="Times New Roman"/>
          <w:sz w:val="24"/>
          <w:szCs w:val="24"/>
        </w:rPr>
        <w:t>dry forest regenerating after agricultural clearance with plots</w:t>
      </w:r>
      <w:r>
        <w:rPr>
          <w:rFonts w:ascii="Times New Roman" w:hAnsi="Times New Roman"/>
          <w:sz w:val="24"/>
          <w:szCs w:val="24"/>
        </w:rPr>
        <w:t xml:space="preserve"> representing 2-yr old growth at La Cueva (1,762 birds), 5-yr old growth at La </w:t>
      </w:r>
      <w:proofErr w:type="spellStart"/>
      <w:r>
        <w:rPr>
          <w:rFonts w:ascii="Times New Roman" w:hAnsi="Times New Roman"/>
          <w:sz w:val="24"/>
          <w:szCs w:val="24"/>
        </w:rPr>
        <w:t>Caoba</w:t>
      </w:r>
      <w:proofErr w:type="spellEnd"/>
      <w:r>
        <w:rPr>
          <w:rFonts w:ascii="Times New Roman" w:hAnsi="Times New Roman"/>
          <w:sz w:val="24"/>
          <w:szCs w:val="24"/>
        </w:rPr>
        <w:t xml:space="preserve"> (1,720 birds), 10-yr old growth at Morelia (1,151 birds), 20-yr old growth at El Corral (923 birds), and mature dry forest (1,759 birds)</w:t>
      </w:r>
      <w:r>
        <w:rPr>
          <w:rFonts w:ascii="Times New Roman" w:hAnsi="Times New Roman"/>
          <w:szCs w:val="24"/>
        </w:rPr>
        <w:t>.</w:t>
      </w:r>
    </w:p>
    <w:p w14:paraId="3FF5E580" w14:textId="77777777" w:rsidR="006169C1" w:rsidRDefault="006169C1" w:rsidP="006169C1">
      <w:pPr>
        <w:pStyle w:val="ListParagraph"/>
        <w:spacing w:after="0" w:line="48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3. Proportions of insect groups (with sample size) captured or observed in (a) sticky traps, and (b) leaf litter samples </w:t>
      </w:r>
      <w:r>
        <w:rPr>
          <w:rFonts w:ascii="Times New Roman" w:eastAsia="MS Mincho" w:hAnsi="Times New Roman"/>
          <w:szCs w:val="24"/>
        </w:rPr>
        <w:t xml:space="preserve">in </w:t>
      </w:r>
      <w:r w:rsidRPr="00BE40C9">
        <w:rPr>
          <w:rFonts w:ascii="Times New Roman" w:hAnsi="Times New Roman"/>
          <w:sz w:val="24"/>
          <w:szCs w:val="24"/>
        </w:rPr>
        <w:t>dry forest regenerating after agricultural clearance with plots</w:t>
      </w:r>
      <w:r>
        <w:rPr>
          <w:rFonts w:ascii="Times New Roman" w:hAnsi="Times New Roman"/>
          <w:sz w:val="24"/>
          <w:szCs w:val="24"/>
        </w:rPr>
        <w:t xml:space="preserve"> representing 2-yr old growth at La Cueva, 5-yr old growth at La </w:t>
      </w:r>
      <w:proofErr w:type="spellStart"/>
      <w:r>
        <w:rPr>
          <w:rFonts w:ascii="Times New Roman" w:hAnsi="Times New Roman"/>
          <w:sz w:val="24"/>
          <w:szCs w:val="24"/>
        </w:rPr>
        <w:t>Caoba</w:t>
      </w:r>
      <w:proofErr w:type="spellEnd"/>
      <w:r>
        <w:rPr>
          <w:rFonts w:ascii="Times New Roman" w:hAnsi="Times New Roman"/>
          <w:sz w:val="24"/>
          <w:szCs w:val="24"/>
        </w:rPr>
        <w:t>, 10-yr old growth at Morelia, 20-yr old growth at El Corral, and mature dry forest</w:t>
      </w:r>
      <w:r>
        <w:rPr>
          <w:rFonts w:ascii="Times New Roman" w:hAnsi="Times New Roman"/>
          <w:szCs w:val="24"/>
        </w:rPr>
        <w:t>.</w:t>
      </w:r>
    </w:p>
    <w:p w14:paraId="57722FE6" w14:textId="77777777" w:rsidR="006169C1" w:rsidRDefault="006169C1" w:rsidP="006169C1">
      <w:pPr>
        <w:pStyle w:val="ListParagraph"/>
        <w:spacing w:after="0" w:line="480" w:lineRule="auto"/>
        <w:ind w:left="0" w:firstLine="720"/>
      </w:pPr>
      <w:r>
        <w:rPr>
          <w:rFonts w:ascii="Times New Roman" w:hAnsi="Times New Roman"/>
          <w:sz w:val="24"/>
          <w:szCs w:val="24"/>
        </w:rPr>
        <w:t xml:space="preserve">Figure 4. Body condition index (bird mass/wing chord [x100]) of birds (with sample size) captured in </w:t>
      </w:r>
      <w:r w:rsidRPr="00BE40C9">
        <w:rPr>
          <w:rFonts w:ascii="Times New Roman" w:hAnsi="Times New Roman"/>
          <w:sz w:val="24"/>
          <w:szCs w:val="24"/>
        </w:rPr>
        <w:t>dry forest regenerating after agricultural clearance with plots</w:t>
      </w:r>
      <w:r>
        <w:rPr>
          <w:rFonts w:ascii="Times New Roman" w:hAnsi="Times New Roman"/>
          <w:sz w:val="24"/>
          <w:szCs w:val="24"/>
        </w:rPr>
        <w:t xml:space="preserve"> representing 2-yr old growth at La Cueva, 5-yr old growth at La </w:t>
      </w:r>
      <w:proofErr w:type="spellStart"/>
      <w:r>
        <w:rPr>
          <w:rFonts w:ascii="Times New Roman" w:hAnsi="Times New Roman"/>
          <w:sz w:val="24"/>
          <w:szCs w:val="24"/>
        </w:rPr>
        <w:t>Caoba</w:t>
      </w:r>
      <w:proofErr w:type="spellEnd"/>
      <w:r>
        <w:rPr>
          <w:rFonts w:ascii="Times New Roman" w:hAnsi="Times New Roman"/>
          <w:sz w:val="24"/>
          <w:szCs w:val="24"/>
        </w:rPr>
        <w:t>, 10-yr old growth at Morelia, 20-yr old growth at El Corral, and mature dry forest</w:t>
      </w:r>
      <w:r>
        <w:rPr>
          <w:rFonts w:ascii="Times New Roman" w:hAnsi="Times New Roman"/>
          <w:szCs w:val="24"/>
        </w:rPr>
        <w:t>.</w:t>
      </w:r>
      <w:r w:rsidRPr="00830750">
        <w:rPr>
          <w:rFonts w:ascii="Times New Roman" w:hAnsi="Times New Roman"/>
          <w:sz w:val="24"/>
          <w:szCs w:val="24"/>
        </w:rPr>
        <w:br w:type="page"/>
      </w:r>
    </w:p>
    <w:p w14:paraId="52A46092" w14:textId="77777777" w:rsidR="006169C1" w:rsidRPr="00BE40C9" w:rsidRDefault="006169C1" w:rsidP="006169C1">
      <w:pPr>
        <w:rPr>
          <w:szCs w:val="24"/>
        </w:rPr>
      </w:pPr>
      <w:r w:rsidRPr="00BE40C9">
        <w:rPr>
          <w:szCs w:val="24"/>
        </w:rPr>
        <w:lastRenderedPageBreak/>
        <w:t xml:space="preserve">Figure </w:t>
      </w:r>
      <w:r>
        <w:rPr>
          <w:szCs w:val="24"/>
        </w:rPr>
        <w:t>1</w:t>
      </w:r>
      <w:r w:rsidRPr="00BE40C9">
        <w:rPr>
          <w:szCs w:val="24"/>
        </w:rPr>
        <w:t>.</w:t>
      </w:r>
    </w:p>
    <w:p w14:paraId="0719AEF6" w14:textId="77777777" w:rsidR="006169C1" w:rsidRDefault="006169C1" w:rsidP="006169C1">
      <w:pPr>
        <w:rPr>
          <w:sz w:val="18"/>
          <w:szCs w:val="18"/>
        </w:rPr>
      </w:pPr>
    </w:p>
    <w:p w14:paraId="7F59D8BF" w14:textId="77777777" w:rsidR="006169C1" w:rsidRDefault="006169C1" w:rsidP="006169C1">
      <w:r>
        <w:rPr>
          <w:noProof/>
        </w:rPr>
        <w:drawing>
          <wp:inline distT="0" distB="0" distL="0" distR="0" wp14:anchorId="38B4E343" wp14:editId="0E7F5E1B">
            <wp:extent cx="5486400" cy="395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1F3C" w14:textId="77777777" w:rsidR="006169C1" w:rsidRDefault="006169C1">
      <w:pPr>
        <w:spacing w:after="160" w:line="259" w:lineRule="auto"/>
      </w:pPr>
      <w:r>
        <w:br w:type="page"/>
      </w:r>
      <w:r>
        <w:lastRenderedPageBreak/>
        <w:t>Figure 2:</w:t>
      </w:r>
    </w:p>
    <w:p w14:paraId="2204006A" w14:textId="77777777" w:rsidR="00B01549" w:rsidRDefault="006169C1">
      <w:pPr>
        <w:spacing w:after="160" w:line="259" w:lineRule="auto"/>
        <w:rPr>
          <w:ins w:id="43" w:author="Brouwer, Nathan" w:date="2018-02-13T10:45:00Z"/>
        </w:rPr>
      </w:pPr>
      <w:r>
        <w:rPr>
          <w:noProof/>
        </w:rPr>
        <w:drawing>
          <wp:inline distT="0" distB="0" distL="0" distR="0" wp14:anchorId="4749E057" wp14:editId="78303BB9">
            <wp:extent cx="4915326" cy="467146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ins w:id="44" w:author="Brouwer, Nathan" w:date="2018-02-13T10:45:00Z">
        <w:r w:rsidR="00B01549">
          <w:lastRenderedPageBreak/>
          <w:br w:type="page"/>
        </w:r>
      </w:ins>
    </w:p>
    <w:p w14:paraId="0E909E27" w14:textId="77777777" w:rsidR="006169C1" w:rsidRDefault="00B01549">
      <w:pPr>
        <w:spacing w:after="160" w:line="259" w:lineRule="auto"/>
        <w:rPr>
          <w:ins w:id="45" w:author="Brouwer, Nathan" w:date="2018-02-13T10:45:00Z"/>
        </w:rPr>
      </w:pPr>
      <w:ins w:id="46" w:author="Brouwer, Nathan" w:date="2018-02-13T10:45:00Z">
        <w:r>
          <w:lastRenderedPageBreak/>
          <w:t>Figure 3:</w:t>
        </w:r>
      </w:ins>
    </w:p>
    <w:p w14:paraId="5D10081F" w14:textId="77777777" w:rsidR="00B01549" w:rsidRDefault="00B01549">
      <w:pPr>
        <w:spacing w:after="160" w:line="259" w:lineRule="auto"/>
      </w:pPr>
      <w:ins w:id="47" w:author="Brouwer, Nathan" w:date="2018-02-13T10:46:00Z">
        <w:r>
          <w:rPr>
            <w:noProof/>
          </w:rPr>
          <w:drawing>
            <wp:inline distT="0" distB="0" distL="0" distR="0" wp14:anchorId="6D702B67" wp14:editId="033E10B9">
              <wp:extent cx="5943600" cy="3764915"/>
              <wp:effectExtent l="0" t="0" r="0" b="6985"/>
              <wp:docPr id="197" name="Picture 1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64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1471D1" w14:textId="77777777" w:rsidR="00BA3077" w:rsidRDefault="00BA3077">
      <w:pPr>
        <w:spacing w:after="160" w:line="259" w:lineRule="auto"/>
        <w:rPr>
          <w:ins w:id="48" w:author="Brouwer, Nathan" w:date="2018-02-19T12:20:00Z"/>
        </w:rPr>
      </w:pPr>
      <w:ins w:id="49" w:author="Brouwer, Nathan" w:date="2018-02-19T12:20:00Z">
        <w:r>
          <w:br w:type="page"/>
        </w:r>
      </w:ins>
    </w:p>
    <w:p w14:paraId="6A5F2F9F" w14:textId="77777777" w:rsidR="00BA3077" w:rsidRDefault="00BA3077" w:rsidP="006169C1">
      <w:pPr>
        <w:rPr>
          <w:ins w:id="50" w:author="Brouwer, Nathan" w:date="2018-02-19T12:20:00Z"/>
        </w:rPr>
      </w:pPr>
      <w:ins w:id="51" w:author="Brouwer, Nathan" w:date="2018-02-19T12:20:00Z">
        <w:r>
          <w:lastRenderedPageBreak/>
          <w:t>Figure 4.</w:t>
        </w:r>
      </w:ins>
    </w:p>
    <w:p w14:paraId="60B2D8A7" w14:textId="77777777" w:rsidR="00BA3077" w:rsidRDefault="00BA3077" w:rsidP="006169C1">
      <w:pPr>
        <w:rPr>
          <w:ins w:id="52" w:author="Brouwer, Nathan" w:date="2018-02-19T12:20:00Z"/>
        </w:rPr>
      </w:pPr>
      <w:ins w:id="53" w:author="Brouwer, Nathan" w:date="2018-02-19T12:20:00Z">
        <w:r>
          <w:rPr>
            <w:noProof/>
          </w:rPr>
          <w:drawing>
            <wp:inline distT="0" distB="0" distL="0" distR="0" wp14:anchorId="7F1437E2" wp14:editId="45B0DF86">
              <wp:extent cx="5943600" cy="3599180"/>
              <wp:effectExtent l="0" t="0" r="0" b="127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9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82E5C1A" w14:textId="77777777" w:rsidR="00BA3077" w:rsidRDefault="00BA3077">
      <w:pPr>
        <w:spacing w:after="160" w:line="259" w:lineRule="auto"/>
        <w:rPr>
          <w:ins w:id="54" w:author="Brouwer, Nathan" w:date="2018-02-19T12:20:00Z"/>
        </w:rPr>
      </w:pPr>
      <w:ins w:id="55" w:author="Brouwer, Nathan" w:date="2018-02-19T12:20:00Z">
        <w:r>
          <w:br w:type="page"/>
        </w:r>
      </w:ins>
    </w:p>
    <w:p w14:paraId="35903EB1" w14:textId="77777777" w:rsidR="006169C1" w:rsidRDefault="006169C1" w:rsidP="006169C1">
      <w:r>
        <w:lastRenderedPageBreak/>
        <w:t>Figure 2.</w:t>
      </w:r>
    </w:p>
    <w:p w14:paraId="79C1DFB1" w14:textId="77777777" w:rsidR="006169C1" w:rsidRDefault="006169C1" w:rsidP="006169C1"/>
    <w:p w14:paraId="1DAF8FE0" w14:textId="77777777" w:rsidR="006169C1" w:rsidRPr="000B5C49" w:rsidRDefault="006169C1" w:rsidP="006169C1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(a)</w:t>
      </w:r>
    </w:p>
    <w:p w14:paraId="732F408A" w14:textId="77777777" w:rsidR="006169C1" w:rsidRPr="00C92855" w:rsidRDefault="006169C1" w:rsidP="006169C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035A" wp14:editId="09996E36">
                <wp:simplePos x="0" y="0"/>
                <wp:positionH relativeFrom="column">
                  <wp:posOffset>752475</wp:posOffset>
                </wp:positionH>
                <wp:positionV relativeFrom="paragraph">
                  <wp:posOffset>2214880</wp:posOffset>
                </wp:positionV>
                <wp:extent cx="4943475" cy="323850"/>
                <wp:effectExtent l="0" t="0" r="0" b="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34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8C135B" w14:textId="77777777" w:rsidR="00283467" w:rsidRPr="00C92855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La Cueva      La </w:t>
                            </w:r>
                            <w:proofErr w:type="spellStart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Caoba</w:t>
                            </w:r>
                            <w:proofErr w:type="spellEnd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Morelia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El Corral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Aceitillar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035A" id="Text Box 4" o:spid="_x0000_s1027" type="#_x0000_t202" style="position:absolute;margin-left:59.25pt;margin-top:174.4pt;width:389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" fillcolor="window" stroked="f" strokeweight=".5pt">
                <v:textbox>
                  <w:txbxContent>
                    <w:p w14:paraId="398C135B" w14:textId="77777777" w:rsidR="00283467" w:rsidRPr="00C92855" w:rsidRDefault="00283467" w:rsidP="006169C1">
                      <w:pPr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La Cueva      La </w:t>
                      </w:r>
                      <w:proofErr w:type="spellStart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>Caoba</w:t>
                      </w:r>
                      <w:proofErr w:type="spellEnd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Morelia 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El Corral 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>Aceitillar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inline distT="0" distB="0" distL="0" distR="0" wp14:anchorId="5E25D147" wp14:editId="6BDA6B74">
            <wp:extent cx="6435969" cy="2461847"/>
            <wp:effectExtent l="0" t="0" r="3175" b="0"/>
            <wp:docPr id="7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6CBE8DD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07B15482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3903BA32" w14:textId="77777777" w:rsidR="006169C1" w:rsidRDefault="006169C1" w:rsidP="006169C1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(b)</w:t>
      </w:r>
    </w:p>
    <w:p w14:paraId="5F0AE821" w14:textId="77777777" w:rsidR="006169C1" w:rsidRPr="00BF1107" w:rsidRDefault="006169C1" w:rsidP="006169C1">
      <w:pPr>
        <w:rPr>
          <w:rFonts w:ascii="Arial" w:hAnsi="Arial" w:cs="Arial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9391A" wp14:editId="3AF06CF1">
                <wp:simplePos x="0" y="0"/>
                <wp:positionH relativeFrom="column">
                  <wp:posOffset>752475</wp:posOffset>
                </wp:positionH>
                <wp:positionV relativeFrom="paragraph">
                  <wp:posOffset>2162175</wp:posOffset>
                </wp:positionV>
                <wp:extent cx="4914900" cy="323850"/>
                <wp:effectExtent l="0" t="0" r="0" b="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C519E4" w14:textId="77777777" w:rsidR="00283467" w:rsidRPr="00C92855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La Cueva      La </w:t>
                            </w:r>
                            <w:proofErr w:type="spellStart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Caoba</w:t>
                            </w:r>
                            <w:proofErr w:type="spellEnd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Morelia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</w:t>
                            </w:r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El Corral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92855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Aceitillar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391A" id="Text Box 5" o:spid="_x0000_s1028" type="#_x0000_t202" style="position:absolute;margin-left:59.25pt;margin-top:170.25pt;width:38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" fillcolor="window" stroked="f" strokeweight=".5pt">
                <v:textbox>
                  <w:txbxContent>
                    <w:p w14:paraId="28C519E4" w14:textId="77777777" w:rsidR="00283467" w:rsidRPr="00C92855" w:rsidRDefault="00283467" w:rsidP="006169C1">
                      <w:pPr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La Cueva      La </w:t>
                      </w:r>
                      <w:proofErr w:type="spellStart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>Caoba</w:t>
                      </w:r>
                      <w:proofErr w:type="spellEnd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Morelia 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</w:t>
                      </w:r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El Corral  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C92855">
                        <w:rPr>
                          <w:rFonts w:ascii="Arial" w:hAnsi="Arial" w:cs="Arial"/>
                          <w:b/>
                          <w:szCs w:val="24"/>
                        </w:rPr>
                        <w:t>Aceitillar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9032DE" wp14:editId="1AFC35E8">
            <wp:extent cx="6276975" cy="2209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0781D45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5B07AD64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5093C08D" w14:textId="77777777" w:rsidR="006169C1" w:rsidRPr="007E5050" w:rsidRDefault="006169C1" w:rsidP="006169C1">
      <w:pPr>
        <w:rPr>
          <w:szCs w:val="24"/>
        </w:rPr>
      </w:pPr>
      <w:r>
        <w:rPr>
          <w:sz w:val="18"/>
          <w:szCs w:val="18"/>
        </w:rPr>
        <w:br w:type="page"/>
      </w:r>
      <w:r w:rsidRPr="007E5050">
        <w:rPr>
          <w:szCs w:val="24"/>
        </w:rPr>
        <w:lastRenderedPageBreak/>
        <w:t xml:space="preserve">Figure </w:t>
      </w:r>
      <w:r>
        <w:rPr>
          <w:szCs w:val="24"/>
        </w:rPr>
        <w:t>3</w:t>
      </w:r>
      <w:r w:rsidRPr="007E5050">
        <w:rPr>
          <w:szCs w:val="24"/>
        </w:rPr>
        <w:t>.</w:t>
      </w:r>
    </w:p>
    <w:p w14:paraId="4F4EB84A" w14:textId="77777777" w:rsidR="006169C1" w:rsidRPr="007E5050" w:rsidRDefault="006169C1" w:rsidP="006169C1">
      <w:pPr>
        <w:rPr>
          <w:szCs w:val="24"/>
        </w:rPr>
      </w:pPr>
    </w:p>
    <w:p w14:paraId="1A00CB46" w14:textId="77777777" w:rsidR="006169C1" w:rsidRPr="004D3F02" w:rsidRDefault="006169C1" w:rsidP="006169C1">
      <w:pPr>
        <w:rPr>
          <w:rFonts w:ascii="Arial" w:hAnsi="Arial" w:cs="Arial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CD527" wp14:editId="797A2B21">
                <wp:simplePos x="0" y="0"/>
                <wp:positionH relativeFrom="column">
                  <wp:posOffset>838200</wp:posOffset>
                </wp:positionH>
                <wp:positionV relativeFrom="paragraph">
                  <wp:posOffset>66675</wp:posOffset>
                </wp:positionV>
                <wp:extent cx="3806825" cy="268605"/>
                <wp:effectExtent l="0" t="0" r="317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82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33908" w14:textId="77777777" w:rsidR="00283467" w:rsidRPr="007E5050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(323)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348)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(599)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(399)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(749)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D527" id="_x0000_s1029" type="#_x0000_t202" style="position:absolute;margin-left:66pt;margin-top:5.25pt;width:299.75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bWhgIAABc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" stroked="f">
                <v:textbox>
                  <w:txbxContent>
                    <w:p w14:paraId="21733908" w14:textId="77777777" w:rsidR="00283467" w:rsidRPr="007E5050" w:rsidRDefault="00283467" w:rsidP="006169C1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(323)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proofErr w:type="gramEnd"/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348)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(599)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(399)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(749)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Cs w:val="24"/>
        </w:rPr>
        <w:t>(a)</w:t>
      </w:r>
    </w:p>
    <w:p w14:paraId="2B82EE7C" w14:textId="77777777" w:rsidR="006169C1" w:rsidRDefault="006169C1" w:rsidP="006169C1"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59BC1" wp14:editId="43C5243D">
                <wp:simplePos x="0" y="0"/>
                <wp:positionH relativeFrom="column">
                  <wp:posOffset>800100</wp:posOffset>
                </wp:positionH>
                <wp:positionV relativeFrom="paragraph">
                  <wp:posOffset>2023313</wp:posOffset>
                </wp:positionV>
                <wp:extent cx="3844925" cy="323850"/>
                <wp:effectExtent l="0" t="0" r="3175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4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9F2759" w14:textId="77777777" w:rsidR="00283467" w:rsidRPr="007E5050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Cueva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Caoba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Morelia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El Corral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Aceitillar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9BC1" id="_x0000_s1030" type="#_x0000_t202" style="position:absolute;margin-left:63pt;margin-top:159.3pt;width:302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" fillcolor="window" stroked="f" strokeweight=".5pt">
                <v:textbox>
                  <w:txbxContent>
                    <w:p w14:paraId="5B9F2759" w14:textId="77777777" w:rsidR="00283467" w:rsidRPr="007E5050" w:rsidRDefault="00283467" w:rsidP="006169C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Cueva </w:t>
                      </w: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Caoba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Morelia    </w:t>
                      </w: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El Corral  </w:t>
                      </w: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Aceitillar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C0BED" wp14:editId="52328625">
            <wp:extent cx="5676900" cy="2066925"/>
            <wp:effectExtent l="0" t="0" r="0" b="0"/>
            <wp:docPr id="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903CB69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019F561D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58B73747" w14:textId="77777777" w:rsidR="006169C1" w:rsidRPr="004D3F02" w:rsidRDefault="006169C1" w:rsidP="006169C1">
      <w:pPr>
        <w:rPr>
          <w:rFonts w:ascii="Arial" w:hAnsi="Arial" w:cs="Arial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12DCD" wp14:editId="0057150D">
                <wp:simplePos x="0" y="0"/>
                <wp:positionH relativeFrom="column">
                  <wp:posOffset>800100</wp:posOffset>
                </wp:positionH>
                <wp:positionV relativeFrom="paragraph">
                  <wp:posOffset>104140</wp:posOffset>
                </wp:positionV>
                <wp:extent cx="3657600" cy="2286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77281" w14:textId="77777777" w:rsidR="00283467" w:rsidRPr="007E5050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210)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227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)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213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)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294)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112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1880A42B" w14:textId="77777777" w:rsidR="00283467" w:rsidRDefault="00283467" w:rsidP="006169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2DCD" id="_x0000_s1031" type="#_x0000_t202" style="position:absolute;margin-left:63pt;margin-top:8.2pt;width:4in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1ugw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" stroked="f">
                <v:textbox>
                  <w:txbxContent>
                    <w:p w14:paraId="62C77281" w14:textId="77777777" w:rsidR="00283467" w:rsidRPr="007E5050" w:rsidRDefault="00283467" w:rsidP="006169C1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210)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227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)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213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)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294)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112</w:t>
                      </w:r>
                      <w:r w:rsidRPr="007E5050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1880A42B" w14:textId="77777777" w:rsidR="00283467" w:rsidRDefault="00283467" w:rsidP="006169C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Cs w:val="24"/>
        </w:rPr>
        <w:t>(b)</w:t>
      </w:r>
    </w:p>
    <w:p w14:paraId="07D08719" w14:textId="77777777" w:rsidR="006169C1" w:rsidRDefault="006169C1" w:rsidP="006169C1"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F45B4" wp14:editId="55B1C3C9">
                <wp:simplePos x="0" y="0"/>
                <wp:positionH relativeFrom="column">
                  <wp:posOffset>800100</wp:posOffset>
                </wp:positionH>
                <wp:positionV relativeFrom="paragraph">
                  <wp:posOffset>2030933</wp:posOffset>
                </wp:positionV>
                <wp:extent cx="3752850" cy="32385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EA9F79" w14:textId="77777777" w:rsidR="00283467" w:rsidRPr="007E5050" w:rsidRDefault="00283467" w:rsidP="006169C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a Cueva </w:t>
                            </w:r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Caoba</w:t>
                            </w:r>
                            <w:proofErr w:type="spellEnd"/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Morelia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El Corral    </w:t>
                            </w:r>
                            <w:proofErr w:type="spellStart"/>
                            <w:r w:rsidRPr="007E505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Aceitillar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45B4" id="_x0000_s1032" type="#_x0000_t202" style="position:absolute;margin-left:63pt;margin-top:159.9pt;width:29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" fillcolor="window" stroked="f" strokeweight=".5pt">
                <v:textbox>
                  <w:txbxContent>
                    <w:p w14:paraId="5DEA9F79" w14:textId="77777777" w:rsidR="00283467" w:rsidRPr="007E5050" w:rsidRDefault="00283467" w:rsidP="006169C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a Cueva </w:t>
                      </w:r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Caoba</w:t>
                      </w:r>
                      <w:proofErr w:type="spellEnd"/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Morelia  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El Corral    </w:t>
                      </w:r>
                      <w:proofErr w:type="spellStart"/>
                      <w:r w:rsidRPr="007E505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Aceitillar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B0E37E" wp14:editId="60141AB5">
            <wp:extent cx="5676900" cy="2066925"/>
            <wp:effectExtent l="0" t="0" r="0" b="0"/>
            <wp:docPr id="3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5DB8307" w14:textId="77777777" w:rsidR="006169C1" w:rsidRDefault="006169C1" w:rsidP="006169C1">
      <w:pPr>
        <w:rPr>
          <w:rFonts w:ascii="Arial" w:hAnsi="Arial" w:cs="Arial"/>
          <w:b/>
          <w:szCs w:val="24"/>
        </w:rPr>
      </w:pPr>
    </w:p>
    <w:p w14:paraId="313E7F2E" w14:textId="77777777" w:rsidR="006169C1" w:rsidRDefault="006169C1" w:rsidP="006169C1">
      <w:pPr>
        <w:rPr>
          <w:rFonts w:ascii="Times New Roman" w:eastAsia="Calibri" w:hAnsi="Times New Roman"/>
          <w:szCs w:val="24"/>
        </w:rPr>
      </w:pPr>
    </w:p>
    <w:p w14:paraId="45A1E72B" w14:textId="77777777" w:rsidR="006169C1" w:rsidRDefault="006169C1" w:rsidP="006169C1">
      <w:pPr>
        <w:rPr>
          <w:rFonts w:ascii="Times New Roman" w:eastAsia="Calibri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6F2E4631" w14:textId="77777777" w:rsidR="006169C1" w:rsidRDefault="006169C1" w:rsidP="006169C1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6B742F">
        <w:rPr>
          <w:rFonts w:ascii="Times New Roman" w:hAnsi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/>
          <w:sz w:val="24"/>
          <w:szCs w:val="24"/>
        </w:rPr>
        <w:t>4</w:t>
      </w:r>
      <w:r w:rsidRPr="006B742F">
        <w:rPr>
          <w:rFonts w:ascii="Times New Roman" w:hAnsi="Times New Roman"/>
          <w:sz w:val="24"/>
          <w:szCs w:val="24"/>
        </w:rPr>
        <w:t>.</w:t>
      </w:r>
    </w:p>
    <w:p w14:paraId="5D47C361" w14:textId="77777777" w:rsidR="006169C1" w:rsidRPr="00F45135" w:rsidRDefault="006169C1" w:rsidP="006169C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18BF5" wp14:editId="19734006">
                <wp:simplePos x="0" y="0"/>
                <wp:positionH relativeFrom="column">
                  <wp:posOffset>2762250</wp:posOffset>
                </wp:positionH>
                <wp:positionV relativeFrom="paragraph">
                  <wp:posOffset>161925</wp:posOffset>
                </wp:positionV>
                <wp:extent cx="457200" cy="140398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21D1C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47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18BF5" id="_x0000_s1033" type="#_x0000_t202" style="position:absolute;left:0;text-align:left;margin-left:217.5pt;margin-top:12.75pt;width:36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" stroked="f">
                <v:textbox style="mso-fit-shape-to-text:t">
                  <w:txbxContent>
                    <w:p w14:paraId="25621D1C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47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45135">
        <w:rPr>
          <w:rFonts w:ascii="Times New Roman" w:hAnsi="Times New Roman"/>
          <w:sz w:val="24"/>
          <w:szCs w:val="24"/>
        </w:rPr>
        <w:t>Bananaquit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51F4A90" w14:textId="77777777" w:rsidR="006169C1" w:rsidRDefault="006169C1" w:rsidP="006169C1">
      <w:pPr>
        <w:pStyle w:val="ListParagraph"/>
        <w:rPr>
          <w:noProof/>
        </w:rPr>
      </w:pP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BF022" wp14:editId="48E82CE8">
                <wp:simplePos x="0" y="0"/>
                <wp:positionH relativeFrom="column">
                  <wp:posOffset>1262812</wp:posOffset>
                </wp:positionH>
                <wp:positionV relativeFrom="paragraph">
                  <wp:posOffset>530225</wp:posOffset>
                </wp:positionV>
                <wp:extent cx="544195" cy="1403985"/>
                <wp:effectExtent l="0" t="0" r="825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0974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110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BF022" id="_x0000_s1034" type="#_x0000_t202" style="position:absolute;left:0;text-align:left;margin-left:99.45pt;margin-top:41.75pt;width:42.8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" stroked="f">
                <v:textbox style="mso-fit-shape-to-text:t">
                  <w:txbxContent>
                    <w:p w14:paraId="615F0974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110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0F9122" wp14:editId="063F7875">
                <wp:simplePos x="0" y="0"/>
                <wp:positionH relativeFrom="column">
                  <wp:posOffset>2028825</wp:posOffset>
                </wp:positionH>
                <wp:positionV relativeFrom="paragraph">
                  <wp:posOffset>245745</wp:posOffset>
                </wp:positionV>
                <wp:extent cx="457200" cy="140398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04B2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75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F9122" id="_x0000_s1035" type="#_x0000_t202" style="position:absolute;left:0;text-align:left;margin-left:159.75pt;margin-top:19.35pt;width:36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4LIwIAACQ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" stroked="f">
                <v:textbox style="mso-fit-shape-to-text:t">
                  <w:txbxContent>
                    <w:p w14:paraId="49DC04B2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75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FCCF55" wp14:editId="3CAADDE0">
                <wp:simplePos x="0" y="0"/>
                <wp:positionH relativeFrom="column">
                  <wp:posOffset>3486150</wp:posOffset>
                </wp:positionH>
                <wp:positionV relativeFrom="paragraph">
                  <wp:posOffset>864870</wp:posOffset>
                </wp:positionV>
                <wp:extent cx="457200" cy="140398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FA9B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22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CCF55" id="_x0000_s1036" type="#_x0000_t202" style="position:absolute;left:0;text-align:left;margin-left:274.5pt;margin-top:68.1pt;width:3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" stroked="f">
                <v:textbox style="mso-fit-shape-to-text:t">
                  <w:txbxContent>
                    <w:p w14:paraId="3EE4FA9B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22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EA6BB" wp14:editId="071F0AEF">
                <wp:simplePos x="0" y="0"/>
                <wp:positionH relativeFrom="column">
                  <wp:posOffset>4210050</wp:posOffset>
                </wp:positionH>
                <wp:positionV relativeFrom="paragraph">
                  <wp:posOffset>1464945</wp:posOffset>
                </wp:positionV>
                <wp:extent cx="457200" cy="140398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E4E0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71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EA6BB" id="_x0000_s1037" type="#_x0000_t202" style="position:absolute;left:0;text-align:left;margin-left:331.5pt;margin-top:115.35pt;width:36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" stroked="f">
                <v:textbox style="mso-fit-shape-to-text:t">
                  <w:txbxContent>
                    <w:p w14:paraId="44D0E4E0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71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332BD" wp14:editId="28EE6B2C">
            <wp:extent cx="4431323" cy="2347546"/>
            <wp:effectExtent l="0" t="0" r="7620" b="0"/>
            <wp:docPr id="17" name="Char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C7C467C" w14:textId="77777777" w:rsidR="006169C1" w:rsidRDefault="006169C1" w:rsidP="006169C1">
      <w:pPr>
        <w:pStyle w:val="ListParagraph"/>
        <w:rPr>
          <w:noProof/>
        </w:rPr>
      </w:pPr>
    </w:p>
    <w:p w14:paraId="06A8EA87" w14:textId="77777777" w:rsidR="006169C1" w:rsidRPr="00F45135" w:rsidRDefault="006169C1" w:rsidP="006169C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5135">
        <w:rPr>
          <w:rFonts w:ascii="Times New Roman" w:hAnsi="Times New Roman"/>
          <w:sz w:val="24"/>
          <w:szCs w:val="24"/>
        </w:rPr>
        <w:t>Black-crowned Palm-Tanager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939EA9A" w14:textId="77777777" w:rsidR="006169C1" w:rsidRDefault="006169C1" w:rsidP="006169C1">
      <w:pPr>
        <w:pStyle w:val="ListParagraph"/>
      </w:pP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23E77" wp14:editId="4E734002">
                <wp:simplePos x="0" y="0"/>
                <wp:positionH relativeFrom="column">
                  <wp:posOffset>4190797</wp:posOffset>
                </wp:positionH>
                <wp:positionV relativeFrom="paragraph">
                  <wp:posOffset>1320165</wp:posOffset>
                </wp:positionV>
                <wp:extent cx="534670" cy="140398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06BEE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110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23E77" id="_x0000_s1038" type="#_x0000_t202" style="position:absolute;left:0;text-align:left;margin-left:330pt;margin-top:103.95pt;width:42.1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" stroked="f">
                <v:textbox style="mso-fit-shape-to-text:t">
                  <w:txbxContent>
                    <w:p w14:paraId="3BC06BEE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110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B7255" wp14:editId="530DE60B">
                <wp:simplePos x="0" y="0"/>
                <wp:positionH relativeFrom="column">
                  <wp:posOffset>2009775</wp:posOffset>
                </wp:positionH>
                <wp:positionV relativeFrom="paragraph">
                  <wp:posOffset>589280</wp:posOffset>
                </wp:positionV>
                <wp:extent cx="457200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3BA37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37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B7255" id="_x0000_s1039" type="#_x0000_t202" style="position:absolute;left:0;text-align:left;margin-left:158.25pt;margin-top:46.4pt;width:36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" stroked="f">
                <v:textbox style="mso-fit-shape-to-text:t">
                  <w:txbxContent>
                    <w:p w14:paraId="79F3BA37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37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F128E" wp14:editId="29B7B445">
                <wp:simplePos x="0" y="0"/>
                <wp:positionH relativeFrom="column">
                  <wp:posOffset>1266825</wp:posOffset>
                </wp:positionH>
                <wp:positionV relativeFrom="paragraph">
                  <wp:posOffset>198755</wp:posOffset>
                </wp:positionV>
                <wp:extent cx="457200" cy="140398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F7623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51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F128E" id="_x0000_s1040" type="#_x0000_t202" style="position:absolute;left:0;text-align:left;margin-left:99.75pt;margin-top:15.65pt;width:3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gMIgIAACU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" stroked="f">
                <v:textbox style="mso-fit-shape-to-text:t">
                  <w:txbxContent>
                    <w:p w14:paraId="0EDF7623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51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B7703" wp14:editId="0C616D8F">
                <wp:simplePos x="0" y="0"/>
                <wp:positionH relativeFrom="column">
                  <wp:posOffset>2752725</wp:posOffset>
                </wp:positionH>
                <wp:positionV relativeFrom="paragraph">
                  <wp:posOffset>1065530</wp:posOffset>
                </wp:positionV>
                <wp:extent cx="457200" cy="140398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9DFCF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40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B7703" id="_x0000_s1041" type="#_x0000_t202" style="position:absolute;left:0;text-align:left;margin-left:216.75pt;margin-top:83.9pt;width:36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" stroked="f">
                <v:textbox style="mso-fit-shape-to-text:t">
                  <w:txbxContent>
                    <w:p w14:paraId="4B89DFCF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40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4B4A9" wp14:editId="7F836339">
                <wp:simplePos x="0" y="0"/>
                <wp:positionH relativeFrom="column">
                  <wp:posOffset>3495675</wp:posOffset>
                </wp:positionH>
                <wp:positionV relativeFrom="paragraph">
                  <wp:posOffset>741680</wp:posOffset>
                </wp:positionV>
                <wp:extent cx="457200" cy="140398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3A9E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45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4B4A9" id="_x0000_s1042" type="#_x0000_t202" style="position:absolute;left:0;text-align:left;margin-left:275.25pt;margin-top:58.4pt;width:36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" stroked="f">
                <v:textbox style="mso-fit-shape-to-text:t">
                  <w:txbxContent>
                    <w:p w14:paraId="786E3A9E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45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28BDF" wp14:editId="213CE81E">
            <wp:extent cx="4396154" cy="2329961"/>
            <wp:effectExtent l="0" t="0" r="4445" b="0"/>
            <wp:docPr id="15" name="Chart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DE9DA34" w14:textId="77777777" w:rsidR="006169C1" w:rsidRPr="00F45135" w:rsidRDefault="006169C1" w:rsidP="006169C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Greater Antillean Bullfinch</w:t>
      </w:r>
      <w:r w:rsidRPr="00F4513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</w:t>
      </w:r>
      <w:r w:rsidRPr="00F45135">
        <w:rPr>
          <w:rFonts w:ascii="Times New Roman" w:hAnsi="Times New Roman"/>
          <w:sz w:val="24"/>
          <w:szCs w:val="24"/>
        </w:rPr>
        <w:t>ale)</w:t>
      </w:r>
    </w:p>
    <w:p w14:paraId="6F64E8EF" w14:textId="77777777" w:rsidR="006169C1" w:rsidRDefault="006169C1" w:rsidP="006169C1">
      <w:pPr>
        <w:pStyle w:val="ListParagraph"/>
      </w:pP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19559" wp14:editId="29EB57FE">
                <wp:simplePos x="0" y="0"/>
                <wp:positionH relativeFrom="column">
                  <wp:posOffset>3476625</wp:posOffset>
                </wp:positionH>
                <wp:positionV relativeFrom="paragraph">
                  <wp:posOffset>65405</wp:posOffset>
                </wp:positionV>
                <wp:extent cx="467360" cy="1403985"/>
                <wp:effectExtent l="0" t="0" r="889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E01B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21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19559" id="_x0000_s1043" type="#_x0000_t202" style="position:absolute;left:0;text-align:left;margin-left:273.75pt;margin-top:5.15pt;width:36.8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" stroked="f">
                <v:textbox style="mso-fit-shape-to-text:t">
                  <w:txbxContent>
                    <w:p w14:paraId="1F42E01B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21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B6AE3" wp14:editId="19606879">
                <wp:simplePos x="0" y="0"/>
                <wp:positionH relativeFrom="column">
                  <wp:posOffset>2714625</wp:posOffset>
                </wp:positionH>
                <wp:positionV relativeFrom="paragraph">
                  <wp:posOffset>370205</wp:posOffset>
                </wp:positionV>
                <wp:extent cx="467360" cy="1403985"/>
                <wp:effectExtent l="0" t="0" r="889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C1AF9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25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B6AE3" id="_x0000_s1044" type="#_x0000_t202" style="position:absolute;left:0;text-align:left;margin-left:213.75pt;margin-top:29.15pt;width:36.8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" stroked="f">
                <v:textbox style="mso-fit-shape-to-text:t">
                  <w:txbxContent>
                    <w:p w14:paraId="784C1AF9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25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4B3EA" wp14:editId="3DC6D633">
                <wp:simplePos x="0" y="0"/>
                <wp:positionH relativeFrom="column">
                  <wp:posOffset>1933575</wp:posOffset>
                </wp:positionH>
                <wp:positionV relativeFrom="paragraph">
                  <wp:posOffset>55880</wp:posOffset>
                </wp:positionV>
                <wp:extent cx="467360" cy="1403985"/>
                <wp:effectExtent l="0" t="0" r="889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A00B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43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4B3EA" id="_x0000_s1045" type="#_x0000_t202" style="position:absolute;left:0;text-align:left;margin-left:152.25pt;margin-top:4.4pt;width:36.8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" stroked="f">
                <v:textbox style="mso-fit-shape-to-text:t">
                  <w:txbxContent>
                    <w:p w14:paraId="7A62A00B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43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4333A" wp14:editId="71FE0398">
                <wp:simplePos x="0" y="0"/>
                <wp:positionH relativeFrom="column">
                  <wp:posOffset>1171575</wp:posOffset>
                </wp:positionH>
                <wp:positionV relativeFrom="paragraph">
                  <wp:posOffset>141605</wp:posOffset>
                </wp:positionV>
                <wp:extent cx="467360" cy="1403985"/>
                <wp:effectExtent l="0" t="0" r="889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B2D58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32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4333A" id="_x0000_s1046" type="#_x0000_t202" style="position:absolute;left:0;text-align:left;margin-left:92.25pt;margin-top:11.15pt;width:36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" stroked="f">
                <v:textbox style="mso-fit-shape-to-text:t">
                  <w:txbxContent>
                    <w:p w14:paraId="600B2D58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32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CE205" wp14:editId="0CD7A0C7">
                <wp:simplePos x="0" y="0"/>
                <wp:positionH relativeFrom="column">
                  <wp:posOffset>4248150</wp:posOffset>
                </wp:positionH>
                <wp:positionV relativeFrom="paragraph">
                  <wp:posOffset>1027430</wp:posOffset>
                </wp:positionV>
                <wp:extent cx="467360" cy="1403985"/>
                <wp:effectExtent l="0" t="0" r="889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761B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96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CE205" id="_x0000_s1047" type="#_x0000_t202" style="position:absolute;left:0;text-align:left;margin-left:334.5pt;margin-top:80.9pt;width:36.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x7JAIAACQ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" stroked="f">
                <v:textbox style="mso-fit-shape-to-text:t">
                  <w:txbxContent>
                    <w:p w14:paraId="0F49761B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96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3FA64B" wp14:editId="6FDB6755">
            <wp:extent cx="4396154" cy="2365130"/>
            <wp:effectExtent l="0" t="0" r="4445" b="0"/>
            <wp:docPr id="14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D49162F" w14:textId="77777777" w:rsidR="006169C1" w:rsidRPr="00F45135" w:rsidRDefault="006169C1" w:rsidP="006169C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Greater Antillean Bullfinch</w:t>
      </w:r>
      <w:r w:rsidRPr="00F4513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f</w:t>
      </w:r>
      <w:r w:rsidRPr="00F45135">
        <w:rPr>
          <w:rFonts w:ascii="Times New Roman" w:hAnsi="Times New Roman"/>
          <w:sz w:val="24"/>
          <w:szCs w:val="24"/>
        </w:rPr>
        <w:t>emale)</w:t>
      </w:r>
    </w:p>
    <w:p w14:paraId="47E4B834" w14:textId="77777777" w:rsidR="006169C1" w:rsidRDefault="006169C1" w:rsidP="006169C1">
      <w:pPr>
        <w:pStyle w:val="ListParagraph"/>
      </w:pP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80AC9" wp14:editId="686291DD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466725" cy="3333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5BB9E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22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0AC9" id="_x0000_s1048" type="#_x0000_t202" style="position:absolute;left:0;text-align:left;margin-left:93pt;margin-top:11.15pt;width:36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" stroked="f">
                <v:textbox>
                  <w:txbxContent>
                    <w:p w14:paraId="31E5BB9E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22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2CB1D" wp14:editId="3CB6ECBB">
                <wp:simplePos x="0" y="0"/>
                <wp:positionH relativeFrom="column">
                  <wp:posOffset>1952625</wp:posOffset>
                </wp:positionH>
                <wp:positionV relativeFrom="paragraph">
                  <wp:posOffset>560705</wp:posOffset>
                </wp:positionV>
                <wp:extent cx="466725" cy="333375"/>
                <wp:effectExtent l="0" t="0" r="9525" b="952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48C47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25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CB1D" id="_x0000_s1049" type="#_x0000_t202" style="position:absolute;left:0;text-align:left;margin-left:153.75pt;margin-top:44.15pt;width:36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" stroked="f">
                <v:textbox>
                  <w:txbxContent>
                    <w:p w14:paraId="2EB48C47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25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48990" wp14:editId="533E4C07">
                <wp:simplePos x="0" y="0"/>
                <wp:positionH relativeFrom="column">
                  <wp:posOffset>2724150</wp:posOffset>
                </wp:positionH>
                <wp:positionV relativeFrom="paragraph">
                  <wp:posOffset>332105</wp:posOffset>
                </wp:positionV>
                <wp:extent cx="466725" cy="333375"/>
                <wp:effectExtent l="0" t="0" r="9525" b="952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FC78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17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8990" id="_x0000_s1050" type="#_x0000_t202" style="position:absolute;left:0;text-align:left;margin-left:214.5pt;margin-top:26.15pt;width:36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" stroked="f">
                <v:textbox>
                  <w:txbxContent>
                    <w:p w14:paraId="5645FC78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17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785E8" wp14:editId="0DD8D533">
                <wp:simplePos x="0" y="0"/>
                <wp:positionH relativeFrom="column">
                  <wp:posOffset>3476625</wp:posOffset>
                </wp:positionH>
                <wp:positionV relativeFrom="paragraph">
                  <wp:posOffset>189230</wp:posOffset>
                </wp:positionV>
                <wp:extent cx="466725" cy="333375"/>
                <wp:effectExtent l="0" t="0" r="9525" b="95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3D228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15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85E8" id="_x0000_s1051" type="#_x0000_t202" style="position:absolute;left:0;text-align:left;margin-left:273.75pt;margin-top:14.9pt;width:36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" stroked="f">
                <v:textbox>
                  <w:txbxContent>
                    <w:p w14:paraId="74D3D228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15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7C3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7B6AE" wp14:editId="55A8110B">
                <wp:simplePos x="0" y="0"/>
                <wp:positionH relativeFrom="column">
                  <wp:posOffset>4248150</wp:posOffset>
                </wp:positionH>
                <wp:positionV relativeFrom="paragraph">
                  <wp:posOffset>1075055</wp:posOffset>
                </wp:positionV>
                <wp:extent cx="466725" cy="333375"/>
                <wp:effectExtent l="0" t="0" r="9525" b="952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08F2" w14:textId="77777777" w:rsidR="00283467" w:rsidRPr="002B7C3D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2B7C3D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90</w:t>
                            </w:r>
                            <w:r w:rsidRPr="002B7C3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B6AE" id="_x0000_s1052" type="#_x0000_t202" style="position:absolute;left:0;text-align:left;margin-left:334.5pt;margin-top:84.65pt;width:36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" stroked="f">
                <v:textbox>
                  <w:txbxContent>
                    <w:p w14:paraId="0CDB08F2" w14:textId="77777777" w:rsidR="00283467" w:rsidRPr="002B7C3D" w:rsidRDefault="00283467" w:rsidP="006169C1">
                      <w:pPr>
                        <w:rPr>
                          <w:b/>
                        </w:rPr>
                      </w:pPr>
                      <w:r w:rsidRPr="002B7C3D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90</w:t>
                      </w:r>
                      <w:r w:rsidRPr="002B7C3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A2B90D" wp14:editId="1CA1EA56">
            <wp:extent cx="4512310" cy="2476500"/>
            <wp:effectExtent l="0" t="0" r="2540" b="0"/>
            <wp:docPr id="13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C7B8666" w14:textId="77777777" w:rsidR="006169C1" w:rsidRPr="00F45135" w:rsidRDefault="006169C1" w:rsidP="006169C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5135">
        <w:rPr>
          <w:rFonts w:ascii="Times New Roman" w:hAnsi="Times New Roman"/>
          <w:sz w:val="24"/>
          <w:szCs w:val="24"/>
        </w:rPr>
        <w:t>Green-tailed Ground-Tanager</w:t>
      </w:r>
    </w:p>
    <w:p w14:paraId="19DFB2ED" w14:textId="77777777" w:rsidR="006169C1" w:rsidRDefault="006169C1" w:rsidP="006169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7AB14" wp14:editId="5D5ADCD4">
                <wp:simplePos x="0" y="0"/>
                <wp:positionH relativeFrom="column">
                  <wp:posOffset>1170940</wp:posOffset>
                </wp:positionH>
                <wp:positionV relativeFrom="paragraph">
                  <wp:posOffset>76200</wp:posOffset>
                </wp:positionV>
                <wp:extent cx="476885" cy="257175"/>
                <wp:effectExtent l="0" t="0" r="0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7327C" w14:textId="77777777" w:rsidR="00283467" w:rsidRPr="00B71109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B7110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28</w:t>
                            </w:r>
                            <w:r w:rsidRPr="00B71109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183AA9A" wp14:editId="7334A777">
                                  <wp:extent cx="295275" cy="16192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AB14" id="_x0000_s1053" type="#_x0000_t202" style="position:absolute;left:0;text-align:left;margin-left:92.2pt;margin-top:6pt;width:37.5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" stroked="f">
                <v:textbox>
                  <w:txbxContent>
                    <w:p w14:paraId="0817327C" w14:textId="77777777" w:rsidR="00283467" w:rsidRPr="00B71109" w:rsidRDefault="00283467" w:rsidP="006169C1">
                      <w:pPr>
                        <w:rPr>
                          <w:b/>
                        </w:rPr>
                      </w:pPr>
                      <w:r w:rsidRPr="00B7110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28</w:t>
                      </w:r>
                      <w:r w:rsidRPr="00B71109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183AA9A" wp14:editId="7334A777">
                            <wp:extent cx="295275" cy="16192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6A48F" wp14:editId="2273B8E0">
                <wp:simplePos x="0" y="0"/>
                <wp:positionH relativeFrom="column">
                  <wp:posOffset>1942465</wp:posOffset>
                </wp:positionH>
                <wp:positionV relativeFrom="paragraph">
                  <wp:posOffset>466725</wp:posOffset>
                </wp:positionV>
                <wp:extent cx="476885" cy="257175"/>
                <wp:effectExtent l="0" t="0" r="0" b="952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7A868" w14:textId="77777777" w:rsidR="00283467" w:rsidRPr="00B71109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B7110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36</w:t>
                            </w:r>
                            <w:r w:rsidRPr="00B71109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609720C" wp14:editId="73690CE6">
                                  <wp:extent cx="295275" cy="16192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A48F" id="_x0000_s1054" type="#_x0000_t202" style="position:absolute;left:0;text-align:left;margin-left:152.95pt;margin-top:36.75pt;width:37.5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" stroked="f">
                <v:textbox>
                  <w:txbxContent>
                    <w:p w14:paraId="6037A868" w14:textId="77777777" w:rsidR="00283467" w:rsidRPr="00B71109" w:rsidRDefault="00283467" w:rsidP="006169C1">
                      <w:pPr>
                        <w:rPr>
                          <w:b/>
                        </w:rPr>
                      </w:pPr>
                      <w:r w:rsidRPr="00B7110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36</w:t>
                      </w:r>
                      <w:r w:rsidRPr="00B71109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609720C" wp14:editId="73690CE6">
                            <wp:extent cx="295275" cy="16192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82253" wp14:editId="1D99966F">
                <wp:simplePos x="0" y="0"/>
                <wp:positionH relativeFrom="column">
                  <wp:posOffset>2704465</wp:posOffset>
                </wp:positionH>
                <wp:positionV relativeFrom="paragraph">
                  <wp:posOffset>447675</wp:posOffset>
                </wp:positionV>
                <wp:extent cx="476885" cy="257175"/>
                <wp:effectExtent l="0" t="0" r="0" b="952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FE281" w14:textId="77777777" w:rsidR="00283467" w:rsidRPr="00B71109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B7110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13</w:t>
                            </w:r>
                            <w:r w:rsidRPr="00B71109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020CBE4" wp14:editId="253AB8E1">
                                  <wp:extent cx="295275" cy="16192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2253" id="_x0000_s1055" type="#_x0000_t202" style="position:absolute;left:0;text-align:left;margin-left:212.95pt;margin-top:35.25pt;width:37.5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" stroked="f">
                <v:textbox>
                  <w:txbxContent>
                    <w:p w14:paraId="277FE281" w14:textId="77777777" w:rsidR="00283467" w:rsidRPr="00B71109" w:rsidRDefault="00283467" w:rsidP="006169C1">
                      <w:pPr>
                        <w:rPr>
                          <w:b/>
                        </w:rPr>
                      </w:pPr>
                      <w:r w:rsidRPr="00B7110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13</w:t>
                      </w:r>
                      <w:r w:rsidRPr="00B71109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2020CBE4" wp14:editId="253AB8E1">
                            <wp:extent cx="295275" cy="16192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CD05B" wp14:editId="5A41F718">
                <wp:simplePos x="0" y="0"/>
                <wp:positionH relativeFrom="column">
                  <wp:posOffset>3475990</wp:posOffset>
                </wp:positionH>
                <wp:positionV relativeFrom="paragraph">
                  <wp:posOffset>85725</wp:posOffset>
                </wp:positionV>
                <wp:extent cx="476885" cy="257175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FC676" w14:textId="77777777" w:rsidR="00283467" w:rsidRPr="00B71109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B7110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28</w:t>
                            </w:r>
                            <w:r w:rsidRPr="00B71109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8D35B6A" wp14:editId="3F66DCE1">
                                  <wp:extent cx="295275" cy="16192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D05B" id="_x0000_s1056" type="#_x0000_t202" style="position:absolute;left:0;text-align:left;margin-left:273.7pt;margin-top:6.75pt;width:37.5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" stroked="f">
                <v:textbox>
                  <w:txbxContent>
                    <w:p w14:paraId="463FC676" w14:textId="77777777" w:rsidR="00283467" w:rsidRPr="00B71109" w:rsidRDefault="00283467" w:rsidP="006169C1">
                      <w:pPr>
                        <w:rPr>
                          <w:b/>
                        </w:rPr>
                      </w:pPr>
                      <w:r w:rsidRPr="00B7110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28</w:t>
                      </w:r>
                      <w:r w:rsidRPr="00B71109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8D35B6A" wp14:editId="3F66DCE1">
                            <wp:extent cx="295275" cy="16192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12ADD" wp14:editId="3AC61D47">
                <wp:simplePos x="0" y="0"/>
                <wp:positionH relativeFrom="column">
                  <wp:posOffset>4247515</wp:posOffset>
                </wp:positionH>
                <wp:positionV relativeFrom="paragraph">
                  <wp:posOffset>1409700</wp:posOffset>
                </wp:positionV>
                <wp:extent cx="476885" cy="257175"/>
                <wp:effectExtent l="0" t="0" r="0" b="952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548B3" w14:textId="77777777" w:rsidR="00283467" w:rsidRPr="00B71109" w:rsidRDefault="00283467" w:rsidP="006169C1">
                            <w:pPr>
                              <w:rPr>
                                <w:b/>
                              </w:rPr>
                            </w:pPr>
                            <w:r w:rsidRPr="00B7110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77</w:t>
                            </w:r>
                            <w:r w:rsidRPr="00B71109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83488BD" wp14:editId="426EB52B">
                                  <wp:extent cx="295275" cy="16192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2ADD" id="_x0000_s1057" type="#_x0000_t202" style="position:absolute;left:0;text-align:left;margin-left:334.45pt;margin-top:111pt;width:37.5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rThg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" stroked="f">
                <v:textbox>
                  <w:txbxContent>
                    <w:p w14:paraId="754548B3" w14:textId="77777777" w:rsidR="00283467" w:rsidRPr="00B71109" w:rsidRDefault="00283467" w:rsidP="006169C1">
                      <w:pPr>
                        <w:rPr>
                          <w:b/>
                        </w:rPr>
                      </w:pPr>
                      <w:r w:rsidRPr="00B7110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77</w:t>
                      </w:r>
                      <w:r w:rsidRPr="00B71109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83488BD" wp14:editId="426EB52B">
                            <wp:extent cx="295275" cy="16192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E0116" wp14:editId="7A5C9017">
            <wp:extent cx="4512310" cy="2495550"/>
            <wp:effectExtent l="0" t="0" r="2540" b="0"/>
            <wp:docPr id="208" name="Char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5DFE698" w14:textId="77777777" w:rsidR="006169C1" w:rsidRDefault="006169C1" w:rsidP="006169C1">
      <w:pPr>
        <w:rPr>
          <w:rFonts w:ascii="Calibri" w:eastAsia="Calibri" w:hAnsi="Calibri"/>
          <w:sz w:val="22"/>
          <w:szCs w:val="22"/>
        </w:rPr>
      </w:pPr>
    </w:p>
    <w:p w14:paraId="699E2D68" w14:textId="77777777" w:rsidR="00283467" w:rsidRDefault="00283467"/>
    <w:sectPr w:rsidR="00283467" w:rsidSect="002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ouwer, Nathan" w:date="2018-02-20T20:13:00Z" w:initials="BN">
    <w:p w14:paraId="28DC12D7" w14:textId="77777777" w:rsidR="0097558B" w:rsidRDefault="0097558B">
      <w:pPr>
        <w:pStyle w:val="CommentText"/>
      </w:pPr>
      <w:r>
        <w:rPr>
          <w:rStyle w:val="CommentReference"/>
        </w:rPr>
        <w:annotationRef/>
      </w:r>
      <w:r>
        <w:t xml:space="preserve">My similarity indices vs. original; my </w:t>
      </w:r>
      <w:proofErr w:type="spellStart"/>
      <w:r>
        <w:t>Jaccard</w:t>
      </w:r>
      <w:proofErr w:type="spellEnd"/>
      <w:r>
        <w:t xml:space="preserve"> are almost identical (and have CIs) except for some </w:t>
      </w:r>
      <w:proofErr w:type="spellStart"/>
      <w:r>
        <w:t>Aceitillar</w:t>
      </w:r>
      <w:proofErr w:type="spellEnd"/>
      <w:r>
        <w:t xml:space="preserve"> values.  </w:t>
      </w:r>
    </w:p>
    <w:p w14:paraId="1DCB91C2" w14:textId="77777777" w:rsidR="0097558B" w:rsidRDefault="0097558B">
      <w:pPr>
        <w:pStyle w:val="CommentText"/>
      </w:pPr>
      <w:r>
        <w:t xml:space="preserve">HOWEVER, my </w:t>
      </w:r>
      <w:proofErr w:type="spellStart"/>
      <w:r>
        <w:t>Sorrenson</w:t>
      </w:r>
      <w:proofErr w:type="spellEnd"/>
      <w:r>
        <w:t xml:space="preserve"> values (Calculated w/ same function as </w:t>
      </w:r>
      <w:proofErr w:type="spellStart"/>
      <w:r>
        <w:t>Jaccard</w:t>
      </w:r>
      <w:proofErr w:type="spellEnd"/>
      <w:r>
        <w:t xml:space="preserve">) are different.  I checked </w:t>
      </w:r>
      <w:proofErr w:type="spellStart"/>
      <w:r>
        <w:t>Jaccard</w:t>
      </w:r>
      <w:proofErr w:type="spellEnd"/>
      <w:r>
        <w:t xml:space="preserve"> 2 ways but haven’t checked </w:t>
      </w:r>
      <w:proofErr w:type="spellStart"/>
      <w:r>
        <w:t>Sorrenson</w:t>
      </w:r>
      <w:proofErr w:type="spellEnd"/>
      <w:r>
        <w:t>.  Not very familiar with use and reporting of either so hard for me to troubleshoots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B91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CB91C2" w16cid:durableId="1E36FF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6E370" w14:textId="77777777" w:rsidR="00400DC3" w:rsidRDefault="00400DC3">
      <w:r>
        <w:separator/>
      </w:r>
    </w:p>
  </w:endnote>
  <w:endnote w:type="continuationSeparator" w:id="0">
    <w:p w14:paraId="6EB1875B" w14:textId="77777777" w:rsidR="00400DC3" w:rsidRDefault="0040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BA1C4" w14:textId="77777777" w:rsidR="00400DC3" w:rsidRDefault="00400DC3">
      <w:r>
        <w:separator/>
      </w:r>
    </w:p>
  </w:footnote>
  <w:footnote w:type="continuationSeparator" w:id="0">
    <w:p w14:paraId="76143D7F" w14:textId="77777777" w:rsidR="00400DC3" w:rsidRDefault="0040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8774" w14:textId="77777777" w:rsidR="00283467" w:rsidRDefault="00283467">
    <w:pPr>
      <w:pStyle w:val="Header"/>
      <w:jc w:val="right"/>
    </w:pPr>
    <w:proofErr w:type="spellStart"/>
    <w:r w:rsidRPr="003B320B">
      <w:rPr>
        <w:i/>
      </w:rPr>
      <w:t>Latta</w:t>
    </w:r>
    <w:proofErr w:type="spellEnd"/>
    <w:r w:rsidRPr="003B320B">
      <w:rPr>
        <w:i/>
      </w:rPr>
      <w:t xml:space="preserve"> et al.</w:t>
    </w: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 w:rsidR="0097558B">
      <w:rPr>
        <w:noProof/>
      </w:rPr>
      <w:t>19</w:t>
    </w:r>
    <w:r>
      <w:rPr>
        <w:noProof/>
      </w:rPr>
      <w:fldChar w:fldCharType="end"/>
    </w:r>
  </w:p>
  <w:p w14:paraId="2A402078" w14:textId="77777777" w:rsidR="00283467" w:rsidRDefault="00283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1F1D"/>
    <w:multiLevelType w:val="hybridMultilevel"/>
    <w:tmpl w:val="9B22E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uwer, Nathan">
    <w15:presenceInfo w15:providerId="AD" w15:userId="S-1-5-21-1048241525-3841331263-124586909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C1"/>
    <w:rsid w:val="001328A8"/>
    <w:rsid w:val="00283467"/>
    <w:rsid w:val="00400DC3"/>
    <w:rsid w:val="00481EFC"/>
    <w:rsid w:val="004E45D2"/>
    <w:rsid w:val="006169C1"/>
    <w:rsid w:val="00823819"/>
    <w:rsid w:val="00952EDE"/>
    <w:rsid w:val="00966A3F"/>
    <w:rsid w:val="0097558B"/>
    <w:rsid w:val="00A86BE0"/>
    <w:rsid w:val="00B01549"/>
    <w:rsid w:val="00BA3077"/>
    <w:rsid w:val="00BF1A44"/>
    <w:rsid w:val="00D8022C"/>
    <w:rsid w:val="00F43AF7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66DC"/>
  <w15:chartTrackingRefBased/>
  <w15:docId w15:val="{240633CE-3A3A-4C84-807D-04744BFD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9C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69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69C1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169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0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77"/>
    <w:rPr>
      <w:rFonts w:ascii="Segoe UI" w:eastAsia="Times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5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5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58B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58B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chart" Target="charts/chart6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chart" Target="charts/chart5.xml"/><Relationship Id="rId28" Type="http://schemas.openxmlformats.org/officeDocument/2006/relationships/chart" Target="charts/chart9.xml"/><Relationship Id="rId10" Type="http://schemas.openxmlformats.org/officeDocument/2006/relationships/comments" Target="comments.xml"/><Relationship Id="rId19" Type="http://schemas.openxmlformats.org/officeDocument/2006/relationships/chart" Target="charts/chart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chart" Target="charts/chart4.xml"/><Relationship Id="rId27" Type="http://schemas.openxmlformats.org/officeDocument/2006/relationships/image" Target="media/image9.emf"/><Relationship Id="rId30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diet%20fig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ttas\Desktop\diet%20fig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Insect%20traps.xls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Insect%20traps.xls" TargetMode="External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Body%20cond%20figs.xls" TargetMode="External"/><Relationship Id="rId1" Type="http://schemas.openxmlformats.org/officeDocument/2006/relationships/themeOverride" Target="../theme/themeOverride4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Body%20cond%20figs.xls" TargetMode="External"/><Relationship Id="rId1" Type="http://schemas.openxmlformats.org/officeDocument/2006/relationships/themeOverride" Target="../theme/themeOverride5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Body%20cond%20figs.xls" TargetMode="External"/><Relationship Id="rId1" Type="http://schemas.openxmlformats.org/officeDocument/2006/relationships/themeOverride" Target="../theme/themeOverrid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Body%20cond%20figs.xls" TargetMode="External"/><Relationship Id="rId1" Type="http://schemas.openxmlformats.org/officeDocument/2006/relationships/themeOverride" Target="../theme/themeOverride7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attaS\Desktop\Body%20cond%20figs.xls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052117263843648"/>
          <c:y val="8.9347378877318501E-2"/>
          <c:w val="0.71172638436482083"/>
          <c:h val="0.7560162828080796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Carnivore</c:v>
                </c:pt>
              </c:strCache>
            </c:strRef>
          </c:tx>
          <c:spPr>
            <a:solidFill>
              <a:schemeClr val="tx1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23</c:v>
                </c:pt>
                <c:pt idx="1">
                  <c:v>17</c:v>
                </c:pt>
                <c:pt idx="2">
                  <c:v>20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E86-A69F-C96B6028D8F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Insectivore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499</c:v>
                </c:pt>
                <c:pt idx="1">
                  <c:v>637</c:v>
                </c:pt>
                <c:pt idx="2">
                  <c:v>509</c:v>
                </c:pt>
                <c:pt idx="3">
                  <c:v>440</c:v>
                </c:pt>
                <c:pt idx="4">
                  <c:v>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B6-4E86-A69F-C96B6028D8F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Granivore</c:v>
                </c:pt>
              </c:strCache>
            </c:strRef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555</c:v>
                </c:pt>
                <c:pt idx="1">
                  <c:v>413</c:v>
                </c:pt>
                <c:pt idx="2">
                  <c:v>198</c:v>
                </c:pt>
                <c:pt idx="3">
                  <c:v>181</c:v>
                </c:pt>
                <c:pt idx="4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B6-4E86-A69F-C96B6028D8F7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Omnivore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361</c:v>
                </c:pt>
                <c:pt idx="1">
                  <c:v>324</c:v>
                </c:pt>
                <c:pt idx="2">
                  <c:v>247</c:v>
                </c:pt>
                <c:pt idx="3">
                  <c:v>202</c:v>
                </c:pt>
                <c:pt idx="4">
                  <c:v>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B6-4E86-A69F-C96B6028D8F7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Nectarivore</c:v>
                </c:pt>
              </c:strCache>
            </c:strRef>
          </c:tx>
          <c:spPr>
            <a:solidFill>
              <a:schemeClr val="bg1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324</c:v>
                </c:pt>
                <c:pt idx="1">
                  <c:v>329</c:v>
                </c:pt>
                <c:pt idx="2">
                  <c:v>177</c:v>
                </c:pt>
                <c:pt idx="3">
                  <c:v>68</c:v>
                </c:pt>
                <c:pt idx="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B6-4E86-A69F-C96B6028D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980800"/>
        <c:axId val="201047360"/>
      </c:barChart>
      <c:catAx>
        <c:axId val="19598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0104736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01047360"/>
        <c:scaling>
          <c:orientation val="minMax"/>
        </c:scaling>
        <c:delete val="0"/>
        <c:axPos val="l"/>
        <c:majorGridlines>
          <c:spPr>
            <a:ln w="3175">
              <a:noFill/>
              <a:prstDash val="solid"/>
            </a:ln>
          </c:spPr>
        </c:majorGridlines>
        <c:numFmt formatCode="0%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5980800"/>
        <c:crosses val="autoZero"/>
        <c:crossBetween val="between"/>
        <c:majorUnit val="0.2"/>
      </c:valAx>
      <c:spPr>
        <a:noFill/>
        <a:ln w="12700">
          <a:noFill/>
          <a:prstDash val="solid"/>
        </a:ln>
      </c:spPr>
    </c:plotArea>
    <c:legend>
      <c:legendPos val="r"/>
      <c:overlay val="0"/>
      <c:spPr>
        <a:pattFill prst="pct5">
          <a:fgClr>
            <a:schemeClr val="bg1"/>
          </a:fgClr>
          <a:bgClr>
            <a:schemeClr val="bg1"/>
          </a:bgClr>
        </a:pattFill>
        <a:ln w="3175">
          <a:noFill/>
          <a:prstDash val="solid"/>
        </a:ln>
      </c:spPr>
      <c:txPr>
        <a:bodyPr/>
        <a:lstStyle/>
        <a:p>
          <a:pPr>
            <a:defRPr sz="1200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7800963081862"/>
          <c:y val="8.6956521739130432E-2"/>
          <c:w val="0.7191011235955056"/>
          <c:h val="0.7625418060200669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Sheet1!$A$64</c:f>
              <c:strCache>
                <c:ptCount val="1"/>
                <c:pt idx="0">
                  <c:v>Deciduous</c:v>
                </c:pt>
              </c:strCache>
            </c:strRef>
          </c:tx>
          <c:spPr>
            <a:solidFill>
              <a:schemeClr val="tx1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Sheet1!$B$63:$F$63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Sheet1!$B$64:$F$64</c:f>
              <c:numCache>
                <c:formatCode>General</c:formatCode>
                <c:ptCount val="5"/>
                <c:pt idx="0">
                  <c:v>208</c:v>
                </c:pt>
                <c:pt idx="1">
                  <c:v>188</c:v>
                </c:pt>
                <c:pt idx="2">
                  <c:v>179</c:v>
                </c:pt>
                <c:pt idx="3">
                  <c:v>187</c:v>
                </c:pt>
                <c:pt idx="4">
                  <c:v>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5-4104-8192-E8CCE3990A70}"/>
            </c:ext>
          </c:extLst>
        </c:ser>
        <c:ser>
          <c:idx val="1"/>
          <c:order val="1"/>
          <c:tx>
            <c:strRef>
              <c:f>Sheet1!$A$65</c:f>
              <c:strCache>
                <c:ptCount val="1"/>
                <c:pt idx="0">
                  <c:v>Evergreen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Sheet1!$B$63:$F$63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Sheet1!$B$65:$F$65</c:f>
              <c:numCache>
                <c:formatCode>General</c:formatCode>
                <c:ptCount val="5"/>
                <c:pt idx="0">
                  <c:v>790</c:v>
                </c:pt>
                <c:pt idx="1">
                  <c:v>817</c:v>
                </c:pt>
                <c:pt idx="2">
                  <c:v>627</c:v>
                </c:pt>
                <c:pt idx="3">
                  <c:v>460</c:v>
                </c:pt>
                <c:pt idx="4">
                  <c:v>1263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85-4104-8192-E8CCE3990A70}"/>
            </c:ext>
          </c:extLst>
        </c:ser>
        <c:ser>
          <c:idx val="2"/>
          <c:order val="2"/>
          <c:tx>
            <c:strRef>
              <c:f>Sheet1!$A$66</c:f>
              <c:strCache>
                <c:ptCount val="1"/>
                <c:pt idx="0">
                  <c:v>Secondary</c:v>
                </c:pt>
              </c:strCache>
            </c:strRef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Sheet1!$B$63:$F$63</c:f>
              <c:strCache>
                <c:ptCount val="5"/>
                <c:pt idx="0">
                  <c:v>2 yr</c:v>
                </c:pt>
                <c:pt idx="1">
                  <c:v>5 yr</c:v>
                </c:pt>
                <c:pt idx="2">
                  <c:v>10 yr</c:v>
                </c:pt>
                <c:pt idx="3">
                  <c:v>20 yr</c:v>
                </c:pt>
                <c:pt idx="4">
                  <c:v>Mature</c:v>
                </c:pt>
              </c:strCache>
            </c:strRef>
          </c:cat>
          <c:val>
            <c:numRef>
              <c:f>Sheet1!$B$66:$F$66</c:f>
              <c:numCache>
                <c:formatCode>General</c:formatCode>
                <c:ptCount val="5"/>
                <c:pt idx="0">
                  <c:v>764</c:v>
                </c:pt>
                <c:pt idx="1">
                  <c:v>715</c:v>
                </c:pt>
                <c:pt idx="2">
                  <c:v>345</c:v>
                </c:pt>
                <c:pt idx="3">
                  <c:v>276</c:v>
                </c:pt>
                <c:pt idx="4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85-4104-8192-E8CCE3990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979264"/>
        <c:axId val="216203264"/>
      </c:barChart>
      <c:catAx>
        <c:axId val="195979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620326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03264"/>
        <c:scaling>
          <c:orientation val="minMax"/>
        </c:scaling>
        <c:delete val="0"/>
        <c:axPos val="l"/>
        <c:majorGridlines>
          <c:spPr>
            <a:ln w="3175">
              <a:noFill/>
              <a:prstDash val="solid"/>
            </a:ln>
          </c:spPr>
        </c:majorGridlines>
        <c:numFmt formatCode="0%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5979264"/>
        <c:crosses val="autoZero"/>
        <c:crossBetween val="between"/>
        <c:majorUnit val="0.2"/>
      </c:valAx>
      <c:spPr>
        <a:noFill/>
        <a:ln w="12700">
          <a:noFill/>
          <a:prstDash val="solid"/>
        </a:ln>
      </c:spPr>
    </c:plotArea>
    <c:legend>
      <c:legendPos val="r"/>
      <c:overlay val="1"/>
      <c:spPr>
        <a:solidFill>
          <a:srgbClr val="FFFFFF"/>
        </a:solidFill>
        <a:ln w="3175">
          <a:noFill/>
          <a:prstDash val="solid"/>
        </a:ln>
      </c:spPr>
      <c:txPr>
        <a:bodyPr/>
        <a:lstStyle/>
        <a:p>
          <a:pPr>
            <a:defRPr sz="1200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313359746509069"/>
          <c:y val="9.0278083896497593E-2"/>
          <c:w val="0.63249576177141431"/>
          <c:h val="0.75347477713615296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Coleoptera</c:v>
                </c:pt>
              </c:strCache>
            </c:strRef>
          </c:tx>
          <c:spPr>
            <a:solidFill>
              <a:schemeClr val="tx1"/>
            </a:solidFill>
            <a:ln w="12700">
              <a:solidFill>
                <a:schemeClr val="tx1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46</c:v>
                </c:pt>
                <c:pt idx="1">
                  <c:v>62</c:v>
                </c:pt>
                <c:pt idx="2">
                  <c:v>34</c:v>
                </c:pt>
                <c:pt idx="3">
                  <c:v>30</c:v>
                </c:pt>
                <c:pt idx="4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3B-4E00-993E-72E7D870AC0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Diptera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100</c:v>
                </c:pt>
                <c:pt idx="1">
                  <c:v>87</c:v>
                </c:pt>
                <c:pt idx="2">
                  <c:v>314</c:v>
                </c:pt>
                <c:pt idx="3">
                  <c:v>174</c:v>
                </c:pt>
                <c:pt idx="4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3B-4E00-993E-72E7D870AC0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Homoptera</c:v>
                </c:pt>
              </c:strCache>
            </c:strRef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126</c:v>
                </c:pt>
                <c:pt idx="1">
                  <c:v>145</c:v>
                </c:pt>
                <c:pt idx="2">
                  <c:v>168</c:v>
                </c:pt>
                <c:pt idx="3">
                  <c:v>130</c:v>
                </c:pt>
                <c:pt idx="4">
                  <c:v>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3B-4E00-993E-72E7D870AC00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Hymenoptera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44</c:v>
                </c:pt>
                <c:pt idx="1">
                  <c:v>46</c:v>
                </c:pt>
                <c:pt idx="2">
                  <c:v>72</c:v>
                </c:pt>
                <c:pt idx="3">
                  <c:v>60</c:v>
                </c:pt>
                <c:pt idx="4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3B-4E00-993E-72E7D870A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880832"/>
        <c:axId val="216206720"/>
      </c:barChart>
      <c:catAx>
        <c:axId val="213880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620672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06720"/>
        <c:scaling>
          <c:orientation val="minMax"/>
        </c:scaling>
        <c:delete val="0"/>
        <c:axPos val="l"/>
        <c:majorGridlines>
          <c:spPr>
            <a:ln w="3175">
              <a:noFill/>
              <a:prstDash val="solid"/>
            </a:ln>
          </c:spPr>
        </c:majorGridlines>
        <c:numFmt formatCode="0%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3880832"/>
        <c:crosses val="autoZero"/>
        <c:crossBetween val="between"/>
        <c:majorUnit val="0.2"/>
      </c:valAx>
      <c:spPr>
        <a:noFill/>
        <a:ln w="12700">
          <a:noFill/>
          <a:prstDash val="solid"/>
        </a:ln>
      </c:spPr>
    </c:plotArea>
    <c:legend>
      <c:legendPos val="r"/>
      <c:layout>
        <c:manualLayout>
          <c:xMode val="edge"/>
          <c:yMode val="edge"/>
          <c:x val="0.79690597507591032"/>
          <c:y val="0.31944552763376072"/>
          <c:w val="0.20309408439329699"/>
          <c:h val="0.36284817913385825"/>
        </c:manualLayout>
      </c:layout>
      <c:overlay val="0"/>
      <c:spPr>
        <a:solidFill>
          <a:srgbClr val="FFFFFF"/>
        </a:solidFill>
        <a:ln w="3175">
          <a:noFill/>
          <a:prstDash val="solid"/>
        </a:ln>
      </c:spPr>
      <c:txPr>
        <a:bodyPr/>
        <a:lstStyle/>
        <a:p>
          <a:pPr>
            <a:defRPr sz="1200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313359746509069"/>
          <c:y val="8.9347378877318501E-2"/>
          <c:w val="0.63442999957499657"/>
          <c:h val="0.7560162828080796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Spiders</c:v>
                </c:pt>
              </c:strCache>
            </c:strRef>
          </c:tx>
          <c:spPr>
            <a:solidFill>
              <a:schemeClr val="tx1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Sheet1!$B$21:$F$21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Sheet1!$B$22:$F$22</c:f>
              <c:numCache>
                <c:formatCode>General</c:formatCode>
                <c:ptCount val="5"/>
                <c:pt idx="0">
                  <c:v>48</c:v>
                </c:pt>
                <c:pt idx="1">
                  <c:v>64</c:v>
                </c:pt>
                <c:pt idx="2">
                  <c:v>55</c:v>
                </c:pt>
                <c:pt idx="3">
                  <c:v>68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14-49D5-A2DB-4AE468E59E43}"/>
            </c:ext>
          </c:extLst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Ants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Sheet1!$B$21:$F$21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Sheet1!$B$23:$F$23</c:f>
              <c:numCache>
                <c:formatCode>General</c:formatCode>
                <c:ptCount val="5"/>
                <c:pt idx="0">
                  <c:v>14</c:v>
                </c:pt>
                <c:pt idx="1">
                  <c:v>17</c:v>
                </c:pt>
                <c:pt idx="2">
                  <c:v>47</c:v>
                </c:pt>
                <c:pt idx="3">
                  <c:v>55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14-49D5-A2DB-4AE468E59E43}"/>
            </c:ext>
          </c:extLst>
        </c:ser>
        <c:ser>
          <c:idx val="2"/>
          <c:order val="2"/>
          <c:tx>
            <c:strRef>
              <c:f>Sheet1!$A$24</c:f>
              <c:strCache>
                <c:ptCount val="1"/>
                <c:pt idx="0">
                  <c:v>Cockroaches</c:v>
                </c:pt>
              </c:strCache>
            </c:strRef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Sheet1!$B$21:$F$21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Sheet1!$B$24:$F$24</c:f>
              <c:numCache>
                <c:formatCode>General</c:formatCode>
                <c:ptCount val="5"/>
                <c:pt idx="0">
                  <c:v>24</c:v>
                </c:pt>
                <c:pt idx="1">
                  <c:v>25</c:v>
                </c:pt>
                <c:pt idx="2">
                  <c:v>52</c:v>
                </c:pt>
                <c:pt idx="3">
                  <c:v>42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14-49D5-A2DB-4AE468E59E43}"/>
            </c:ext>
          </c:extLst>
        </c:ser>
        <c:ser>
          <c:idx val="3"/>
          <c:order val="3"/>
          <c:tx>
            <c:strRef>
              <c:f>Sheet1!$A$25</c:f>
              <c:strCache>
                <c:ptCount val="1"/>
                <c:pt idx="0">
                  <c:v>Other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Sheet1!$B$21:$F$21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Sheet1!$B$25:$F$25</c:f>
              <c:numCache>
                <c:formatCode>General</c:formatCode>
                <c:ptCount val="5"/>
                <c:pt idx="0">
                  <c:v>125</c:v>
                </c:pt>
                <c:pt idx="1">
                  <c:v>122</c:v>
                </c:pt>
                <c:pt idx="2">
                  <c:v>61</c:v>
                </c:pt>
                <c:pt idx="3">
                  <c:v>129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14-49D5-A2DB-4AE468E59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4526464"/>
        <c:axId val="216205568"/>
      </c:barChart>
      <c:catAx>
        <c:axId val="214526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62055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05568"/>
        <c:scaling>
          <c:orientation val="minMax"/>
        </c:scaling>
        <c:delete val="0"/>
        <c:axPos val="l"/>
        <c:majorGridlines>
          <c:spPr>
            <a:ln w="3175">
              <a:noFill/>
              <a:prstDash val="solid"/>
            </a:ln>
          </c:spPr>
        </c:majorGridlines>
        <c:numFmt formatCode="0%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4526464"/>
        <c:crosses val="autoZero"/>
        <c:crossBetween val="between"/>
        <c:majorUnit val="0.2"/>
      </c:valAx>
      <c:spPr>
        <a:noFill/>
        <a:ln w="12700">
          <a:noFill/>
          <a:prstDash val="solid"/>
        </a:ln>
      </c:spPr>
    </c:plotArea>
    <c:legend>
      <c:legendPos val="r"/>
      <c:layout>
        <c:manualLayout>
          <c:xMode val="edge"/>
          <c:yMode val="edge"/>
          <c:x val="0.79884021287949269"/>
          <c:y val="0.32302513901799768"/>
          <c:w val="0.20115973484083721"/>
          <c:h val="0.38584727690288717"/>
        </c:manualLayout>
      </c:layout>
      <c:overlay val="0"/>
      <c:spPr>
        <a:solidFill>
          <a:srgbClr val="FFFFFF"/>
        </a:solidFill>
        <a:ln w="3175">
          <a:noFill/>
          <a:prstDash val="solid"/>
        </a:ln>
      </c:spPr>
      <c:txPr>
        <a:bodyPr/>
        <a:lstStyle/>
        <a:p>
          <a:pPr>
            <a:defRPr sz="1200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Text" lastClr="000000"/>
            </a:solidFill>
          </c:spPr>
          <c:invertIfNegative val="0"/>
          <c:errBars>
            <c:errBarType val="both"/>
            <c:errValType val="cust"/>
            <c:noEndCap val="0"/>
            <c:plus>
              <c:numRef>
                <c:f>Sheet1!$C$1:$C$5</c:f>
                <c:numCache>
                  <c:formatCode>General</c:formatCode>
                  <c:ptCount val="5"/>
                  <c:pt idx="0">
                    <c:v>1.34E-2</c:v>
                  </c:pt>
                  <c:pt idx="1">
                    <c:v>1.6660000000000001E-2</c:v>
                  </c:pt>
                  <c:pt idx="2">
                    <c:v>1.383E-2</c:v>
                  </c:pt>
                  <c:pt idx="3">
                    <c:v>1.0109999999999999E-2</c:v>
                  </c:pt>
                  <c:pt idx="4">
                    <c:v>1.4E-2</c:v>
                  </c:pt>
                </c:numCache>
              </c:numRef>
            </c:plus>
            <c:minus>
              <c:numRef>
                <c:f>Sheet1!$C$1:$C$5</c:f>
                <c:numCache>
                  <c:formatCode>General</c:formatCode>
                  <c:ptCount val="5"/>
                  <c:pt idx="0">
                    <c:v>1.34E-2</c:v>
                  </c:pt>
                  <c:pt idx="1">
                    <c:v>1.6660000000000001E-2</c:v>
                  </c:pt>
                  <c:pt idx="2">
                    <c:v>1.383E-2</c:v>
                  </c:pt>
                  <c:pt idx="3">
                    <c:v>1.0109999999999999E-2</c:v>
                  </c:pt>
                  <c:pt idx="4">
                    <c:v>1.4E-2</c:v>
                  </c:pt>
                </c:numCache>
              </c:numRef>
            </c:minus>
          </c:errBars>
          <c:cat>
            <c:strRef>
              <c:f>Sheet1!$A$1:$A$5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14.303000000000001</c:v>
                </c:pt>
                <c:pt idx="1">
                  <c:v>14.488</c:v>
                </c:pt>
                <c:pt idx="2">
                  <c:v>14.677</c:v>
                </c:pt>
                <c:pt idx="3">
                  <c:v>14.09</c:v>
                </c:pt>
                <c:pt idx="4">
                  <c:v>13.69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C-469E-9B7E-64AEE57A0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913536"/>
        <c:axId val="216236608"/>
      </c:barChart>
      <c:catAx>
        <c:axId val="2149135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6236608"/>
        <c:crosses val="autoZero"/>
        <c:auto val="1"/>
        <c:lblAlgn val="ctr"/>
        <c:lblOffset val="100"/>
        <c:noMultiLvlLbl val="0"/>
      </c:catAx>
      <c:valAx>
        <c:axId val="216236608"/>
        <c:scaling>
          <c:orientation val="minMax"/>
          <c:max val="14.8"/>
          <c:min val="13.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/>
                  <a:t>Mass/Wing chord (x100)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49135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901989319066558"/>
          <c:y val="8.9965549925574997E-2"/>
          <c:w val="0.82353098868525709"/>
          <c:h val="0.6712814109831365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Text" lastClr="000000"/>
            </a:solidFill>
          </c:spPr>
          <c:invertIfNegative val="0"/>
          <c:errBars>
            <c:errBarType val="plus"/>
            <c:errValType val="cust"/>
            <c:noEndCap val="0"/>
            <c:plus>
              <c:numRef>
                <c:f>Sheet1!$C$40:$C$44</c:f>
                <c:numCache>
                  <c:formatCode>General</c:formatCode>
                  <c:ptCount val="5"/>
                  <c:pt idx="0">
                    <c:v>9.6490000000000006E-2</c:v>
                  </c:pt>
                  <c:pt idx="1">
                    <c:v>4.7475000000000003E-2</c:v>
                  </c:pt>
                  <c:pt idx="2">
                    <c:v>2.4400000000000002E-2</c:v>
                  </c:pt>
                  <c:pt idx="3">
                    <c:v>3.9649999999999998E-2</c:v>
                  </c:pt>
                  <c:pt idx="4">
                    <c:v>5.2400000000000002E-2</c:v>
                  </c:pt>
                </c:numCache>
              </c:numRef>
            </c:plus>
          </c:errBars>
          <c:cat>
            <c:strRef>
              <c:f>Sheet1!$A$40:$A$44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Sheet1!$B$40:$B$44</c:f>
              <c:numCache>
                <c:formatCode>General</c:formatCode>
                <c:ptCount val="5"/>
                <c:pt idx="0">
                  <c:v>32.520000000000003</c:v>
                </c:pt>
                <c:pt idx="1">
                  <c:v>32.095999999999997</c:v>
                </c:pt>
                <c:pt idx="2">
                  <c:v>31.526</c:v>
                </c:pt>
                <c:pt idx="3">
                  <c:v>31.918900000000001</c:v>
                </c:pt>
                <c:pt idx="4">
                  <c:v>31.178000000000001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27-4116-9DE9-D1B8F541D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943232"/>
        <c:axId val="216237760"/>
      </c:barChart>
      <c:catAx>
        <c:axId val="214943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623776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37760"/>
        <c:scaling>
          <c:orientation val="minMax"/>
          <c:min val="31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Mass/Wing chord (x100)</a:t>
                </a:r>
              </a:p>
            </c:rich>
          </c:tx>
          <c:layout>
            <c:manualLayout>
              <c:xMode val="edge"/>
              <c:yMode val="edge"/>
              <c:x val="1.045751633986928E-2"/>
              <c:y val="0.10842020180003452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4943232"/>
        <c:crosses val="autoZero"/>
        <c:crossBetween val="between"/>
        <c:majorUnit val="0.4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191113595868509"/>
          <c:y val="9.6654275092936809E-2"/>
          <c:w val="0.85502539949402112"/>
          <c:h val="0.654275092936802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Text" lastClr="000000"/>
            </a:solidFill>
          </c:spPr>
          <c:invertIfNegative val="0"/>
          <c:errBars>
            <c:errBarType val="plus"/>
            <c:errValType val="cust"/>
            <c:noEndCap val="0"/>
            <c:plus>
              <c:numRef>
                <c:f>Sheet1!$C$61:$C$65</c:f>
                <c:numCache>
                  <c:formatCode>General</c:formatCode>
                  <c:ptCount val="5"/>
                  <c:pt idx="0">
                    <c:v>7.3700000000000002E-2</c:v>
                  </c:pt>
                  <c:pt idx="1">
                    <c:v>0.29310000000000003</c:v>
                  </c:pt>
                  <c:pt idx="2">
                    <c:v>4.6800000000000001E-2</c:v>
                  </c:pt>
                  <c:pt idx="3">
                    <c:v>3.04E-2</c:v>
                  </c:pt>
                  <c:pt idx="4">
                    <c:v>4.8099999999999997E-2</c:v>
                  </c:pt>
                </c:numCache>
              </c:numRef>
            </c:plus>
          </c:errBars>
          <c:cat>
            <c:strRef>
              <c:f>Sheet1!$A$61:$A$65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Sheet1!$B$61:$B$65</c:f>
              <c:numCache>
                <c:formatCode>General</c:formatCode>
                <c:ptCount val="5"/>
                <c:pt idx="0">
                  <c:v>31.044</c:v>
                </c:pt>
                <c:pt idx="1">
                  <c:v>30.957999999999998</c:v>
                </c:pt>
                <c:pt idx="2">
                  <c:v>30.715</c:v>
                </c:pt>
                <c:pt idx="3">
                  <c:v>31.210999999999999</c:v>
                </c:pt>
                <c:pt idx="4">
                  <c:v>29.666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60-419B-92BF-844070F05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661824"/>
        <c:axId val="216210752"/>
      </c:barChart>
      <c:catAx>
        <c:axId val="235661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b="1"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/>
          </a:p>
        </c:txPr>
        <c:crossAx val="2162107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10752"/>
        <c:scaling>
          <c:orientation val="minMax"/>
          <c:min val="29"/>
        </c:scaling>
        <c:delete val="0"/>
        <c:axPos val="l"/>
        <c:title>
          <c:tx>
            <c:rich>
              <a:bodyPr/>
              <a:lstStyle/>
              <a:p>
                <a:pPr>
                  <a:defRPr b="0">
                    <a:latin typeface="Arial" panose="020B0604020202020204" pitchFamily="34" charset="0"/>
                    <a:cs typeface="Arial" panose="020B0604020202020204" pitchFamily="34" charset="0"/>
                  </a:defRPr>
                </a:pPr>
                <a:r>
                  <a:rPr lang="en-US" b="0">
                    <a:latin typeface="Arial" panose="020B0604020202020204" pitchFamily="34" charset="0"/>
                    <a:cs typeface="Arial" panose="020B0604020202020204" pitchFamily="34" charset="0"/>
                  </a:rPr>
                  <a:t>Mass/Wing chord (x100)</a:t>
                </a:r>
              </a:p>
            </c:rich>
          </c:tx>
          <c:layout>
            <c:manualLayout>
              <c:xMode val="edge"/>
              <c:yMode val="edge"/>
              <c:x val="4.3931905546403076E-3"/>
              <c:y val="4.0892193308550186E-2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txPr>
          <a:bodyPr rot="0" vert="horz"/>
          <a:lstStyle/>
          <a:p>
            <a:pPr>
              <a:defRPr b="1"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/>
          </a:p>
        </c:txPr>
        <c:crossAx val="2356618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459026366408144"/>
          <c:y val="8.9965549925574997E-2"/>
          <c:w val="0.85245969875424144"/>
          <c:h val="0.6712814109831365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Text" lastClr="000000"/>
            </a:solidFill>
          </c:spPr>
          <c:invertIfNegative val="0"/>
          <c:errBars>
            <c:errBarType val="plus"/>
            <c:errValType val="cust"/>
            <c:noEndCap val="0"/>
            <c:plus>
              <c:numRef>
                <c:f>Sheet1!$C$79:$C$83</c:f>
                <c:numCache>
                  <c:formatCode>General</c:formatCode>
                  <c:ptCount val="5"/>
                  <c:pt idx="0">
                    <c:v>9.1700000000000004E-2</c:v>
                  </c:pt>
                  <c:pt idx="1">
                    <c:v>0.42370000000000002</c:v>
                  </c:pt>
                  <c:pt idx="2">
                    <c:v>2.86E-2</c:v>
                  </c:pt>
                  <c:pt idx="3">
                    <c:v>0.1021</c:v>
                  </c:pt>
                  <c:pt idx="4">
                    <c:v>5.2499999999999998E-2</c:v>
                  </c:pt>
                </c:numCache>
              </c:numRef>
            </c:plus>
          </c:errBars>
          <c:cat>
            <c:strRef>
              <c:f>Sheet1!$A$79:$A$83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Sheet1!$B$79:$B$83</c:f>
              <c:numCache>
                <c:formatCode>General</c:formatCode>
                <c:ptCount val="5"/>
                <c:pt idx="0">
                  <c:v>28.359000000000002</c:v>
                </c:pt>
                <c:pt idx="1">
                  <c:v>27.309000000000001</c:v>
                </c:pt>
                <c:pt idx="2">
                  <c:v>28.117999999999999</c:v>
                </c:pt>
                <c:pt idx="3">
                  <c:v>28.395600000000002</c:v>
                </c:pt>
                <c:pt idx="4">
                  <c:v>26.7879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27-4EE4-8321-AA5D44F8E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560064"/>
        <c:axId val="216241216"/>
      </c:barChart>
      <c:catAx>
        <c:axId val="241560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62412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41216"/>
        <c:scaling>
          <c:orientation val="minMax"/>
          <c:min val="26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Mass/Wing chord (x100)</a:t>
                </a:r>
              </a:p>
            </c:rich>
          </c:tx>
          <c:layout>
            <c:manualLayout>
              <c:xMode val="edge"/>
              <c:yMode val="edge"/>
              <c:x val="4.3715846994535519E-3"/>
              <c:y val="0.10380659165009218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156006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459026366408144"/>
          <c:y val="8.9655172413793102E-2"/>
          <c:w val="0.85245969875424144"/>
          <c:h val="0.6724137931034482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Text" lastClr="000000"/>
            </a:solidFill>
          </c:spPr>
          <c:invertIfNegative val="0"/>
          <c:errBars>
            <c:errBarType val="plus"/>
            <c:errValType val="cust"/>
            <c:noEndCap val="0"/>
            <c:plus>
              <c:numRef>
                <c:f>Sheet1!$C$98:$C$102</c:f>
                <c:numCache>
                  <c:formatCode>General</c:formatCode>
                  <c:ptCount val="5"/>
                  <c:pt idx="0">
                    <c:v>2.5010999999999999E-2</c:v>
                  </c:pt>
                  <c:pt idx="1">
                    <c:v>1.0826000000000001E-2</c:v>
                  </c:pt>
                  <c:pt idx="2">
                    <c:v>1.1077E-2</c:v>
                  </c:pt>
                  <c:pt idx="3">
                    <c:v>1.6039999999999999E-2</c:v>
                  </c:pt>
                  <c:pt idx="4">
                    <c:v>9.6190000000000008E-3</c:v>
                  </c:pt>
                </c:numCache>
              </c:numRef>
            </c:plus>
          </c:errBars>
          <c:cat>
            <c:strRef>
              <c:f>Sheet1!$A$98:$A$102</c:f>
              <c:strCache>
                <c:ptCount val="5"/>
                <c:pt idx="0">
                  <c:v>2-yr</c:v>
                </c:pt>
                <c:pt idx="1">
                  <c:v>5-yr</c:v>
                </c:pt>
                <c:pt idx="2">
                  <c:v>10-yr</c:v>
                </c:pt>
                <c:pt idx="3">
                  <c:v>20-yr</c:v>
                </c:pt>
                <c:pt idx="4">
                  <c:v>Mature</c:v>
                </c:pt>
              </c:strCache>
            </c:strRef>
          </c:cat>
          <c:val>
            <c:numRef>
              <c:f>Sheet1!$B$98:$B$102</c:f>
              <c:numCache>
                <c:formatCode>General</c:formatCode>
                <c:ptCount val="5"/>
                <c:pt idx="0">
                  <c:v>20.656300000000002</c:v>
                </c:pt>
                <c:pt idx="1">
                  <c:v>20.28511</c:v>
                </c:pt>
                <c:pt idx="2">
                  <c:v>20.300599999999999</c:v>
                </c:pt>
                <c:pt idx="3">
                  <c:v>20.6463</c:v>
                </c:pt>
                <c:pt idx="4">
                  <c:v>19.388200000000001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E-4910-B730-533F41080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558016"/>
        <c:axId val="216242944"/>
      </c:barChart>
      <c:catAx>
        <c:axId val="241558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62429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242944"/>
        <c:scaling>
          <c:orientation val="minMax"/>
          <c:min val="19.2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Mass/Wing chord (x100)</a:t>
                </a:r>
              </a:p>
            </c:rich>
          </c:tx>
          <c:layout>
            <c:manualLayout>
              <c:xMode val="edge"/>
              <c:yMode val="edge"/>
              <c:x val="6.5573770491803279E-3"/>
              <c:y val="0.10804597701149425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1558016"/>
        <c:crosses val="autoZero"/>
        <c:crossBetween val="between"/>
        <c:majorUnit val="0.4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8</cp:revision>
  <dcterms:created xsi:type="dcterms:W3CDTF">2018-02-13T15:00:00Z</dcterms:created>
  <dcterms:modified xsi:type="dcterms:W3CDTF">2018-02-21T01:26:00Z</dcterms:modified>
</cp:coreProperties>
</file>