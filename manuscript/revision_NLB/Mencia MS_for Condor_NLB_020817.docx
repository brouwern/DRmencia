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48107" w14:textId="77777777" w:rsidR="005450F8" w:rsidRDefault="005450F8" w:rsidP="005450F8">
      <w:pPr>
        <w:spacing w:line="480" w:lineRule="auto"/>
      </w:pPr>
    </w:p>
    <w:p w14:paraId="22E6D49E" w14:textId="77777777" w:rsidR="00B1626F" w:rsidRDefault="00A43AF3" w:rsidP="005450F8">
      <w:pPr>
        <w:spacing w:line="480" w:lineRule="auto"/>
      </w:pPr>
      <w:r>
        <w:t xml:space="preserve">AVIAN </w:t>
      </w:r>
      <w:r w:rsidR="00DE6543">
        <w:t>COMMUNITY CHARACTERISTICS AND</w:t>
      </w:r>
      <w:r w:rsidR="00B1626F">
        <w:t xml:space="preserve"> DEMOGRAPHICS </w:t>
      </w:r>
      <w:r w:rsidR="00EF749F">
        <w:t xml:space="preserve">REVEAL </w:t>
      </w:r>
      <w:r w:rsidR="0044394E">
        <w:t xml:space="preserve">HOW </w:t>
      </w:r>
      <w:r w:rsidR="00EF749F">
        <w:t>CONSERVATION VALUE OF</w:t>
      </w:r>
      <w:r w:rsidR="00B1626F">
        <w:t xml:space="preserve"> REGENERATING </w:t>
      </w:r>
      <w:r w:rsidR="00EF749F">
        <w:t xml:space="preserve">TROPICAL </w:t>
      </w:r>
      <w:r w:rsidR="00DE6543">
        <w:t>DRY</w:t>
      </w:r>
      <w:r w:rsidR="00B1626F">
        <w:t xml:space="preserve"> FORESTS CHANGE</w:t>
      </w:r>
      <w:r w:rsidR="00EF749F">
        <w:t>S</w:t>
      </w:r>
      <w:r w:rsidR="00B1626F">
        <w:t xml:space="preserve"> WITH FOREST AGE</w:t>
      </w:r>
    </w:p>
    <w:p w14:paraId="0C777A9B" w14:textId="77777777" w:rsidR="00B1626F" w:rsidRPr="00707843" w:rsidRDefault="00B1626F" w:rsidP="005450F8">
      <w:pPr>
        <w:spacing w:line="480" w:lineRule="auto"/>
        <w:rPr>
          <w:rFonts w:ascii="Times New Roman" w:hAnsi="Times New Roman"/>
          <w:caps/>
          <w:szCs w:val="24"/>
        </w:rPr>
      </w:pPr>
    </w:p>
    <w:p w14:paraId="5EA7518A" w14:textId="77777777" w:rsidR="00B1626F" w:rsidRPr="00707843" w:rsidRDefault="00B1626F" w:rsidP="005450F8">
      <w:pPr>
        <w:pStyle w:val="BodyText"/>
        <w:outlineLvl w:val="0"/>
        <w:rPr>
          <w:rFonts w:ascii="Times New Roman" w:hAnsi="Times New Roman"/>
          <w:szCs w:val="24"/>
        </w:rPr>
      </w:pPr>
      <w:r w:rsidRPr="00707843">
        <w:rPr>
          <w:rFonts w:ascii="Times New Roman" w:hAnsi="Times New Roman"/>
          <w:szCs w:val="24"/>
        </w:rPr>
        <w:t>Steven C. Latta</w:t>
      </w:r>
      <w:r w:rsidRPr="00F248E6">
        <w:rPr>
          <w:rFonts w:ascii="Times New Roman" w:hAnsi="Times New Roman"/>
          <w:szCs w:val="24"/>
          <w:highlight w:val="yellow"/>
        </w:rPr>
        <w:t>,</w:t>
      </w:r>
      <w:r w:rsidR="00F248E6" w:rsidRPr="00F248E6">
        <w:rPr>
          <w:rFonts w:ascii="Times New Roman" w:hAnsi="Times New Roman"/>
          <w:szCs w:val="24"/>
          <w:highlight w:val="yellow"/>
        </w:rPr>
        <w:t xml:space="preserve"> Nathan L. Brouwer</w:t>
      </w:r>
      <w:r w:rsidR="00F248E6">
        <w:rPr>
          <w:rFonts w:ascii="Times New Roman" w:hAnsi="Times New Roman"/>
          <w:szCs w:val="24"/>
        </w:rPr>
        <w:t>,</w:t>
      </w:r>
      <w:r w:rsidRPr="00707843">
        <w:rPr>
          <w:rFonts w:ascii="Times New Roman" w:hAnsi="Times New Roman"/>
          <w:szCs w:val="24"/>
        </w:rPr>
        <w:t xml:space="preserve"> </w:t>
      </w:r>
      <w:r>
        <w:rPr>
          <w:rFonts w:ascii="Times New Roman" w:hAnsi="Times New Roman"/>
          <w:szCs w:val="24"/>
        </w:rPr>
        <w:t>Danilo A. Mejia</w:t>
      </w:r>
      <w:r w:rsidRPr="00707843">
        <w:rPr>
          <w:rFonts w:ascii="Times New Roman" w:hAnsi="Times New Roman"/>
          <w:szCs w:val="24"/>
        </w:rPr>
        <w:t xml:space="preserve">, </w:t>
      </w:r>
      <w:r>
        <w:rPr>
          <w:rFonts w:ascii="Times New Roman" w:hAnsi="Times New Roman"/>
          <w:szCs w:val="24"/>
        </w:rPr>
        <w:t xml:space="preserve">and Maria </w:t>
      </w:r>
      <w:r w:rsidR="00DE6543">
        <w:rPr>
          <w:rFonts w:ascii="Times New Roman" w:hAnsi="Times New Roman"/>
          <w:szCs w:val="24"/>
        </w:rPr>
        <w:t xml:space="preserve">M. </w:t>
      </w:r>
      <w:r>
        <w:rPr>
          <w:rFonts w:ascii="Times New Roman" w:hAnsi="Times New Roman"/>
          <w:szCs w:val="24"/>
        </w:rPr>
        <w:t>Paulino</w:t>
      </w:r>
    </w:p>
    <w:p w14:paraId="53F0150A" w14:textId="77777777" w:rsidR="00B1626F" w:rsidRPr="00707843" w:rsidRDefault="00B1626F" w:rsidP="005450F8">
      <w:pPr>
        <w:spacing w:line="480" w:lineRule="auto"/>
        <w:rPr>
          <w:rFonts w:ascii="Times New Roman" w:hAnsi="Times New Roman"/>
          <w:szCs w:val="24"/>
        </w:rPr>
      </w:pPr>
    </w:p>
    <w:p w14:paraId="3C640EC7" w14:textId="77777777" w:rsidR="005450F8" w:rsidRDefault="005450F8" w:rsidP="005450F8">
      <w:pPr>
        <w:spacing w:line="480" w:lineRule="auto"/>
      </w:pPr>
      <w:r>
        <w:t>Steven Latta (Corresponding author)</w:t>
      </w:r>
      <w:r w:rsidR="00F248E6">
        <w:t xml:space="preserve"> </w:t>
      </w:r>
      <w:r w:rsidR="00F248E6" w:rsidRPr="00F248E6">
        <w:rPr>
          <w:highlight w:val="yellow"/>
        </w:rPr>
        <w:t>and Nathan Brouwer</w:t>
      </w:r>
    </w:p>
    <w:p w14:paraId="6597C294" w14:textId="77777777" w:rsidR="005450F8" w:rsidRDefault="00136D71" w:rsidP="005450F8">
      <w:pPr>
        <w:spacing w:line="480" w:lineRule="auto"/>
      </w:pPr>
      <w:r>
        <w:t>National Aviary</w:t>
      </w:r>
    </w:p>
    <w:p w14:paraId="0A10A340" w14:textId="77777777" w:rsidR="005450F8" w:rsidRDefault="00B1626F" w:rsidP="005450F8">
      <w:pPr>
        <w:spacing w:line="480" w:lineRule="auto"/>
      </w:pPr>
      <w:r w:rsidRPr="005450F8">
        <w:t xml:space="preserve">Allegheny Commons </w:t>
      </w:r>
      <w:r w:rsidR="005450F8">
        <w:t>West</w:t>
      </w:r>
    </w:p>
    <w:p w14:paraId="3B538EEA" w14:textId="77777777" w:rsidR="005450F8" w:rsidRPr="005450F8" w:rsidRDefault="00B1626F" w:rsidP="005450F8">
      <w:pPr>
        <w:spacing w:line="480" w:lineRule="auto"/>
      </w:pPr>
      <w:r w:rsidRPr="005450F8">
        <w:t xml:space="preserve">Pittsburgh, </w:t>
      </w:r>
      <w:r w:rsidR="005450F8">
        <w:t>Pennsylvania</w:t>
      </w:r>
      <w:r w:rsidRPr="005450F8">
        <w:t xml:space="preserve"> 1521</w:t>
      </w:r>
      <w:r w:rsidR="005450F8">
        <w:t>, USA</w:t>
      </w:r>
    </w:p>
    <w:p w14:paraId="0F9E777C" w14:textId="77777777" w:rsidR="005450F8" w:rsidRDefault="005450F8" w:rsidP="005450F8">
      <w:pPr>
        <w:pStyle w:val="Header"/>
        <w:tabs>
          <w:tab w:val="clear" w:pos="4320"/>
          <w:tab w:val="clear" w:pos="8640"/>
        </w:tabs>
        <w:spacing w:line="480" w:lineRule="auto"/>
        <w:outlineLvl w:val="0"/>
        <w:rPr>
          <w:rStyle w:val="Hyperlink"/>
          <w:color w:val="auto"/>
          <w:u w:val="none"/>
        </w:rPr>
      </w:pPr>
      <w:r w:rsidRPr="005450F8">
        <w:rPr>
          <w:szCs w:val="24"/>
        </w:rPr>
        <w:t>E-mail:</w:t>
      </w:r>
      <w:r w:rsidRPr="005450F8">
        <w:rPr>
          <w:vertAlign w:val="superscript"/>
        </w:rPr>
        <w:t xml:space="preserve"> </w:t>
      </w:r>
      <w:hyperlink r:id="rId8" w:history="1">
        <w:r w:rsidRPr="005450F8">
          <w:rPr>
            <w:rStyle w:val="Hyperlink"/>
            <w:color w:val="auto"/>
            <w:u w:val="none"/>
          </w:rPr>
          <w:t>steven.latta@aviary.org</w:t>
        </w:r>
      </w:hyperlink>
    </w:p>
    <w:p w14:paraId="4D5A86AB" w14:textId="77777777" w:rsidR="00B1626F" w:rsidRDefault="005450F8" w:rsidP="005450F8">
      <w:pPr>
        <w:pStyle w:val="Header"/>
        <w:tabs>
          <w:tab w:val="clear" w:pos="4320"/>
          <w:tab w:val="clear" w:pos="8640"/>
        </w:tabs>
        <w:spacing w:line="480" w:lineRule="auto"/>
        <w:outlineLvl w:val="0"/>
        <w:rPr>
          <w:rStyle w:val="Hyperlink"/>
          <w:color w:val="auto"/>
          <w:u w:val="none"/>
        </w:rPr>
      </w:pPr>
      <w:r w:rsidRPr="005450F8">
        <w:rPr>
          <w:rStyle w:val="Hyperlink"/>
          <w:color w:val="auto"/>
          <w:u w:val="none"/>
        </w:rPr>
        <w:t>Tel. 412-258-9451; Fax 412-246-0490</w:t>
      </w:r>
    </w:p>
    <w:p w14:paraId="24ED37EC" w14:textId="77777777" w:rsidR="005450F8" w:rsidRPr="005450F8" w:rsidRDefault="005450F8" w:rsidP="005450F8">
      <w:pPr>
        <w:pStyle w:val="Header"/>
        <w:tabs>
          <w:tab w:val="clear" w:pos="4320"/>
          <w:tab w:val="clear" w:pos="8640"/>
        </w:tabs>
        <w:spacing w:line="480" w:lineRule="auto"/>
        <w:outlineLvl w:val="0"/>
      </w:pPr>
    </w:p>
    <w:p w14:paraId="3B871E7E" w14:textId="77777777" w:rsidR="005450F8" w:rsidRDefault="005450F8" w:rsidP="005450F8">
      <w:pPr>
        <w:spacing w:line="480" w:lineRule="auto"/>
      </w:pPr>
      <w:r>
        <w:rPr>
          <w:rFonts w:ascii="Times New Roman" w:hAnsi="Times New Roman"/>
          <w:szCs w:val="24"/>
        </w:rPr>
        <w:t>Danilo A. Mejia</w:t>
      </w:r>
      <w:r w:rsidRPr="00707843">
        <w:rPr>
          <w:rFonts w:ascii="Times New Roman" w:hAnsi="Times New Roman"/>
          <w:szCs w:val="24"/>
        </w:rPr>
        <w:t xml:space="preserve"> </w:t>
      </w:r>
      <w:r>
        <w:rPr>
          <w:rFonts w:ascii="Times New Roman" w:hAnsi="Times New Roman"/>
          <w:szCs w:val="24"/>
        </w:rPr>
        <w:t>and Maria M. Paulino</w:t>
      </w:r>
    </w:p>
    <w:p w14:paraId="49A9A5BC" w14:textId="77777777" w:rsidR="005450F8" w:rsidRDefault="00B1626F" w:rsidP="005450F8">
      <w:pPr>
        <w:spacing w:line="480" w:lineRule="auto"/>
      </w:pPr>
      <w:r w:rsidRPr="005450F8">
        <w:t>Grupo Acci</w:t>
      </w:r>
      <w:r w:rsidR="009D04F5" w:rsidRPr="005450F8">
        <w:rPr>
          <w:rFonts w:cs="Times"/>
        </w:rPr>
        <w:t>ó</w:t>
      </w:r>
      <w:r w:rsidR="005450F8">
        <w:t>n Ecologica</w:t>
      </w:r>
    </w:p>
    <w:p w14:paraId="0C47EE99" w14:textId="77777777" w:rsidR="005450F8" w:rsidRDefault="005450F8" w:rsidP="005450F8">
      <w:pPr>
        <w:spacing w:line="480" w:lineRule="auto"/>
      </w:pPr>
      <w:r>
        <w:t>La Joya, Duarte Province</w:t>
      </w:r>
    </w:p>
    <w:p w14:paraId="3E991A21" w14:textId="77777777" w:rsidR="005450F8" w:rsidRPr="008836AE" w:rsidRDefault="00B1626F" w:rsidP="005F6733">
      <w:pPr>
        <w:spacing w:line="480" w:lineRule="auto"/>
      </w:pPr>
      <w:r w:rsidRPr="005450F8">
        <w:t>Dominican Republic</w:t>
      </w:r>
    </w:p>
    <w:p w14:paraId="128C46D2" w14:textId="77777777" w:rsidR="005450F8" w:rsidRDefault="005450F8" w:rsidP="005F6733">
      <w:pPr>
        <w:spacing w:line="480" w:lineRule="auto"/>
        <w:rPr>
          <w:i/>
          <w:iCs/>
        </w:rPr>
      </w:pPr>
    </w:p>
    <w:p w14:paraId="2A85B02C" w14:textId="77777777" w:rsidR="00AB78D8" w:rsidRDefault="00AB78D8" w:rsidP="005F6733">
      <w:pPr>
        <w:spacing w:line="480" w:lineRule="auto"/>
        <w:rPr>
          <w:i/>
          <w:iCs/>
        </w:rPr>
        <w:sectPr w:rsidR="00AB78D8" w:rsidSect="00F16A1E">
          <w:headerReference w:type="default" r:id="rId9"/>
          <w:pgSz w:w="12240" w:h="15840"/>
          <w:pgMar w:top="1440" w:right="1440" w:bottom="1440" w:left="1440" w:header="720" w:footer="720" w:gutter="0"/>
          <w:cols w:space="720"/>
          <w:docGrid w:linePitch="360"/>
        </w:sectPr>
      </w:pPr>
    </w:p>
    <w:p w14:paraId="65C43F34" w14:textId="77777777" w:rsidR="00117118" w:rsidRPr="00117118" w:rsidRDefault="00117118" w:rsidP="005F6733">
      <w:pPr>
        <w:spacing w:line="480" w:lineRule="auto"/>
        <w:rPr>
          <w:b/>
          <w:iCs/>
        </w:rPr>
      </w:pPr>
      <w:r w:rsidRPr="00117118">
        <w:rPr>
          <w:b/>
          <w:iCs/>
        </w:rPr>
        <w:lastRenderedPageBreak/>
        <w:t>ABSTRACT</w:t>
      </w:r>
    </w:p>
    <w:p w14:paraId="34B9A913" w14:textId="04DBA441" w:rsidR="00721F47" w:rsidRDefault="00721F47" w:rsidP="00721F47">
      <w:pPr>
        <w:spacing w:line="480" w:lineRule="auto"/>
      </w:pPr>
      <w:r>
        <w:t>E</w:t>
      </w:r>
      <w:r w:rsidRPr="00DE6543">
        <w:t xml:space="preserve">xpansion </w:t>
      </w:r>
      <w:r>
        <w:t>of secondary forests following the abandonment of agriculture may have</w:t>
      </w:r>
      <w:r w:rsidRPr="00DE6543">
        <w:t xml:space="preserve"> important implications for </w:t>
      </w:r>
      <w:r>
        <w:t>bird conservation</w:t>
      </w:r>
      <w:r w:rsidRPr="00DE6543">
        <w:t xml:space="preserve">, </w:t>
      </w:r>
      <w:r>
        <w:t>but</w:t>
      </w:r>
      <w:r w:rsidRPr="00DE6543">
        <w:t xml:space="preserve"> few studies </w:t>
      </w:r>
      <w:r>
        <w:t xml:space="preserve">have </w:t>
      </w:r>
      <w:r w:rsidRPr="00DE6543">
        <w:t>examine</w:t>
      </w:r>
      <w:r>
        <w:t>d</w:t>
      </w:r>
      <w:r w:rsidRPr="00DE6543">
        <w:t xml:space="preserve"> </w:t>
      </w:r>
      <w:r>
        <w:t>the dynamics of this process</w:t>
      </w:r>
      <w:r w:rsidRPr="00DE6543">
        <w:t>.</w:t>
      </w:r>
      <w:r>
        <w:t xml:space="preserve"> We studied bird use of</w:t>
      </w:r>
      <w:r w:rsidR="004007F5">
        <w:t xml:space="preserve"> </w:t>
      </w:r>
      <w:ins w:id="0" w:author="Brouwer, Nathan" w:date="2018-02-20T13:10:00Z">
        <w:r w:rsidR="004007F5">
          <w:t>a chronosequence of</w:t>
        </w:r>
      </w:ins>
      <w:r>
        <w:t xml:space="preserve"> differently-aged abandoned pastures regenerating to dry forest to better understand how the value of these habitats to birds changes over time. In a 5-yr study on Hispaniola, w</w:t>
      </w:r>
      <w:r w:rsidRPr="005E1B2B">
        <w:t xml:space="preserve">e recorded </w:t>
      </w:r>
      <w:r>
        <w:t>7,315</w:t>
      </w:r>
      <w:r w:rsidRPr="005E1B2B">
        <w:t xml:space="preserve"> net captures </w:t>
      </w:r>
      <w:r>
        <w:t>of 60</w:t>
      </w:r>
      <w:r w:rsidRPr="005E1B2B">
        <w:t xml:space="preserve"> species of landbirds in </w:t>
      </w:r>
      <w:del w:id="1" w:author="Brouwer, Nathan" w:date="2018-02-20T13:13:00Z">
        <w:r w:rsidDel="004007F5">
          <w:delText xml:space="preserve">study </w:delText>
        </w:r>
      </w:del>
      <w:r>
        <w:t xml:space="preserve">sites </w:t>
      </w:r>
      <w:ins w:id="2" w:author="Brouwer, Nathan" w:date="2018-02-20T13:13:00Z">
        <w:r w:rsidR="004007F5">
          <w:t xml:space="preserve">that began the study at </w:t>
        </w:r>
      </w:ins>
      <w:r>
        <w:t>2, 5, 10, and 20-</w:t>
      </w:r>
      <w:commentRangeStart w:id="3"/>
      <w:r>
        <w:t>yr</w:t>
      </w:r>
      <w:commentRangeEnd w:id="3"/>
      <w:r w:rsidR="004007F5">
        <w:rPr>
          <w:rStyle w:val="CommentReference"/>
          <w:rFonts w:ascii="Times New Roman" w:eastAsia="Times New Roman" w:hAnsi="Times New Roman"/>
        </w:rPr>
        <w:commentReference w:id="3"/>
      </w:r>
      <w:r>
        <w:t xml:space="preserve"> post-abandonment, and in mature </w:t>
      </w:r>
      <w:commentRangeStart w:id="4"/>
      <w:ins w:id="5" w:author="Brouwer, Nathan" w:date="2018-02-20T13:30:00Z">
        <w:r w:rsidR="00EC5822">
          <w:t>native</w:t>
        </w:r>
        <w:commentRangeEnd w:id="4"/>
        <w:r w:rsidR="00EC5822">
          <w:rPr>
            <w:rStyle w:val="CommentReference"/>
            <w:rFonts w:ascii="Times New Roman" w:eastAsia="Times New Roman" w:hAnsi="Times New Roman"/>
          </w:rPr>
          <w:commentReference w:id="4"/>
        </w:r>
        <w:r w:rsidR="00EC5822">
          <w:t xml:space="preserve"> </w:t>
        </w:r>
      </w:ins>
      <w:r>
        <w:t xml:space="preserve">dry forest. 25 species made up 97% of all net captures. Highest capture rates were </w:t>
      </w:r>
      <w:r w:rsidRPr="005E1B2B">
        <w:t xml:space="preserve">in </w:t>
      </w:r>
      <w:r>
        <w:t xml:space="preserve">2-yr and 5-yr old sites. Early-successional habitats had many over-wintering Neotropical migrants; among residents, granivores and frugivores predominated. In contrast, both the 20-yr old and mature forest sites had few migrants, more resident insectivores and omnivorous species, and a greater proportion of endemics. </w:t>
      </w:r>
      <w:commentRangeStart w:id="6"/>
      <w:r>
        <w:t>Age and sex ratios, body condition and site persistence suggest early successional sites were sub-optimal for over-wintering migrants</w:t>
      </w:r>
      <w:commentRangeEnd w:id="6"/>
      <w:r w:rsidR="004007F5">
        <w:rPr>
          <w:rStyle w:val="CommentReference"/>
          <w:rFonts w:ascii="Times New Roman" w:eastAsia="Times New Roman" w:hAnsi="Times New Roman"/>
        </w:rPr>
        <w:commentReference w:id="6"/>
      </w:r>
      <w:r>
        <w:t xml:space="preserve">; results for permanent residents varied among species. </w:t>
      </w:r>
      <w:commentRangeStart w:id="7"/>
      <w:r>
        <w:t xml:space="preserve">Remnant trees and understory shrubs in the agroecological matrix </w:t>
      </w:r>
      <w:ins w:id="8" w:author="Brouwer, Nathan" w:date="2018-02-20T13:15:00Z">
        <w:r w:rsidR="004007F5">
          <w:t xml:space="preserve">likely </w:t>
        </w:r>
      </w:ins>
      <w:r>
        <w:t>contributed to avian diversity in regenerating dry forest sites, and proximity to mature forest also</w:t>
      </w:r>
      <w:ins w:id="9" w:author="Brouwer, Nathan" w:date="2018-02-20T13:16:00Z">
        <w:r w:rsidR="004007F5">
          <w:t xml:space="preserve"> likely</w:t>
        </w:r>
      </w:ins>
      <w:r>
        <w:t xml:space="preserve"> affected the diversity and abundance of birds in regenerating habitat</w:t>
      </w:r>
      <w:commentRangeEnd w:id="7"/>
      <w:r w:rsidR="004007F5">
        <w:rPr>
          <w:rStyle w:val="CommentReference"/>
          <w:rFonts w:ascii="Times New Roman" w:eastAsia="Times New Roman" w:hAnsi="Times New Roman"/>
        </w:rPr>
        <w:commentReference w:id="7"/>
      </w:r>
      <w:r>
        <w:t xml:space="preserve">. Our study shows that regenerating forests do not fully compensate for loss of mature dry forest habitat; </w:t>
      </w:r>
      <w:r>
        <w:rPr>
          <w:rFonts w:ascii="Times New Roman" w:eastAsia="Calibri" w:hAnsi="Times New Roman"/>
          <w:szCs w:val="24"/>
        </w:rPr>
        <w:t xml:space="preserve">natural restoration of </w:t>
      </w:r>
      <w:r>
        <w:t xml:space="preserve">complex microhabitats in dry forest sites converted to agriculture may take decades or longer. The highest value of regenerating forests may be their role in creating a buffer zone that enhances biodiversity conservation by re-integrating these lands into the protected tracts of mature forest needed by the islands more unique and endemic bird </w:t>
      </w:r>
      <w:commentRangeStart w:id="10"/>
      <w:r>
        <w:t>species</w:t>
      </w:r>
      <w:commentRangeEnd w:id="10"/>
      <w:r w:rsidR="004007F5">
        <w:rPr>
          <w:rStyle w:val="CommentReference"/>
          <w:rFonts w:ascii="Times New Roman" w:eastAsia="Times New Roman" w:hAnsi="Times New Roman"/>
        </w:rPr>
        <w:commentReference w:id="10"/>
      </w:r>
      <w:r>
        <w:t>.</w:t>
      </w:r>
    </w:p>
    <w:p w14:paraId="5198090E" w14:textId="77777777" w:rsidR="00B1626F" w:rsidRPr="008856CF" w:rsidRDefault="00AB78D8" w:rsidP="00B1626F">
      <w:pPr>
        <w:autoSpaceDE w:val="0"/>
        <w:autoSpaceDN w:val="0"/>
        <w:adjustRightInd w:val="0"/>
        <w:spacing w:line="480" w:lineRule="auto"/>
        <w:rPr>
          <w:rFonts w:ascii="Times New Roman" w:eastAsia="Times New Roman" w:hAnsi="Times New Roman"/>
          <w:i/>
          <w:szCs w:val="24"/>
        </w:rPr>
      </w:pPr>
      <w:r w:rsidRPr="00AB78D8">
        <w:rPr>
          <w:rFonts w:ascii="Times New Roman" w:hAnsi="Times New Roman"/>
          <w:b/>
          <w:i/>
          <w:szCs w:val="24"/>
        </w:rPr>
        <w:t>Key</w:t>
      </w:r>
      <w:r w:rsidR="00B1626F" w:rsidRPr="00AB78D8">
        <w:rPr>
          <w:rFonts w:ascii="Times New Roman" w:hAnsi="Times New Roman"/>
          <w:b/>
          <w:i/>
          <w:szCs w:val="24"/>
        </w:rPr>
        <w:t>words:</w:t>
      </w:r>
      <w:r w:rsidR="00B1626F">
        <w:rPr>
          <w:rFonts w:ascii="Times New Roman" w:hAnsi="Times New Roman"/>
          <w:i/>
          <w:szCs w:val="24"/>
        </w:rPr>
        <w:t xml:space="preserve"> </w:t>
      </w:r>
      <w:r w:rsidR="009D04F5">
        <w:rPr>
          <w:rFonts w:ascii="Times New Roman" w:hAnsi="Times New Roman"/>
          <w:i/>
          <w:szCs w:val="24"/>
        </w:rPr>
        <w:t xml:space="preserve">agroecosystems, </w:t>
      </w:r>
      <w:r w:rsidR="00B1626F" w:rsidRPr="008856CF">
        <w:rPr>
          <w:rFonts w:ascii="Times New Roman" w:hAnsi="Times New Roman"/>
          <w:i/>
          <w:szCs w:val="24"/>
        </w:rPr>
        <w:t>avian abundance</w:t>
      </w:r>
      <w:r w:rsidR="00B1626F">
        <w:rPr>
          <w:rFonts w:ascii="Times New Roman" w:hAnsi="Times New Roman"/>
          <w:i/>
          <w:szCs w:val="24"/>
        </w:rPr>
        <w:t>,</w:t>
      </w:r>
      <w:r w:rsidR="00B1626F" w:rsidRPr="008856CF">
        <w:rPr>
          <w:rFonts w:ascii="Times New Roman" w:hAnsi="Times New Roman"/>
          <w:i/>
          <w:szCs w:val="24"/>
        </w:rPr>
        <w:t xml:space="preserve"> </w:t>
      </w:r>
      <w:r w:rsidR="009D04F5">
        <w:rPr>
          <w:rFonts w:ascii="Times New Roman" w:hAnsi="Times New Roman"/>
          <w:i/>
          <w:szCs w:val="24"/>
        </w:rPr>
        <w:t xml:space="preserve">buffer zones, Dominican Republic, endemics, </w:t>
      </w:r>
      <w:r w:rsidR="00B1626F" w:rsidRPr="008856CF">
        <w:rPr>
          <w:rFonts w:ascii="Times New Roman" w:hAnsi="Times New Roman"/>
          <w:i/>
          <w:szCs w:val="24"/>
        </w:rPr>
        <w:t>habitat</w:t>
      </w:r>
      <w:r w:rsidR="00B1626F" w:rsidRPr="008856CF">
        <w:rPr>
          <w:rFonts w:ascii="Times New Roman" w:eastAsia="Times New Roman" w:hAnsi="Times New Roman"/>
          <w:i/>
          <w:szCs w:val="24"/>
        </w:rPr>
        <w:t xml:space="preserve"> change</w:t>
      </w:r>
      <w:r w:rsidR="00B1626F">
        <w:rPr>
          <w:rFonts w:ascii="Times New Roman" w:eastAsia="Times New Roman" w:hAnsi="Times New Roman"/>
          <w:i/>
          <w:szCs w:val="24"/>
        </w:rPr>
        <w:t>,</w:t>
      </w:r>
      <w:r w:rsidR="00B1626F" w:rsidRPr="008856CF">
        <w:rPr>
          <w:rFonts w:ascii="Times New Roman" w:eastAsia="Times New Roman" w:hAnsi="Times New Roman"/>
          <w:i/>
          <w:szCs w:val="24"/>
        </w:rPr>
        <w:t xml:space="preserve"> </w:t>
      </w:r>
      <w:r w:rsidR="00EF749F">
        <w:rPr>
          <w:rFonts w:ascii="Times New Roman" w:eastAsia="Times New Roman" w:hAnsi="Times New Roman"/>
          <w:i/>
          <w:szCs w:val="24"/>
        </w:rPr>
        <w:t xml:space="preserve">Hispaniola, </w:t>
      </w:r>
      <w:r w:rsidR="00B1626F" w:rsidRPr="008856CF">
        <w:rPr>
          <w:rFonts w:ascii="Times New Roman" w:eastAsia="Times New Roman" w:hAnsi="Times New Roman"/>
          <w:i/>
          <w:szCs w:val="24"/>
        </w:rPr>
        <w:t>land use</w:t>
      </w:r>
      <w:r w:rsidR="009D04F5">
        <w:rPr>
          <w:rFonts w:ascii="Times New Roman" w:eastAsia="Times New Roman" w:hAnsi="Times New Roman"/>
          <w:i/>
          <w:szCs w:val="24"/>
        </w:rPr>
        <w:t xml:space="preserve">, landscape matrix, Neotropical migratory </w:t>
      </w:r>
      <w:commentRangeStart w:id="11"/>
      <w:r w:rsidR="009D04F5">
        <w:rPr>
          <w:rFonts w:ascii="Times New Roman" w:eastAsia="Times New Roman" w:hAnsi="Times New Roman"/>
          <w:i/>
          <w:szCs w:val="24"/>
        </w:rPr>
        <w:t>birds</w:t>
      </w:r>
      <w:commentRangeEnd w:id="11"/>
      <w:r w:rsidR="00E63450">
        <w:rPr>
          <w:rStyle w:val="CommentReference"/>
          <w:rFonts w:ascii="Times New Roman" w:eastAsia="Times New Roman" w:hAnsi="Times New Roman"/>
        </w:rPr>
        <w:commentReference w:id="11"/>
      </w:r>
      <w:r w:rsidR="009D04F5">
        <w:rPr>
          <w:rFonts w:ascii="Times New Roman" w:eastAsia="Times New Roman" w:hAnsi="Times New Roman"/>
          <w:i/>
          <w:szCs w:val="24"/>
        </w:rPr>
        <w:t>.</w:t>
      </w:r>
    </w:p>
    <w:p w14:paraId="50A03F0B" w14:textId="77777777" w:rsidR="00AB0BDF" w:rsidRPr="0002244A" w:rsidRDefault="00AB0BDF" w:rsidP="00AB0BDF">
      <w:pPr>
        <w:spacing w:line="480" w:lineRule="auto"/>
        <w:rPr>
          <w:b/>
        </w:rPr>
      </w:pPr>
      <w:r w:rsidRPr="0002244A">
        <w:rPr>
          <w:b/>
        </w:rPr>
        <w:lastRenderedPageBreak/>
        <w:t>INTRODUCTION</w:t>
      </w:r>
    </w:p>
    <w:p w14:paraId="478369B1" w14:textId="77777777" w:rsidR="004007F5" w:rsidRDefault="000B06EF" w:rsidP="00AB78D8">
      <w:pPr>
        <w:spacing w:line="480" w:lineRule="auto"/>
        <w:rPr>
          <w:ins w:id="12" w:author="Brouwer, Nathan" w:date="2018-02-20T13:18:00Z"/>
        </w:rPr>
      </w:pPr>
      <w:r>
        <w:rPr>
          <w:rFonts w:ascii="Times New Roman" w:eastAsia="MS Mincho" w:hAnsi="Times New Roman"/>
          <w:szCs w:val="24"/>
        </w:rPr>
        <w:t xml:space="preserve">Human activity has directly affected </w:t>
      </w:r>
      <w:r w:rsidR="00B67AAB" w:rsidRPr="002B1B2B">
        <w:rPr>
          <w:rFonts w:ascii="Times New Roman" w:eastAsia="MS Mincho" w:hAnsi="Times New Roman"/>
          <w:szCs w:val="24"/>
        </w:rPr>
        <w:t>half of th</w:t>
      </w:r>
      <w:r>
        <w:rPr>
          <w:rFonts w:ascii="Times New Roman" w:eastAsia="MS Mincho" w:hAnsi="Times New Roman"/>
          <w:szCs w:val="24"/>
        </w:rPr>
        <w:t xml:space="preserve">e earth’s ice-free land surface, with approximately 40% </w:t>
      </w:r>
      <w:r w:rsidR="00B67AAB" w:rsidRPr="002B1B2B">
        <w:rPr>
          <w:rFonts w:ascii="Times New Roman" w:eastAsia="MS Mincho" w:hAnsi="Times New Roman"/>
          <w:szCs w:val="24"/>
        </w:rPr>
        <w:t xml:space="preserve">of land </w:t>
      </w:r>
      <w:r w:rsidR="00E6124C">
        <w:rPr>
          <w:rFonts w:ascii="Times New Roman" w:eastAsia="MS Mincho" w:hAnsi="Times New Roman"/>
          <w:szCs w:val="24"/>
        </w:rPr>
        <w:t>now dedicated to</w:t>
      </w:r>
      <w:r w:rsidR="00B67AAB" w:rsidRPr="002B1B2B">
        <w:rPr>
          <w:rFonts w:ascii="Times New Roman" w:eastAsia="MS Mincho" w:hAnsi="Times New Roman"/>
          <w:szCs w:val="24"/>
        </w:rPr>
        <w:t xml:space="preserve"> agricultur</w:t>
      </w:r>
      <w:r>
        <w:rPr>
          <w:rFonts w:ascii="Times New Roman" w:eastAsia="MS Mincho" w:hAnsi="Times New Roman"/>
          <w:szCs w:val="24"/>
        </w:rPr>
        <w:t xml:space="preserve">al </w:t>
      </w:r>
      <w:r w:rsidR="00B67AAB" w:rsidRPr="002B1B2B">
        <w:rPr>
          <w:rFonts w:ascii="Times New Roman" w:eastAsia="MS Mincho" w:hAnsi="Times New Roman"/>
          <w:szCs w:val="24"/>
        </w:rPr>
        <w:t xml:space="preserve">crops </w:t>
      </w:r>
      <w:r>
        <w:rPr>
          <w:rFonts w:ascii="Times New Roman" w:eastAsia="MS Mincho" w:hAnsi="Times New Roman"/>
          <w:szCs w:val="24"/>
        </w:rPr>
        <w:t>or pasture (</w:t>
      </w:r>
      <w:r w:rsidR="0044394E">
        <w:rPr>
          <w:rFonts w:ascii="Times New Roman" w:eastAsia="MS Mincho" w:hAnsi="Times New Roman"/>
          <w:szCs w:val="24"/>
        </w:rPr>
        <w:t>GEF</w:t>
      </w:r>
      <w:r>
        <w:rPr>
          <w:rFonts w:ascii="Times New Roman" w:eastAsia="MS Mincho" w:hAnsi="Times New Roman"/>
          <w:szCs w:val="24"/>
        </w:rPr>
        <w:t xml:space="preserve"> </w:t>
      </w:r>
      <w:r w:rsidR="002234F3" w:rsidRPr="002B1B2B">
        <w:rPr>
          <w:rFonts w:ascii="Times New Roman" w:eastAsia="MS Mincho" w:hAnsi="Times New Roman"/>
          <w:szCs w:val="24"/>
        </w:rPr>
        <w:t>2012</w:t>
      </w:r>
      <w:r>
        <w:rPr>
          <w:rFonts w:ascii="Times New Roman" w:eastAsia="MS Mincho" w:hAnsi="Times New Roman"/>
          <w:szCs w:val="24"/>
        </w:rPr>
        <w:t>).</w:t>
      </w:r>
      <w:r w:rsidR="00313AD4">
        <w:rPr>
          <w:rFonts w:ascii="Times New Roman" w:eastAsia="MS Mincho" w:hAnsi="Times New Roman"/>
          <w:szCs w:val="24"/>
        </w:rPr>
        <w:t xml:space="preserve"> </w:t>
      </w:r>
      <w:r w:rsidR="00691601" w:rsidRPr="00DE6543">
        <w:t xml:space="preserve">The </w:t>
      </w:r>
      <w:r w:rsidR="00527E7B">
        <w:t>re</w:t>
      </w:r>
    </w:p>
    <w:p w14:paraId="2E9F647C" w14:textId="0E03EC0D" w:rsidR="00527E7B" w:rsidRDefault="00527E7B" w:rsidP="00AB78D8">
      <w:pPr>
        <w:spacing w:line="480" w:lineRule="auto"/>
        <w:rPr>
          <w:rFonts w:ascii="Times New Roman" w:eastAsia="MS Mincho" w:hAnsi="Times New Roman"/>
          <w:szCs w:val="24"/>
        </w:rPr>
      </w:pPr>
      <w:r>
        <w:t xml:space="preserve">sulting </w:t>
      </w:r>
      <w:r w:rsidR="00691601" w:rsidRPr="00DE6543">
        <w:t xml:space="preserve">expansion of degraded and deforested lands </w:t>
      </w:r>
      <w:r w:rsidR="00EF749F">
        <w:t>has</w:t>
      </w:r>
      <w:r w:rsidR="00691601" w:rsidRPr="00DE6543">
        <w:t xml:space="preserve"> important implications for long-term conservation of wildlife (Daily</w:t>
      </w:r>
      <w:r w:rsidR="009D04F5">
        <w:t xml:space="preserve"> et al.</w:t>
      </w:r>
      <w:r w:rsidR="001602F7">
        <w:t xml:space="preserve"> 2001</w:t>
      </w:r>
      <w:r w:rsidR="00EF749F">
        <w:t xml:space="preserve">). </w:t>
      </w:r>
      <w:r>
        <w:t>But i</w:t>
      </w:r>
      <w:r w:rsidR="00691601" w:rsidRPr="00DE6543">
        <w:t>ncreasing</w:t>
      </w:r>
      <w:r w:rsidR="00DE6543" w:rsidRPr="00DE6543">
        <w:t>ly,</w:t>
      </w:r>
      <w:r w:rsidR="00691601" w:rsidRPr="00DE6543">
        <w:t xml:space="preserve"> attention is being paid to maximizing the conservation value of </w:t>
      </w:r>
      <w:r w:rsidR="00DE6543" w:rsidRPr="00DE6543">
        <w:t>agricultural lands</w:t>
      </w:r>
      <w:r w:rsidR="00691601" w:rsidRPr="00DE6543">
        <w:t xml:space="preserve"> (Vandermeer and Perfecto 1997</w:t>
      </w:r>
      <w:r w:rsidR="008F2C44">
        <w:t>,</w:t>
      </w:r>
      <w:r w:rsidR="00691601" w:rsidRPr="00DE6543">
        <w:t xml:space="preserve"> Petit an</w:t>
      </w:r>
      <w:r w:rsidR="0044394E">
        <w:t>d Petit 2003), with i</w:t>
      </w:r>
      <w:r w:rsidR="0096035F">
        <w:t xml:space="preserve">nvestigations </w:t>
      </w:r>
      <w:r w:rsidR="0044394E">
        <w:t>seeking</w:t>
      </w:r>
      <w:r w:rsidR="0096035F">
        <w:t xml:space="preserve"> to understand how birds respond to changes in land use in the agricultural matrix</w:t>
      </w:r>
      <w:ins w:id="13" w:author="Brouwer, Nathan" w:date="2018-02-20T09:22:00Z">
        <w:r w:rsidR="00F248E6">
          <w:t xml:space="preserve"> surrounding mature forest</w:t>
        </w:r>
      </w:ins>
      <w:r w:rsidR="0096035F">
        <w:t xml:space="preserve"> (Daily et al. 2001</w:t>
      </w:r>
      <w:r w:rsidR="008F2C44">
        <w:t>,</w:t>
      </w:r>
      <w:r w:rsidR="0096035F">
        <w:t xml:space="preserve"> Hughes et al. 2</w:t>
      </w:r>
      <w:r w:rsidR="0044394E">
        <w:t>002</w:t>
      </w:r>
      <w:r w:rsidR="008F2C44">
        <w:t>,</w:t>
      </w:r>
      <w:r w:rsidR="0044394E">
        <w:t xml:space="preserve"> Sekercioglu et al. 2002). S</w:t>
      </w:r>
      <w:r w:rsidR="002173F3">
        <w:t>everal</w:t>
      </w:r>
      <w:r w:rsidR="00E04F48">
        <w:t xml:space="preserve"> studies </w:t>
      </w:r>
      <w:r w:rsidR="0044394E">
        <w:t>have shown</w:t>
      </w:r>
      <w:r w:rsidR="00E04F48">
        <w:t xml:space="preserve"> that </w:t>
      </w:r>
      <w:r w:rsidR="002173F3">
        <w:t>tropical forest bird</w:t>
      </w:r>
      <w:r w:rsidR="009D04F5">
        <w:t xml:space="preserve">s </w:t>
      </w:r>
      <w:r w:rsidR="00E04F48">
        <w:t>are not entirely isolated from the agricultural matrix</w:t>
      </w:r>
      <w:r w:rsidR="00A71B19">
        <w:rPr>
          <w:rFonts w:ascii="Times New Roman" w:eastAsia="MS Mincho" w:hAnsi="Times New Roman"/>
          <w:szCs w:val="24"/>
        </w:rPr>
        <w:t xml:space="preserve"> (Greenberg et al. 1997</w:t>
      </w:r>
      <w:r w:rsidR="008F2C44">
        <w:rPr>
          <w:rFonts w:ascii="Times New Roman" w:eastAsia="MS Mincho" w:hAnsi="Times New Roman"/>
          <w:szCs w:val="24"/>
        </w:rPr>
        <w:t>,</w:t>
      </w:r>
      <w:r w:rsidR="00A71B19">
        <w:rPr>
          <w:rFonts w:ascii="Times New Roman" w:eastAsia="MS Mincho" w:hAnsi="Times New Roman"/>
          <w:szCs w:val="24"/>
        </w:rPr>
        <w:t xml:space="preserve"> Daily et al. 2001</w:t>
      </w:r>
      <w:r w:rsidR="008F2C44">
        <w:rPr>
          <w:rFonts w:ascii="Times New Roman" w:eastAsia="MS Mincho" w:hAnsi="Times New Roman"/>
          <w:szCs w:val="24"/>
        </w:rPr>
        <w:t>,</w:t>
      </w:r>
      <w:r w:rsidR="00A71B19">
        <w:rPr>
          <w:rFonts w:ascii="Times New Roman" w:eastAsia="MS Mincho" w:hAnsi="Times New Roman"/>
          <w:szCs w:val="24"/>
        </w:rPr>
        <w:t xml:space="preserve"> </w:t>
      </w:r>
      <w:r>
        <w:t>Sekercioglu et al. 2007), and that</w:t>
      </w:r>
      <w:r w:rsidR="0044394E">
        <w:t xml:space="preserve"> t</w:t>
      </w:r>
      <w:r w:rsidR="00741EC8">
        <w:rPr>
          <w:rFonts w:ascii="Times New Roman" w:eastAsia="MS Mincho" w:hAnsi="Times New Roman"/>
          <w:szCs w:val="24"/>
        </w:rPr>
        <w:t>his</w:t>
      </w:r>
      <w:r w:rsidR="009D04F5">
        <w:rPr>
          <w:rFonts w:ascii="Times New Roman" w:eastAsia="MS Mincho" w:hAnsi="Times New Roman"/>
          <w:szCs w:val="24"/>
        </w:rPr>
        <w:t xml:space="preserve"> matrix may </w:t>
      </w:r>
      <w:r>
        <w:rPr>
          <w:rFonts w:ascii="Times New Roman" w:eastAsia="MS Mincho" w:hAnsi="Times New Roman"/>
          <w:szCs w:val="24"/>
        </w:rPr>
        <w:t>provide an important</w:t>
      </w:r>
      <w:r w:rsidR="009D04F5">
        <w:rPr>
          <w:rFonts w:ascii="Times New Roman" w:eastAsia="MS Mincho" w:hAnsi="Times New Roman"/>
          <w:szCs w:val="24"/>
        </w:rPr>
        <w:t xml:space="preserve"> buffer between forested reserves and other, more intensive anthropogenic land uses </w:t>
      </w:r>
      <w:r w:rsidR="009D04F5" w:rsidRPr="00F13E9A">
        <w:rPr>
          <w:rFonts w:ascii="Times New Roman" w:eastAsia="MS Mincho" w:hAnsi="Times New Roman"/>
          <w:szCs w:val="24"/>
        </w:rPr>
        <w:t>(Lynagh and Urich 2002)</w:t>
      </w:r>
      <w:r w:rsidR="009D04F5">
        <w:rPr>
          <w:rFonts w:ascii="Times New Roman" w:eastAsia="MS Mincho" w:hAnsi="Times New Roman"/>
          <w:szCs w:val="24"/>
        </w:rPr>
        <w:t xml:space="preserve">. </w:t>
      </w:r>
      <w:r w:rsidR="0096035F" w:rsidRPr="00DE6543">
        <w:rPr>
          <w:rFonts w:ascii="Times New Roman" w:eastAsia="MS Mincho" w:hAnsi="Times New Roman"/>
          <w:szCs w:val="24"/>
        </w:rPr>
        <w:t>The</w:t>
      </w:r>
      <w:r w:rsidR="0096035F">
        <w:rPr>
          <w:rFonts w:ascii="Times New Roman" w:eastAsia="MS Mincho" w:hAnsi="Times New Roman"/>
          <w:szCs w:val="24"/>
        </w:rPr>
        <w:t xml:space="preserve"> conservation of biodiversity, and even the functioning of national parks and reserves as repositories of species diversity, is thus increasingly seen to be dependent upon how we manage agricultural landscapes (Vandermeer and Perfecto 1997</w:t>
      </w:r>
      <w:r w:rsidR="008F2C44">
        <w:rPr>
          <w:rFonts w:ascii="Times New Roman" w:eastAsia="MS Mincho" w:hAnsi="Times New Roman"/>
          <w:szCs w:val="24"/>
        </w:rPr>
        <w:t>,</w:t>
      </w:r>
      <w:r w:rsidR="0096035F">
        <w:rPr>
          <w:rFonts w:ascii="Times New Roman" w:eastAsia="MS Mincho" w:hAnsi="Times New Roman"/>
          <w:szCs w:val="24"/>
        </w:rPr>
        <w:t xml:space="preserve"> Daily et al. 2001</w:t>
      </w:r>
      <w:r w:rsidR="008F2C44">
        <w:rPr>
          <w:rFonts w:ascii="Times New Roman" w:eastAsia="MS Mincho" w:hAnsi="Times New Roman"/>
          <w:szCs w:val="24"/>
        </w:rPr>
        <w:t>,</w:t>
      </w:r>
      <w:r w:rsidR="0096035F">
        <w:rPr>
          <w:rFonts w:ascii="Times New Roman" w:eastAsia="MS Mincho" w:hAnsi="Times New Roman"/>
          <w:szCs w:val="24"/>
        </w:rPr>
        <w:t xml:space="preserve"> Green et al. 2005</w:t>
      </w:r>
      <w:r w:rsidR="008F2C44">
        <w:rPr>
          <w:rFonts w:ascii="Times New Roman" w:eastAsia="MS Mincho" w:hAnsi="Times New Roman"/>
          <w:szCs w:val="24"/>
        </w:rPr>
        <w:t>,</w:t>
      </w:r>
      <w:r w:rsidR="0096035F">
        <w:rPr>
          <w:rFonts w:ascii="Times New Roman" w:eastAsia="MS Mincho" w:hAnsi="Times New Roman"/>
          <w:szCs w:val="24"/>
        </w:rPr>
        <w:t xml:space="preserve"> </w:t>
      </w:r>
      <w:r w:rsidR="0096035F">
        <w:t>Sekercioglu et al. 2007</w:t>
      </w:r>
      <w:r w:rsidR="0096035F">
        <w:rPr>
          <w:rFonts w:ascii="Times New Roman" w:eastAsia="MS Mincho" w:hAnsi="Times New Roman"/>
          <w:szCs w:val="24"/>
        </w:rPr>
        <w:t>).</w:t>
      </w:r>
    </w:p>
    <w:p w14:paraId="33DEBA92" w14:textId="77777777" w:rsidR="00527E7B" w:rsidRPr="00527E7B" w:rsidRDefault="0044394E" w:rsidP="00527E7B">
      <w:pPr>
        <w:spacing w:line="480" w:lineRule="auto"/>
        <w:ind w:firstLine="720"/>
      </w:pPr>
      <w:r>
        <w:t xml:space="preserve">As </w:t>
      </w:r>
      <w:r w:rsidR="00527E7B">
        <w:t>a component</w:t>
      </w:r>
      <w:r>
        <w:t xml:space="preserve"> of the agricultural matrix, p</w:t>
      </w:r>
      <w:r w:rsidR="0008683D">
        <w:t xml:space="preserve">astures are </w:t>
      </w:r>
      <w:r w:rsidR="00E54517">
        <w:t xml:space="preserve">one of the most abundant </w:t>
      </w:r>
      <w:r w:rsidR="002173F3">
        <w:t xml:space="preserve">agricultural </w:t>
      </w:r>
      <w:r w:rsidR="00E54517">
        <w:t>habitats worldwide</w:t>
      </w:r>
      <w:r w:rsidR="00C40630">
        <w:t>, but t</w:t>
      </w:r>
      <w:r w:rsidR="00F5040D">
        <w:t xml:space="preserve">he potential </w:t>
      </w:r>
      <w:r w:rsidR="00527E7B">
        <w:t xml:space="preserve">conservation value of pastures </w:t>
      </w:r>
      <w:r w:rsidR="00F5040D">
        <w:t>has been generally overlooked (Harvey et al. 2006).</w:t>
      </w:r>
      <w:r w:rsidR="00AB78D8">
        <w:t xml:space="preserve"> Abandoned p</w:t>
      </w:r>
      <w:r w:rsidR="00527E7B">
        <w:t xml:space="preserve">astures also represent one of our best opportunities for restoration of forests, especially when some remnant tree cover has been </w:t>
      </w:r>
      <w:commentRangeStart w:id="14"/>
      <w:r w:rsidR="00527E7B">
        <w:t>retained</w:t>
      </w:r>
      <w:commentRangeEnd w:id="14"/>
      <w:r w:rsidR="00F248E6">
        <w:rPr>
          <w:rStyle w:val="CommentReference"/>
          <w:rFonts w:ascii="Times New Roman" w:eastAsia="Times New Roman" w:hAnsi="Times New Roman"/>
        </w:rPr>
        <w:commentReference w:id="14"/>
      </w:r>
      <w:r w:rsidR="00527E7B">
        <w:t>. Shifting agricultural priorities and economic markets, as well as widespread slash-and-burn agricultural practices, can result in local or landscape-scale abandonment of pastures, resulting in a patchwork of pastures, scrub and early-successional regeneration within the agricultural matrix</w:t>
      </w:r>
      <w:r w:rsidR="00CD5511">
        <w:t xml:space="preserve"> (Harvey et al. 2006)</w:t>
      </w:r>
      <w:r w:rsidR="00527E7B">
        <w:t xml:space="preserve">. Studies have documented presence/absence or </w:t>
      </w:r>
      <w:r w:rsidR="00527E7B">
        <w:lastRenderedPageBreak/>
        <w:t xml:space="preserve">behavioral attributes of birds in scrub or agricultural habitats </w:t>
      </w:r>
      <w:r w:rsidR="00CD5511">
        <w:rPr>
          <w:rFonts w:ascii="Times New Roman" w:eastAsia="MS Mincho" w:hAnsi="Times New Roman"/>
          <w:szCs w:val="24"/>
        </w:rPr>
        <w:t>(</w:t>
      </w:r>
      <w:r w:rsidR="00527E7B">
        <w:rPr>
          <w:rFonts w:ascii="Times New Roman" w:eastAsia="MS Mincho" w:hAnsi="Times New Roman"/>
          <w:szCs w:val="24"/>
        </w:rPr>
        <w:t>Johnson and Sherry 2001</w:t>
      </w:r>
      <w:r w:rsidR="008F2C44">
        <w:rPr>
          <w:rFonts w:ascii="Times New Roman" w:eastAsia="MS Mincho" w:hAnsi="Times New Roman"/>
          <w:szCs w:val="24"/>
        </w:rPr>
        <w:t>,</w:t>
      </w:r>
      <w:r w:rsidR="00527E7B">
        <w:rPr>
          <w:rFonts w:ascii="Times New Roman" w:eastAsia="MS Mincho" w:hAnsi="Times New Roman"/>
          <w:szCs w:val="24"/>
        </w:rPr>
        <w:t xml:space="preserve"> Komar 2006),</w:t>
      </w:r>
      <w:r w:rsidR="00527E7B">
        <w:t xml:space="preserve"> but few researchers have evaluated the conservation value of regenerating pastures, and the employment of avian survival or other demographic variables in these studies is seldom realized despite its importance in </w:t>
      </w:r>
      <w:r w:rsidR="00CD5511">
        <w:t>assessing</w:t>
      </w:r>
      <w:r w:rsidR="00527E7B">
        <w:t xml:space="preserve"> habitat quality for birds (but see Wunderle and Latta 2000</w:t>
      </w:r>
      <w:r w:rsidR="008F2C44">
        <w:t>,</w:t>
      </w:r>
      <w:r w:rsidR="00527E7B">
        <w:t xml:space="preserve"> Johnson et al. 2006).</w:t>
      </w:r>
    </w:p>
    <w:p w14:paraId="02A83E7F" w14:textId="77777777" w:rsidR="00DA702C" w:rsidRDefault="00730E6A" w:rsidP="00C40630">
      <w:pPr>
        <w:spacing w:line="480" w:lineRule="auto"/>
        <w:ind w:firstLine="720"/>
      </w:pPr>
      <w:r>
        <w:t xml:space="preserve">Pastures </w:t>
      </w:r>
      <w:r w:rsidR="00097781">
        <w:t>are</w:t>
      </w:r>
      <w:r>
        <w:t xml:space="preserve"> also one of the most common land use types on the island of Hispaniola (Tolentino and Pe</w:t>
      </w:r>
      <w:r>
        <w:rPr>
          <w:rFonts w:cs="Times"/>
        </w:rPr>
        <w:t>ñ</w:t>
      </w:r>
      <w:r>
        <w:t>a 1998).</w:t>
      </w:r>
      <w:r w:rsidR="00313AD4">
        <w:t xml:space="preserve"> </w:t>
      </w:r>
      <w:r w:rsidR="00EF749F">
        <w:t xml:space="preserve">The </w:t>
      </w:r>
      <w:r w:rsidR="00EF749F" w:rsidRPr="00422AD7">
        <w:rPr>
          <w:rFonts w:ascii="Times New Roman" w:hAnsi="Times New Roman"/>
          <w:szCs w:val="24"/>
        </w:rPr>
        <w:t>island's two nations, Haiti and the Dominican Republic,</w:t>
      </w:r>
      <w:r w:rsidR="00EF749F">
        <w:t xml:space="preserve"> harbor</w:t>
      </w:r>
      <w:r w:rsidR="0003186F">
        <w:t xml:space="preserve"> one of the most diverse assemblages of birds in the Caribbean</w:t>
      </w:r>
      <w:r w:rsidR="00EF749F">
        <w:t>,</w:t>
      </w:r>
      <w:r w:rsidR="0003186F">
        <w:t xml:space="preserve"> with more endemic bird species </w:t>
      </w:r>
      <w:r w:rsidR="00EF749F">
        <w:t>than any other Caribbean island</w:t>
      </w:r>
      <w:r w:rsidR="009E4248">
        <w:t xml:space="preserve">. </w:t>
      </w:r>
      <w:r w:rsidR="00C275ED">
        <w:t>I</w:t>
      </w:r>
      <w:r w:rsidR="00EF749F">
        <w:t xml:space="preserve">ts contribution to global biodiversity has earned Hispaniola the highest ranking of importance in a worldwide assessment of bird protection priorities (Stattersfield et al. 1998). </w:t>
      </w:r>
      <w:r w:rsidR="00A004E6">
        <w:t>Over</w:t>
      </w:r>
      <w:r w:rsidR="00197399">
        <w:t>-</w:t>
      </w:r>
      <w:r w:rsidR="00A004E6">
        <w:t>wintering Neotropical migratory birds are also an important seasonal component of the avifauna (</w:t>
      </w:r>
      <w:r w:rsidR="001F0C8D">
        <w:t>Latta et al. 2006</w:t>
      </w:r>
      <w:r w:rsidR="00A004E6">
        <w:t>).</w:t>
      </w:r>
      <w:r w:rsidR="007A0FC5" w:rsidRPr="007A0FC5">
        <w:rPr>
          <w:rFonts w:ascii="Times New Roman" w:hAnsi="Times New Roman"/>
          <w:szCs w:val="24"/>
        </w:rPr>
        <w:t xml:space="preserve"> </w:t>
      </w:r>
      <w:r w:rsidR="00C275ED">
        <w:t>F</w:t>
      </w:r>
      <w:r w:rsidR="0003186F">
        <w:t>orest</w:t>
      </w:r>
      <w:r w:rsidR="00C275ED">
        <w:t xml:space="preserve"> habitats are</w:t>
      </w:r>
      <w:r w:rsidR="0003186F">
        <w:t xml:space="preserve"> vital to the survival of many e</w:t>
      </w:r>
      <w:r w:rsidR="00EF749F">
        <w:t xml:space="preserve">ndemic and migrant bird species, </w:t>
      </w:r>
      <w:r w:rsidR="00C275ED">
        <w:t>but</w:t>
      </w:r>
      <w:r w:rsidR="0003186F">
        <w:t xml:space="preserve"> the loss of these habitats </w:t>
      </w:r>
      <w:r w:rsidR="00C40630">
        <w:t xml:space="preserve">on Hispaniola </w:t>
      </w:r>
      <w:r w:rsidR="0003186F">
        <w:t>has been estimated as &gt;</w:t>
      </w:r>
      <w:r w:rsidR="00EF749F">
        <w:t>90% (Stattersfield et al. 1998)</w:t>
      </w:r>
      <w:r w:rsidR="00DA702C">
        <w:t>.</w:t>
      </w:r>
      <w:r w:rsidR="00313AD4">
        <w:t xml:space="preserve"> </w:t>
      </w:r>
      <w:r w:rsidR="0003186F">
        <w:t>In response to this crisis, the Dominican government has established a number of protected areas.</w:t>
      </w:r>
      <w:r w:rsidR="00313AD4">
        <w:t xml:space="preserve"> </w:t>
      </w:r>
      <w:r w:rsidR="009E4248">
        <w:t>But t</w:t>
      </w:r>
      <w:r w:rsidR="00C275ED">
        <w:t xml:space="preserve">he </w:t>
      </w:r>
      <w:r w:rsidR="001C6A8A" w:rsidRPr="001C6A8A">
        <w:t>value of</w:t>
      </w:r>
      <w:r w:rsidR="00A72540" w:rsidRPr="001C6A8A">
        <w:t xml:space="preserve"> regenerating pastures and other agricultural </w:t>
      </w:r>
      <w:r w:rsidR="001C6A8A" w:rsidRPr="001C6A8A">
        <w:t xml:space="preserve">lands, or how they </w:t>
      </w:r>
      <w:r w:rsidR="00C275ED">
        <w:t>can</w:t>
      </w:r>
      <w:r w:rsidR="00A72540" w:rsidRPr="001C6A8A">
        <w:t xml:space="preserve"> be </w:t>
      </w:r>
      <w:r w:rsidR="00AB78D8">
        <w:t xml:space="preserve">managed or </w:t>
      </w:r>
      <w:r w:rsidR="001C6A8A" w:rsidRPr="001C6A8A">
        <w:t>restored</w:t>
      </w:r>
      <w:r w:rsidR="00AB78D8">
        <w:t xml:space="preserve"> for birds</w:t>
      </w:r>
      <w:r w:rsidR="00C275ED">
        <w:t>, ha</w:t>
      </w:r>
      <w:r w:rsidR="00C40630">
        <w:t>s received almost no attention.</w:t>
      </w:r>
    </w:p>
    <w:p w14:paraId="0B723E3F" w14:textId="7ACC247F" w:rsidR="0008683D" w:rsidRDefault="00F84500" w:rsidP="0008683D">
      <w:pPr>
        <w:spacing w:line="480" w:lineRule="auto"/>
        <w:ind w:firstLine="720"/>
      </w:pPr>
      <w:r>
        <w:t>The</w:t>
      </w:r>
      <w:r w:rsidR="005671AD">
        <w:t xml:space="preserve"> primary objective</w:t>
      </w:r>
      <w:r>
        <w:t>s</w:t>
      </w:r>
      <w:r w:rsidR="005671AD">
        <w:t xml:space="preserve"> </w:t>
      </w:r>
      <w:r>
        <w:t>of this research were</w:t>
      </w:r>
      <w:r w:rsidR="005671AD">
        <w:t xml:space="preserve"> to</w:t>
      </w:r>
      <w:r w:rsidR="007A0FC5">
        <w:t>:</w:t>
      </w:r>
      <w:r w:rsidR="00973705">
        <w:t xml:space="preserve"> </w:t>
      </w:r>
      <w:r>
        <w:t xml:space="preserve">(1) </w:t>
      </w:r>
      <w:r w:rsidR="00973705">
        <w:t xml:space="preserve">determine </w:t>
      </w:r>
      <w:r w:rsidR="005671AD">
        <w:t xml:space="preserve">the </w:t>
      </w:r>
      <w:r w:rsidR="00973705">
        <w:t xml:space="preserve">abundance and </w:t>
      </w:r>
      <w:r>
        <w:t xml:space="preserve">diversity of birds </w:t>
      </w:r>
      <w:del w:id="15" w:author="Brouwer, Nathan" w:date="2018-02-20T14:03:00Z">
        <w:r w:rsidDel="00E63450">
          <w:delText>associated with</w:delText>
        </w:r>
      </w:del>
      <w:ins w:id="16" w:author="Brouwer, Nathan" w:date="2018-02-20T14:04:00Z">
        <w:r w:rsidR="00E63450">
          <w:t>across</w:t>
        </w:r>
      </w:ins>
      <w:ins w:id="17" w:author="Brouwer, Nathan" w:date="2018-02-20T14:03:00Z">
        <w:r w:rsidR="00E63450">
          <w:t xml:space="preserve"> a chronosequence of</w:t>
        </w:r>
      </w:ins>
      <w:r w:rsidR="005671AD">
        <w:t xml:space="preserve"> </w:t>
      </w:r>
      <w:r w:rsidR="0073614C">
        <w:t xml:space="preserve">different-aged </w:t>
      </w:r>
      <w:r>
        <w:t>dry forest</w:t>
      </w:r>
      <w:r w:rsidR="0044394E">
        <w:t xml:space="preserve"> regenerating from pastures</w:t>
      </w:r>
      <w:r w:rsidR="007A0FC5">
        <w:t>;</w:t>
      </w:r>
      <w:r>
        <w:t xml:space="preserve"> (2) </w:t>
      </w:r>
      <w:r w:rsidR="00973705">
        <w:t>determine how</w:t>
      </w:r>
      <w:r>
        <w:t xml:space="preserve"> </w:t>
      </w:r>
      <w:r w:rsidR="00973705" w:rsidRPr="00F248E6">
        <w:rPr>
          <w:highlight w:val="yellow"/>
          <w:rPrChange w:id="18" w:author="Brouwer, Nathan" w:date="2018-02-20T09:26:00Z">
            <w:rPr/>
          </w:rPrChange>
        </w:rPr>
        <w:t>endemics</w:t>
      </w:r>
      <w:r w:rsidR="00973705">
        <w:t xml:space="preserve">, </w:t>
      </w:r>
      <w:r>
        <w:t>permanent resident</w:t>
      </w:r>
      <w:r w:rsidR="00973705">
        <w:t xml:space="preserve">s, </w:t>
      </w:r>
      <w:r>
        <w:t>over</w:t>
      </w:r>
      <w:r w:rsidR="00197399">
        <w:t>-</w:t>
      </w:r>
      <w:r>
        <w:t>wintering migratory birds, and</w:t>
      </w:r>
      <w:r w:rsidR="00973705">
        <w:t xml:space="preserve"> birds representing different foraging guilds respond to regenerating dry </w:t>
      </w:r>
      <w:r w:rsidR="007A0FC5">
        <w:t>forest habitats;</w:t>
      </w:r>
      <w:r w:rsidR="00973705">
        <w:t xml:space="preserve"> </w:t>
      </w:r>
      <w:r w:rsidR="00264CED">
        <w:t xml:space="preserve">(3) determine if there are differences in demographic structure or site persistence among </w:t>
      </w:r>
      <w:r w:rsidR="00DE6543">
        <w:t>birds occurring</w:t>
      </w:r>
      <w:r w:rsidR="00264CED">
        <w:t xml:space="preserve"> </w:t>
      </w:r>
      <w:r w:rsidR="00DE6543">
        <w:t>in</w:t>
      </w:r>
      <w:r w:rsidR="00264CED">
        <w:t xml:space="preserve"> th</w:t>
      </w:r>
      <w:r w:rsidR="007A0FC5">
        <w:t>ese early-successional habitats;</w:t>
      </w:r>
      <w:r w:rsidR="00264CED">
        <w:t xml:space="preserve"> </w:t>
      </w:r>
      <w:r w:rsidR="00973705">
        <w:t xml:space="preserve">and </w:t>
      </w:r>
      <w:r>
        <w:t>(</w:t>
      </w:r>
      <w:r w:rsidR="00264CED">
        <w:t>4</w:t>
      </w:r>
      <w:r>
        <w:t xml:space="preserve">) compare these results to similar data from </w:t>
      </w:r>
      <w:r>
        <w:lastRenderedPageBreak/>
        <w:t>mature dry forests.</w:t>
      </w:r>
      <w:r w:rsidR="00313AD4">
        <w:t xml:space="preserve"> </w:t>
      </w:r>
      <w:r w:rsidR="00C275ED">
        <w:t xml:space="preserve">Based on these </w:t>
      </w:r>
      <w:r>
        <w:t>findin</w:t>
      </w:r>
      <w:r w:rsidR="00973705">
        <w:t>gs</w:t>
      </w:r>
      <w:r w:rsidR="00C275ED">
        <w:t xml:space="preserve">, we discuss the </w:t>
      </w:r>
      <w:r w:rsidR="00C40630">
        <w:t xml:space="preserve">conservation </w:t>
      </w:r>
      <w:r w:rsidR="00C275ED">
        <w:t xml:space="preserve">value of </w:t>
      </w:r>
      <w:r w:rsidR="00C40630">
        <w:t>regenerating dry forest</w:t>
      </w:r>
      <w:r>
        <w:t xml:space="preserve"> </w:t>
      </w:r>
      <w:r w:rsidR="00C40630">
        <w:t>in an agroecological matrix</w:t>
      </w:r>
      <w:r>
        <w:t>.</w:t>
      </w:r>
    </w:p>
    <w:p w14:paraId="38CA9B88" w14:textId="77777777" w:rsidR="009563CC" w:rsidRDefault="009563CC" w:rsidP="008C5F30">
      <w:pPr>
        <w:spacing w:line="480" w:lineRule="auto"/>
      </w:pPr>
    </w:p>
    <w:p w14:paraId="4FBD740E" w14:textId="77777777" w:rsidR="008C5F30" w:rsidRPr="00AB78D8" w:rsidRDefault="008C5F30" w:rsidP="008C5F30">
      <w:pPr>
        <w:spacing w:line="480" w:lineRule="auto"/>
        <w:rPr>
          <w:b/>
        </w:rPr>
      </w:pPr>
      <w:r w:rsidRPr="00AB78D8">
        <w:rPr>
          <w:b/>
        </w:rPr>
        <w:t>METHODS</w:t>
      </w:r>
    </w:p>
    <w:p w14:paraId="321A2ED4" w14:textId="4B0D59AE" w:rsidR="006A3DC0" w:rsidRDefault="00CB70B2" w:rsidP="00AB78D8">
      <w:pPr>
        <w:spacing w:line="480" w:lineRule="auto"/>
      </w:pPr>
      <w:r w:rsidRPr="00CB70B2">
        <w:rPr>
          <w:i/>
        </w:rPr>
        <w:t>Study sites</w:t>
      </w:r>
      <w:r w:rsidR="006B742F">
        <w:t>.</w:t>
      </w:r>
      <w:r>
        <w:t xml:space="preserve"> We studied bird communities </w:t>
      </w:r>
      <w:r w:rsidR="00A772E9">
        <w:t xml:space="preserve">during the northern winters of 2003-04 through 2007-08 </w:t>
      </w:r>
      <w:r w:rsidR="00DC5088">
        <w:t>in the buffer zone of S</w:t>
      </w:r>
      <w:r w:rsidR="00E8567A">
        <w:t xml:space="preserve">ierra de Bahoruco National Park, Dominican Republic </w:t>
      </w:r>
      <w:r w:rsidR="00DC5088">
        <w:t>where a growing human population and associated agricultural activities often conflict with park protection goals</w:t>
      </w:r>
      <w:r w:rsidR="00AB0BDF">
        <w:t>.</w:t>
      </w:r>
      <w:r w:rsidR="00313AD4">
        <w:t xml:space="preserve"> </w:t>
      </w:r>
      <w:r w:rsidR="006A3DC0">
        <w:t>Four s</w:t>
      </w:r>
      <w:r w:rsidR="00652276">
        <w:t>tudy sites of</w:t>
      </w:r>
      <w:r w:rsidR="00313AD4">
        <w:t xml:space="preserve"> </w:t>
      </w:r>
      <w:r w:rsidR="00652276">
        <w:t>&gt;</w:t>
      </w:r>
      <w:r w:rsidR="00A024AB">
        <w:t xml:space="preserve">15 ha were established </w:t>
      </w:r>
      <w:r w:rsidR="00A67AB5">
        <w:t xml:space="preserve">at elevations of </w:t>
      </w:r>
      <w:r w:rsidR="00123C94">
        <w:t>~400</w:t>
      </w:r>
      <w:r w:rsidR="00A67AB5">
        <w:t xml:space="preserve"> m </w:t>
      </w:r>
      <w:r w:rsidR="00AF141F">
        <w:t xml:space="preserve">within </w:t>
      </w:r>
      <w:r w:rsidR="009D04F5">
        <w:t>2</w:t>
      </w:r>
      <w:r w:rsidR="00AF141F">
        <w:t xml:space="preserve"> km of</w:t>
      </w:r>
      <w:r w:rsidR="006A3DC0">
        <w:t xml:space="preserve"> the </w:t>
      </w:r>
      <w:r w:rsidR="009D04F5">
        <w:t>village</w:t>
      </w:r>
      <w:r w:rsidR="006A3DC0">
        <w:t xml:space="preserve"> of Mencia</w:t>
      </w:r>
      <w:r w:rsidR="00A67AB5">
        <w:t xml:space="preserve"> (</w:t>
      </w:r>
      <w:r w:rsidR="007F40AD">
        <w:t>18.176, -71.737</w:t>
      </w:r>
      <w:r w:rsidR="00A67AB5">
        <w:t>)</w:t>
      </w:r>
      <w:r w:rsidR="006A3DC0">
        <w:t>.</w:t>
      </w:r>
      <w:r w:rsidR="00313AD4">
        <w:t xml:space="preserve"> </w:t>
      </w:r>
      <w:r w:rsidR="007944F3">
        <w:t>S</w:t>
      </w:r>
      <w:r w:rsidR="00916D24">
        <w:t xml:space="preserve">ites were chosen based on age </w:t>
      </w:r>
      <w:r w:rsidR="007944F3">
        <w:t>since</w:t>
      </w:r>
      <w:r w:rsidR="00916D24">
        <w:t xml:space="preserve"> disturbance</w:t>
      </w:r>
      <w:r w:rsidR="007944F3">
        <w:t xml:space="preserve"> (</w:t>
      </w:r>
      <w:r w:rsidR="00AF141F">
        <w:t>confirmed through interviews with landowners and long-term residents</w:t>
      </w:r>
      <w:r w:rsidR="007944F3">
        <w:t>)</w:t>
      </w:r>
      <w:r w:rsidR="00916D24">
        <w:t>.</w:t>
      </w:r>
      <w:r w:rsidR="00313AD4">
        <w:t xml:space="preserve"> </w:t>
      </w:r>
      <w:r w:rsidR="007944F3">
        <w:t>T</w:t>
      </w:r>
      <w:r w:rsidR="00916D24">
        <w:t xml:space="preserve">he sites </w:t>
      </w:r>
      <w:r w:rsidR="007944F3">
        <w:t>were</w:t>
      </w:r>
      <w:r w:rsidR="005C3FE9">
        <w:t xml:space="preserve"> </w:t>
      </w:r>
      <w:r w:rsidR="009D04F5">
        <w:t>originally</w:t>
      </w:r>
      <w:r w:rsidR="00916D24">
        <w:t xml:space="preserve"> cleared for agriculture (primarily beans, squash), and then </w:t>
      </w:r>
      <w:r w:rsidR="009D04F5">
        <w:t xml:space="preserve">utilized for occasional </w:t>
      </w:r>
      <w:r w:rsidR="007944F3">
        <w:t xml:space="preserve">low-density </w:t>
      </w:r>
      <w:r w:rsidR="00916D24">
        <w:t xml:space="preserve">grazing by small numbers </w:t>
      </w:r>
      <w:r w:rsidR="009D04F5">
        <w:t xml:space="preserve">of </w:t>
      </w:r>
      <w:r w:rsidR="007944F3">
        <w:t>livestock</w:t>
      </w:r>
      <w:r w:rsidR="00916D24">
        <w:t>.</w:t>
      </w:r>
      <w:r w:rsidR="00313AD4">
        <w:t xml:space="preserve"> </w:t>
      </w:r>
      <w:r w:rsidR="009D04F5">
        <w:t xml:space="preserve">Remnant trees and living fences were characteristic of all sites. </w:t>
      </w:r>
      <w:r w:rsidR="007944F3">
        <w:t>S</w:t>
      </w:r>
      <w:r w:rsidR="00916D24">
        <w:t xml:space="preserve">ites </w:t>
      </w:r>
      <w:r w:rsidR="00E8567A">
        <w:t>contained</w:t>
      </w:r>
      <w:r w:rsidR="007944F3">
        <w:t xml:space="preserve"> </w:t>
      </w:r>
      <w:r w:rsidR="00A67AB5">
        <w:t xml:space="preserve">two </w:t>
      </w:r>
      <w:commentRangeStart w:id="19"/>
      <w:r w:rsidR="00A67AB5">
        <w:t xml:space="preserve">replicate </w:t>
      </w:r>
      <w:commentRangeEnd w:id="19"/>
      <w:r w:rsidR="00F248E6">
        <w:rPr>
          <w:rStyle w:val="CommentReference"/>
          <w:rFonts w:ascii="Times New Roman" w:eastAsia="Times New Roman" w:hAnsi="Times New Roman"/>
        </w:rPr>
        <w:commentReference w:id="19"/>
      </w:r>
      <w:r w:rsidR="00A67AB5">
        <w:t>mist netting arrays</w:t>
      </w:r>
      <w:r w:rsidR="007944F3">
        <w:t>,</w:t>
      </w:r>
      <w:r w:rsidR="00A86924">
        <w:t xml:space="preserve"> </w:t>
      </w:r>
      <w:r w:rsidR="00E8567A">
        <w:t>and</w:t>
      </w:r>
      <w:r w:rsidR="00BA2FBF">
        <w:t xml:space="preserve"> contiguous blocks of</w:t>
      </w:r>
      <w:r w:rsidR="00AF141F">
        <w:t xml:space="preserve"> habitat for at least 150 m</w:t>
      </w:r>
      <w:r w:rsidR="00A86924">
        <w:t xml:space="preserve"> on each side minimize</w:t>
      </w:r>
      <w:r w:rsidR="00E8567A">
        <w:t>d</w:t>
      </w:r>
      <w:r w:rsidR="00A86924">
        <w:t xml:space="preserve"> possible edge effects</w:t>
      </w:r>
      <w:r w:rsidR="00AF141F">
        <w:t>.</w:t>
      </w:r>
      <w:r w:rsidR="00313AD4">
        <w:t xml:space="preserve"> </w:t>
      </w:r>
      <w:r w:rsidR="009D04F5">
        <w:t xml:space="preserve">Because of their proximity to one another, all sites shared a </w:t>
      </w:r>
      <w:r w:rsidR="007944F3">
        <w:t xml:space="preserve">similar </w:t>
      </w:r>
      <w:r w:rsidR="009D04F5">
        <w:t>landscape matrix includ</w:t>
      </w:r>
      <w:r w:rsidR="007944F3">
        <w:t>ing</w:t>
      </w:r>
      <w:r w:rsidR="009D04F5">
        <w:t xml:space="preserve"> mature forest, shade coffee, mixed agriculture, pasture and village. </w:t>
      </w:r>
      <w:ins w:id="20" w:author="Brouwer, Nathan" w:date="2018-02-20T14:01:00Z">
        <w:r w:rsidR="00E63450">
          <w:t>The s</w:t>
        </w:r>
      </w:ins>
      <w:del w:id="21" w:author="Brouwer, Nathan" w:date="2018-02-20T14:01:00Z">
        <w:r w:rsidR="00DC5088" w:rsidDel="00E63450">
          <w:delText>S</w:delText>
        </w:r>
      </w:del>
      <w:r w:rsidR="00AF141F">
        <w:t>tudy sites</w:t>
      </w:r>
      <w:ins w:id="22" w:author="Brouwer, Nathan" w:date="2018-02-20T14:01:00Z">
        <w:r w:rsidR="00E63450">
          <w:t xml:space="preserve"> forming the chronosequence</w:t>
        </w:r>
      </w:ins>
      <w:r w:rsidR="00AF141F">
        <w:t xml:space="preserve"> (</w:t>
      </w:r>
      <w:r w:rsidR="00123C94">
        <w:t xml:space="preserve">with </w:t>
      </w:r>
      <w:r w:rsidR="00AF141F">
        <w:t>age since disturbance</w:t>
      </w:r>
      <w:r w:rsidR="00A772E9">
        <w:t xml:space="preserve"> at initiation of study</w:t>
      </w:r>
      <w:r w:rsidR="00AF141F">
        <w:t xml:space="preserve">) </w:t>
      </w:r>
      <w:r w:rsidR="007944F3">
        <w:t xml:space="preserve">were </w:t>
      </w:r>
      <w:r w:rsidR="00FA0FD3" w:rsidRPr="00AF141F">
        <w:rPr>
          <w:iCs/>
        </w:rPr>
        <w:t>La Cueva (2-yr)</w:t>
      </w:r>
      <w:r w:rsidR="00AF141F" w:rsidRPr="00AF141F">
        <w:rPr>
          <w:iCs/>
        </w:rPr>
        <w:t xml:space="preserve">, </w:t>
      </w:r>
      <w:r w:rsidR="00FA0FD3" w:rsidRPr="00AF141F">
        <w:rPr>
          <w:iCs/>
        </w:rPr>
        <w:t>La Caoba (5-yr)</w:t>
      </w:r>
      <w:r w:rsidR="00AF141F">
        <w:t>, Morelia (10-yr), and El Corral (20-</w:t>
      </w:r>
      <w:commentRangeStart w:id="23"/>
      <w:r w:rsidR="00AF141F">
        <w:t>yr</w:t>
      </w:r>
      <w:commentRangeEnd w:id="23"/>
      <w:r w:rsidR="00412564">
        <w:rPr>
          <w:rStyle w:val="CommentReference"/>
          <w:rFonts w:ascii="Times New Roman" w:eastAsia="Times New Roman" w:hAnsi="Times New Roman"/>
        </w:rPr>
        <w:commentReference w:id="23"/>
      </w:r>
      <w:r w:rsidR="00AF141F">
        <w:t>).</w:t>
      </w:r>
      <w:r w:rsidR="00DC5088">
        <w:t xml:space="preserve"> </w:t>
      </w:r>
      <w:r w:rsidR="0099237A">
        <w:t xml:space="preserve">A fifth site </w:t>
      </w:r>
      <w:r w:rsidR="00A772E9">
        <w:t>in mature dry forest studied during the winters of 1996-</w:t>
      </w:r>
      <w:r>
        <w:t>97 through 200</w:t>
      </w:r>
      <w:r w:rsidR="00A772E9">
        <w:t>0-</w:t>
      </w:r>
      <w:r>
        <w:t>01</w:t>
      </w:r>
      <w:r w:rsidR="007944F3">
        <w:t xml:space="preserve"> </w:t>
      </w:r>
      <w:r w:rsidR="0099237A">
        <w:t xml:space="preserve">represented </w:t>
      </w:r>
      <w:r w:rsidR="00A772E9">
        <w:t>native habitat of the Mencia sites prior to deforestation</w:t>
      </w:r>
      <w:ins w:id="24" w:author="Brouwer, Nathan" w:date="2018-02-20T14:01:00Z">
        <w:r w:rsidR="00E63450">
          <w:t xml:space="preserve"> and served as the endpoint in the </w:t>
        </w:r>
      </w:ins>
      <w:ins w:id="25" w:author="Brouwer, Nathan" w:date="2018-02-20T14:02:00Z">
        <w:r w:rsidR="00E63450">
          <w:t>chrono</w:t>
        </w:r>
      </w:ins>
      <w:ins w:id="26" w:author="Brouwer, Nathan" w:date="2018-02-20T14:01:00Z">
        <w:r w:rsidR="00E63450">
          <w:t>sequence</w:t>
        </w:r>
      </w:ins>
      <w:r>
        <w:t>.</w:t>
      </w:r>
      <w:r w:rsidR="00313AD4">
        <w:t xml:space="preserve"> </w:t>
      </w:r>
      <w:r w:rsidR="0099237A">
        <w:t xml:space="preserve">This </w:t>
      </w:r>
      <w:r w:rsidR="00E8567A">
        <w:t>control</w:t>
      </w:r>
      <w:r w:rsidR="00F279AB">
        <w:t xml:space="preserve"> </w:t>
      </w:r>
      <w:r w:rsidR="0099237A">
        <w:t>site</w:t>
      </w:r>
      <w:r w:rsidR="00A67AB5">
        <w:t>, Aceitillar (</w:t>
      </w:r>
      <w:r w:rsidR="007F40AD">
        <w:t>18.098, -71.635</w:t>
      </w:r>
      <w:r w:rsidR="00A67AB5">
        <w:t>),</w:t>
      </w:r>
      <w:r w:rsidR="0099237A">
        <w:t xml:space="preserve"> was</w:t>
      </w:r>
      <w:r>
        <w:t xml:space="preserve"> </w:t>
      </w:r>
      <w:r w:rsidR="00F279AB">
        <w:t xml:space="preserve">located </w:t>
      </w:r>
      <w:r w:rsidR="009E4248">
        <w:t>~</w:t>
      </w:r>
      <w:r w:rsidR="007F40AD">
        <w:t xml:space="preserve">14 km east of Mencia and </w:t>
      </w:r>
      <w:r w:rsidR="00A772E9">
        <w:t>at a similar elevation (</w:t>
      </w:r>
      <w:r w:rsidR="00123C94">
        <w:t>~350</w:t>
      </w:r>
      <w:r w:rsidR="00A772E9">
        <w:t xml:space="preserve"> m)</w:t>
      </w:r>
      <w:r w:rsidR="007F40AD">
        <w:t>.</w:t>
      </w:r>
      <w:r w:rsidR="00313AD4">
        <w:t xml:space="preserve"> </w:t>
      </w:r>
      <w:r w:rsidR="00DC5088">
        <w:t>T</w:t>
      </w:r>
      <w:r w:rsidR="00A772E9">
        <w:t>he Aceitillar site was also</w:t>
      </w:r>
      <w:r w:rsidR="0095386A">
        <w:t xml:space="preserve"> affected by occ</w:t>
      </w:r>
      <w:r w:rsidR="00DC5088">
        <w:t>asional grazing by stray cattle</w:t>
      </w:r>
      <w:r w:rsidR="0095386A">
        <w:t xml:space="preserve"> </w:t>
      </w:r>
      <w:r w:rsidR="00DC5088">
        <w:t>and</w:t>
      </w:r>
      <w:r w:rsidR="0095386A">
        <w:t xml:space="preserve"> tree</w:t>
      </w:r>
      <w:r w:rsidR="00A772E9">
        <w:t xml:space="preserve"> cutting for charcoal, </w:t>
      </w:r>
      <w:r w:rsidR="00DC5088">
        <w:t>but</w:t>
      </w:r>
      <w:r w:rsidR="0095386A">
        <w:t xml:space="preserve"> </w:t>
      </w:r>
      <w:r w:rsidR="00A772E9">
        <w:t>represent</w:t>
      </w:r>
      <w:r w:rsidR="00DC5088">
        <w:t>s</w:t>
      </w:r>
      <w:r w:rsidR="00A772E9">
        <w:t xml:space="preserve"> some of the best </w:t>
      </w:r>
      <w:r w:rsidR="00F279AB">
        <w:t xml:space="preserve">remaining </w:t>
      </w:r>
      <w:r w:rsidR="00A772E9">
        <w:t xml:space="preserve">dry forest in the </w:t>
      </w:r>
      <w:r w:rsidR="00C40630">
        <w:t>region</w:t>
      </w:r>
      <w:r w:rsidR="00A772E9">
        <w:t>.</w:t>
      </w:r>
    </w:p>
    <w:p w14:paraId="31834A84" w14:textId="77777777" w:rsidR="00DC5088" w:rsidRPr="00E12E11" w:rsidRDefault="00DC5088" w:rsidP="00DC5088">
      <w:pPr>
        <w:spacing w:line="480" w:lineRule="auto"/>
        <w:ind w:firstLine="720"/>
      </w:pPr>
      <w:commentRangeStart w:id="27"/>
      <w:r w:rsidRPr="00DC5088">
        <w:rPr>
          <w:i/>
          <w:iCs/>
        </w:rPr>
        <w:lastRenderedPageBreak/>
        <w:t>La</w:t>
      </w:r>
      <w:commentRangeEnd w:id="27"/>
      <w:r w:rsidR="00412564">
        <w:rPr>
          <w:rStyle w:val="CommentReference"/>
          <w:rFonts w:ascii="Times New Roman" w:eastAsia="Times New Roman" w:hAnsi="Times New Roman"/>
        </w:rPr>
        <w:commentReference w:id="27"/>
      </w:r>
      <w:r w:rsidRPr="00DC5088">
        <w:rPr>
          <w:i/>
          <w:iCs/>
        </w:rPr>
        <w:t xml:space="preserve"> Cueva (2-yr) and La Caoba (5-</w:t>
      </w:r>
      <w:commentRangeStart w:id="28"/>
      <w:r w:rsidRPr="00DC5088">
        <w:rPr>
          <w:i/>
          <w:iCs/>
        </w:rPr>
        <w:t>yr</w:t>
      </w:r>
      <w:commentRangeEnd w:id="28"/>
      <w:r w:rsidR="00306E7A">
        <w:rPr>
          <w:rStyle w:val="CommentReference"/>
          <w:rFonts w:ascii="Times New Roman" w:eastAsia="Times New Roman" w:hAnsi="Times New Roman"/>
        </w:rPr>
        <w:commentReference w:id="28"/>
      </w:r>
      <w:r w:rsidRPr="00DC5088">
        <w:rPr>
          <w:i/>
          <w:iCs/>
        </w:rPr>
        <w:t>)</w:t>
      </w:r>
      <w:r w:rsidRPr="00E12E11">
        <w:t xml:space="preserve">. Vegetation </w:t>
      </w:r>
      <w:r>
        <w:t xml:space="preserve">at </w:t>
      </w:r>
      <w:r w:rsidR="00C56FB4">
        <w:rPr>
          <w:iCs/>
        </w:rPr>
        <w:t>these sites</w:t>
      </w:r>
      <w:r w:rsidRPr="00E12E11">
        <w:t xml:space="preserve"> </w:t>
      </w:r>
      <w:r>
        <w:t>is</w:t>
      </w:r>
      <w:r w:rsidRPr="00E12E11">
        <w:t xml:space="preserve"> similar and dom</w:t>
      </w:r>
      <w:r>
        <w:t xml:space="preserve">inated by grasses, </w:t>
      </w:r>
      <w:r w:rsidRPr="00E12E11">
        <w:t xml:space="preserve">forbs, and woody shrubs </w:t>
      </w:r>
      <w:r w:rsidR="00C56FB4">
        <w:t xml:space="preserve">in height categories &lt;1.5 m, </w:t>
      </w:r>
      <w:r>
        <w:t>including</w:t>
      </w:r>
      <w:r w:rsidRPr="00E12E11">
        <w:t xml:space="preserve"> </w:t>
      </w:r>
      <w:r w:rsidRPr="00E12E11">
        <w:rPr>
          <w:i/>
        </w:rPr>
        <w:t>Chrysophyllum oliviforme</w:t>
      </w:r>
      <w:r w:rsidRPr="00E12E11">
        <w:t xml:space="preserve">, </w:t>
      </w:r>
      <w:r w:rsidRPr="00E12E11">
        <w:rPr>
          <w:i/>
        </w:rPr>
        <w:t>Guettarda preneloupii</w:t>
      </w:r>
      <w:r w:rsidRPr="00E12E11">
        <w:t xml:space="preserve">, </w:t>
      </w:r>
      <w:r w:rsidRPr="00E12E11">
        <w:rPr>
          <w:i/>
        </w:rPr>
        <w:t>Chromolaena odorata</w:t>
      </w:r>
      <w:r w:rsidRPr="00E12E11">
        <w:t xml:space="preserve">, </w:t>
      </w:r>
      <w:r w:rsidRPr="00E12E11">
        <w:rPr>
          <w:i/>
        </w:rPr>
        <w:t>Trichilia hirta</w:t>
      </w:r>
      <w:r w:rsidRPr="00E12E11">
        <w:t xml:space="preserve">, </w:t>
      </w:r>
      <w:r w:rsidRPr="00E12E11">
        <w:rPr>
          <w:i/>
        </w:rPr>
        <w:t>Eugenia monticola</w:t>
      </w:r>
      <w:r w:rsidRPr="00E12E11">
        <w:t xml:space="preserve">, and </w:t>
      </w:r>
      <w:r w:rsidRPr="00E12E11">
        <w:rPr>
          <w:i/>
        </w:rPr>
        <w:t>Ehretia tinifolia</w:t>
      </w:r>
      <w:r w:rsidRPr="00E12E11">
        <w:t xml:space="preserve">. Trees </w:t>
      </w:r>
      <w:r>
        <w:t>are</w:t>
      </w:r>
      <w:r w:rsidRPr="00E12E11">
        <w:t xml:space="preserve"> scarce but </w:t>
      </w:r>
      <w:r>
        <w:t>consist</w:t>
      </w:r>
      <w:r w:rsidRPr="00E12E11">
        <w:t xml:space="preserve"> primarily of very young </w:t>
      </w:r>
      <w:r w:rsidRPr="00E12E11">
        <w:rPr>
          <w:i/>
        </w:rPr>
        <w:t>Senna spectabilis</w:t>
      </w:r>
      <w:r w:rsidRPr="00E12E11">
        <w:t xml:space="preserve"> and scattered remnant </w:t>
      </w:r>
      <w:r w:rsidRPr="00E12E11">
        <w:rPr>
          <w:i/>
        </w:rPr>
        <w:t>Bursera simaruba</w:t>
      </w:r>
      <w:r w:rsidRPr="00E12E11">
        <w:t xml:space="preserve">. </w:t>
      </w:r>
      <w:r w:rsidR="00C56FB4">
        <w:t>These</w:t>
      </w:r>
      <w:r w:rsidRPr="00E12E11">
        <w:t xml:space="preserve"> site</w:t>
      </w:r>
      <w:r w:rsidR="00C56FB4">
        <w:t>s</w:t>
      </w:r>
      <w:r w:rsidRPr="00E12E11">
        <w:t xml:space="preserve"> </w:t>
      </w:r>
      <w:r w:rsidR="00C56FB4">
        <w:t>have</w:t>
      </w:r>
      <w:r w:rsidRPr="00E12E11">
        <w:t xml:space="preserve"> the lowest diversity and density of shrubs of all sites, as well as the lowest mean canopy height </w:t>
      </w:r>
      <w:r w:rsidR="00C40630">
        <w:t xml:space="preserve">(3.6 m; 3.9 m) </w:t>
      </w:r>
      <w:r w:rsidRPr="00E12E11">
        <w:t>and canopy cover</w:t>
      </w:r>
      <w:r w:rsidR="00C40630">
        <w:t xml:space="preserve"> (18%; 22%)</w:t>
      </w:r>
      <w:r w:rsidRPr="00E12E11">
        <w:t>.</w:t>
      </w:r>
    </w:p>
    <w:p w14:paraId="14CE7915" w14:textId="77777777" w:rsidR="00C56FB4" w:rsidRDefault="00DC5088" w:rsidP="00DC5088">
      <w:pPr>
        <w:spacing w:line="480" w:lineRule="auto"/>
        <w:ind w:firstLine="720"/>
      </w:pPr>
      <w:r w:rsidRPr="00C56FB4">
        <w:rPr>
          <w:i/>
        </w:rPr>
        <w:t>Morelia (10-yr)</w:t>
      </w:r>
      <w:r w:rsidR="00C56FB4">
        <w:t>. V</w:t>
      </w:r>
      <w:r w:rsidRPr="00E12E11">
        <w:t xml:space="preserve">egetative cover </w:t>
      </w:r>
      <w:r w:rsidR="00C56FB4">
        <w:t xml:space="preserve">occurs primarily </w:t>
      </w:r>
      <w:r w:rsidRPr="00E12E11">
        <w:t xml:space="preserve">in </w:t>
      </w:r>
      <w:r w:rsidR="00C56FB4">
        <w:t>height categories &lt;4.0 m. T</w:t>
      </w:r>
      <w:r w:rsidR="00C56FB4" w:rsidRPr="00E12E11">
        <w:t xml:space="preserve">he </w:t>
      </w:r>
      <w:r w:rsidR="00C56FB4">
        <w:t>diversity</w:t>
      </w:r>
      <w:r w:rsidR="00C56FB4" w:rsidRPr="00E12E11">
        <w:t xml:space="preserve"> of shrub species </w:t>
      </w:r>
      <w:r w:rsidR="00C56FB4">
        <w:t>is</w:t>
      </w:r>
      <w:r w:rsidR="00C56FB4" w:rsidRPr="00E12E11">
        <w:t xml:space="preserve"> the highest of all study sites</w:t>
      </w:r>
      <w:r w:rsidR="00C56FB4">
        <w:t>,</w:t>
      </w:r>
      <w:r w:rsidR="00C56FB4" w:rsidRPr="00E12E11">
        <w:t xml:space="preserve"> </w:t>
      </w:r>
      <w:r w:rsidR="00C56FB4">
        <w:t xml:space="preserve">and includes </w:t>
      </w:r>
      <w:r w:rsidRPr="00E12E11">
        <w:rPr>
          <w:i/>
        </w:rPr>
        <w:t>Chrysophyllum oliviforme</w:t>
      </w:r>
      <w:r w:rsidRPr="00E12E11">
        <w:t xml:space="preserve">, </w:t>
      </w:r>
      <w:r w:rsidRPr="00E12E11">
        <w:rPr>
          <w:i/>
        </w:rPr>
        <w:t>Trichilia hirta</w:t>
      </w:r>
      <w:r w:rsidRPr="00E12E11">
        <w:t xml:space="preserve">, </w:t>
      </w:r>
      <w:r w:rsidRPr="00E12E11">
        <w:rPr>
          <w:i/>
        </w:rPr>
        <w:t>Psychotria berteroana</w:t>
      </w:r>
      <w:r w:rsidRPr="00E12E11">
        <w:t xml:space="preserve">, </w:t>
      </w:r>
      <w:r w:rsidRPr="00E12E11">
        <w:rPr>
          <w:i/>
        </w:rPr>
        <w:t>Piper aduncum</w:t>
      </w:r>
      <w:r w:rsidRPr="00E12E11">
        <w:t xml:space="preserve">, and </w:t>
      </w:r>
      <w:r w:rsidRPr="00E12E11">
        <w:rPr>
          <w:i/>
        </w:rPr>
        <w:t>Casearia aculeata</w:t>
      </w:r>
      <w:r w:rsidRPr="00E12E11">
        <w:t xml:space="preserve">. Trees </w:t>
      </w:r>
      <w:r w:rsidR="00C56FB4">
        <w:t>are</w:t>
      </w:r>
      <w:r w:rsidRPr="00E12E11">
        <w:t xml:space="preserve"> small and dominated by </w:t>
      </w:r>
      <w:r w:rsidRPr="00E12E11">
        <w:rPr>
          <w:i/>
        </w:rPr>
        <w:t>Senna spectabilis</w:t>
      </w:r>
      <w:r w:rsidR="00C56FB4">
        <w:t>, but include</w:t>
      </w:r>
      <w:r w:rsidRPr="00E12E11">
        <w:t xml:space="preserve"> scattered </w:t>
      </w:r>
      <w:r w:rsidRPr="00E12E11">
        <w:rPr>
          <w:i/>
        </w:rPr>
        <w:t>Bursera simaruba</w:t>
      </w:r>
      <w:r w:rsidRPr="00E12E11">
        <w:t>,</w:t>
      </w:r>
      <w:r w:rsidRPr="00E12E11">
        <w:rPr>
          <w:i/>
        </w:rPr>
        <w:t xml:space="preserve"> Ocotea coriacea</w:t>
      </w:r>
      <w:r w:rsidRPr="00E12E11">
        <w:t xml:space="preserve">, and </w:t>
      </w:r>
      <w:r w:rsidRPr="00E12E11">
        <w:rPr>
          <w:i/>
        </w:rPr>
        <w:t>Zanthoxylum martinicense</w:t>
      </w:r>
      <w:r w:rsidRPr="00E12E11">
        <w:t xml:space="preserve">. </w:t>
      </w:r>
      <w:r w:rsidR="00C56FB4">
        <w:t xml:space="preserve">Mean </w:t>
      </w:r>
      <w:r w:rsidR="00E8567A">
        <w:t xml:space="preserve">canopy height is 5.2 m and mean </w:t>
      </w:r>
      <w:r w:rsidR="00C56FB4">
        <w:t>canopy cover is</w:t>
      </w:r>
      <w:r w:rsidR="00113252">
        <w:t xml:space="preserve"> 54</w:t>
      </w:r>
      <w:r w:rsidR="00C56FB4">
        <w:t>%.</w:t>
      </w:r>
    </w:p>
    <w:p w14:paraId="5007C6E9" w14:textId="77777777" w:rsidR="00DC5088" w:rsidRPr="00E12E11" w:rsidRDefault="00DC5088" w:rsidP="00DC5088">
      <w:pPr>
        <w:spacing w:line="480" w:lineRule="auto"/>
        <w:ind w:firstLine="720"/>
      </w:pPr>
      <w:r w:rsidRPr="00C56FB4">
        <w:rPr>
          <w:i/>
        </w:rPr>
        <w:t>El Corral (20-yr)</w:t>
      </w:r>
      <w:r w:rsidR="00C56FB4">
        <w:t>. S</w:t>
      </w:r>
      <w:r w:rsidRPr="00E12E11">
        <w:t>hrub</w:t>
      </w:r>
      <w:r w:rsidR="006166F3">
        <w:t xml:space="preserve"> density and diversity decrease</w:t>
      </w:r>
      <w:r w:rsidRPr="00E12E11">
        <w:t xml:space="preserve"> </w:t>
      </w:r>
      <w:r w:rsidR="006166F3">
        <w:t>but include</w:t>
      </w:r>
      <w:r w:rsidRPr="00E12E11">
        <w:t xml:space="preserve"> </w:t>
      </w:r>
      <w:r w:rsidRPr="00E12E11">
        <w:rPr>
          <w:i/>
        </w:rPr>
        <w:t>Trichilia hirta</w:t>
      </w:r>
      <w:r w:rsidRPr="00E12E11">
        <w:t xml:space="preserve">, </w:t>
      </w:r>
      <w:r w:rsidRPr="00E12E11">
        <w:rPr>
          <w:i/>
        </w:rPr>
        <w:t>Casearia aculeate</w:t>
      </w:r>
      <w:r w:rsidRPr="00E12E11">
        <w:t xml:space="preserve">, </w:t>
      </w:r>
      <w:r w:rsidRPr="00E12E11">
        <w:rPr>
          <w:i/>
        </w:rPr>
        <w:t>Eugenia monticola</w:t>
      </w:r>
      <w:r w:rsidRPr="00E12E11">
        <w:t xml:space="preserve">, </w:t>
      </w:r>
      <w:r w:rsidRPr="00E12E11">
        <w:rPr>
          <w:i/>
        </w:rPr>
        <w:t>Licaria triandra</w:t>
      </w:r>
      <w:r w:rsidRPr="00E12E11">
        <w:t xml:space="preserve">, and </w:t>
      </w:r>
      <w:r w:rsidRPr="00E12E11">
        <w:rPr>
          <w:i/>
        </w:rPr>
        <w:t>Nectandra hihua</w:t>
      </w:r>
      <w:r w:rsidRPr="00E12E11">
        <w:t xml:space="preserve">. </w:t>
      </w:r>
      <w:r w:rsidR="006166F3">
        <w:t>M</w:t>
      </w:r>
      <w:r w:rsidRPr="00E12E11">
        <w:t xml:space="preserve">ean canopy height (6.4 m) </w:t>
      </w:r>
      <w:r w:rsidR="006166F3">
        <w:t>and canopy cover (</w:t>
      </w:r>
      <w:r w:rsidR="00113252">
        <w:t>76</w:t>
      </w:r>
      <w:r w:rsidRPr="00E12E11">
        <w:t>%)</w:t>
      </w:r>
      <w:r w:rsidR="006166F3">
        <w:t xml:space="preserve"> increases with trees that include</w:t>
      </w:r>
      <w:r w:rsidRPr="00E12E11">
        <w:t xml:space="preserve"> </w:t>
      </w:r>
      <w:r w:rsidRPr="00E12E11">
        <w:rPr>
          <w:i/>
        </w:rPr>
        <w:t>Eugenia monticola, Nectandra hihua, Licaria triandra, Acacia farnesiana</w:t>
      </w:r>
      <w:r w:rsidRPr="006166F3">
        <w:t>,</w:t>
      </w:r>
      <w:r w:rsidRPr="00E12E11">
        <w:rPr>
          <w:i/>
        </w:rPr>
        <w:t xml:space="preserve"> Leucaena leucocephala</w:t>
      </w:r>
      <w:r w:rsidRPr="006166F3">
        <w:t>,</w:t>
      </w:r>
      <w:r w:rsidR="00E8567A">
        <w:rPr>
          <w:i/>
        </w:rPr>
        <w:t xml:space="preserve"> Bauhinia divaricate</w:t>
      </w:r>
      <w:r w:rsidRPr="00E12E11">
        <w:rPr>
          <w:i/>
        </w:rPr>
        <w:t xml:space="preserve">, </w:t>
      </w:r>
      <w:r w:rsidRPr="00E12E11">
        <w:t>and</w:t>
      </w:r>
      <w:r w:rsidRPr="00E12E11">
        <w:rPr>
          <w:i/>
        </w:rPr>
        <w:t xml:space="preserve"> Trichilia pallida</w:t>
      </w:r>
      <w:r w:rsidRPr="006166F3">
        <w:t>.</w:t>
      </w:r>
      <w:r w:rsidRPr="00E12E11">
        <w:rPr>
          <w:i/>
        </w:rPr>
        <w:t xml:space="preserve"> </w:t>
      </w:r>
    </w:p>
    <w:p w14:paraId="5566BFE5" w14:textId="77777777" w:rsidR="00DC5088" w:rsidRPr="009D04F5" w:rsidRDefault="006166F3" w:rsidP="00DC5088">
      <w:pPr>
        <w:spacing w:line="480" w:lineRule="auto"/>
        <w:ind w:firstLine="720"/>
      </w:pPr>
      <w:r w:rsidRPr="006166F3">
        <w:rPr>
          <w:i/>
        </w:rPr>
        <w:t>Aceitillar</w:t>
      </w:r>
      <w:r>
        <w:t>. The</w:t>
      </w:r>
      <w:r w:rsidR="00DC5088" w:rsidRPr="00E12E11">
        <w:t xml:space="preserve"> </w:t>
      </w:r>
      <w:r w:rsidR="00DC5088" w:rsidRPr="00E12E11">
        <w:rPr>
          <w:iCs/>
        </w:rPr>
        <w:t>mature dry forest site</w:t>
      </w:r>
      <w:r w:rsidR="00DC5088" w:rsidRPr="00E12E11">
        <w:t xml:space="preserve"> </w:t>
      </w:r>
      <w:r>
        <w:t>has</w:t>
      </w:r>
      <w:r w:rsidRPr="00E12E11">
        <w:t xml:space="preserve"> a mostly closed canopy</w:t>
      </w:r>
      <w:r w:rsidR="00113252">
        <w:t xml:space="preserve"> (94</w:t>
      </w:r>
      <w:r>
        <w:t xml:space="preserve">%) with a </w:t>
      </w:r>
      <w:r w:rsidRPr="00E12E11">
        <w:t xml:space="preserve">mean tree height of 10.6 m, a few emergent trees, and an understory dominated by broadleaf shrubs. </w:t>
      </w:r>
      <w:r>
        <w:t>Trees include</w:t>
      </w:r>
      <w:r w:rsidRPr="00E12E11">
        <w:t xml:space="preserve"> </w:t>
      </w:r>
      <w:r w:rsidRPr="00E12E11">
        <w:rPr>
          <w:i/>
          <w:iCs/>
        </w:rPr>
        <w:t>Capparis ferruginea</w:t>
      </w:r>
      <w:r w:rsidRPr="00E12E11">
        <w:t xml:space="preserve">, </w:t>
      </w:r>
      <w:r w:rsidRPr="00E12E11">
        <w:rPr>
          <w:i/>
          <w:iCs/>
        </w:rPr>
        <w:t>Zizyphus rignoni</w:t>
      </w:r>
      <w:r w:rsidRPr="00E12E11">
        <w:t xml:space="preserve">, </w:t>
      </w:r>
      <w:r w:rsidRPr="00E12E11">
        <w:rPr>
          <w:i/>
          <w:iCs/>
        </w:rPr>
        <w:t>Bursera simaruba</w:t>
      </w:r>
      <w:r w:rsidRPr="00E12E11">
        <w:t xml:space="preserve">, </w:t>
      </w:r>
      <w:r w:rsidRPr="00E12E11">
        <w:rPr>
          <w:i/>
          <w:iCs/>
        </w:rPr>
        <w:t>Cameraria angustifolia</w:t>
      </w:r>
      <w:r w:rsidRPr="00E12E11">
        <w:t xml:space="preserve">, </w:t>
      </w:r>
      <w:r w:rsidRPr="00E12E11">
        <w:rPr>
          <w:i/>
          <w:iCs/>
        </w:rPr>
        <w:t>Cordia buchii</w:t>
      </w:r>
      <w:r w:rsidRPr="00E12E11">
        <w:t xml:space="preserve">, and </w:t>
      </w:r>
      <w:r w:rsidRPr="00E12E11">
        <w:rPr>
          <w:i/>
          <w:iCs/>
        </w:rPr>
        <w:t>Plumeria obtuse</w:t>
      </w:r>
      <w:r w:rsidRPr="00E12E11">
        <w:t>.</w:t>
      </w:r>
    </w:p>
    <w:p w14:paraId="61DC9991" w14:textId="77777777" w:rsidR="00CB70B2" w:rsidRPr="00E8567A" w:rsidRDefault="00CB70B2" w:rsidP="00E8567A">
      <w:pPr>
        <w:spacing w:line="480" w:lineRule="auto"/>
        <w:ind w:firstLine="720"/>
      </w:pPr>
      <w:r w:rsidRPr="00D57059">
        <w:rPr>
          <w:i/>
        </w:rPr>
        <w:t>Sampling birds</w:t>
      </w:r>
      <w:r>
        <w:rPr>
          <w:i/>
        </w:rPr>
        <w:t>.</w:t>
      </w:r>
      <w:r w:rsidR="0015387A">
        <w:t xml:space="preserve"> </w:t>
      </w:r>
      <w:r w:rsidR="00F279AB">
        <w:t>W</w:t>
      </w:r>
      <w:r>
        <w:t>e co</w:t>
      </w:r>
      <w:r w:rsidR="00F279AB">
        <w:t>nducted</w:t>
      </w:r>
      <w:r>
        <w:t xml:space="preserve"> </w:t>
      </w:r>
      <w:r w:rsidRPr="00164C58">
        <w:t>mist</w:t>
      </w:r>
      <w:r>
        <w:t>-</w:t>
      </w:r>
      <w:r w:rsidRPr="00164C58">
        <w:t>netting in early- (November), mid</w:t>
      </w:r>
      <w:r w:rsidR="00F279AB">
        <w:t xml:space="preserve">- </w:t>
      </w:r>
      <w:r w:rsidRPr="00164C58">
        <w:t>(</w:t>
      </w:r>
      <w:r>
        <w:t>December-January), and late-winter (January-</w:t>
      </w:r>
      <w:commentRangeStart w:id="29"/>
      <w:r>
        <w:t>February</w:t>
      </w:r>
      <w:commentRangeEnd w:id="29"/>
      <w:r w:rsidR="00FF45AB">
        <w:rPr>
          <w:rStyle w:val="CommentReference"/>
          <w:rFonts w:ascii="Times New Roman" w:eastAsia="Times New Roman" w:hAnsi="Times New Roman"/>
        </w:rPr>
        <w:commentReference w:id="29"/>
      </w:r>
      <w:r w:rsidRPr="00164C58">
        <w:t>)</w:t>
      </w:r>
      <w:r w:rsidR="00BE2CAB">
        <w:t>.</w:t>
      </w:r>
      <w:r w:rsidR="00313AD4">
        <w:t xml:space="preserve"> </w:t>
      </w:r>
      <w:commentRangeStart w:id="30"/>
      <w:r w:rsidR="00BE2CAB">
        <w:t>At</w:t>
      </w:r>
      <w:r w:rsidR="009563CC">
        <w:t xml:space="preserve"> </w:t>
      </w:r>
      <w:r w:rsidR="00BE2CAB">
        <w:t>the Mencia sites w</w:t>
      </w:r>
      <w:r>
        <w:t xml:space="preserve">e used 16 nets (12 m x 30 </w:t>
      </w:r>
      <w:r>
        <w:lastRenderedPageBreak/>
        <w:t xml:space="preserve">mm mesh) </w:t>
      </w:r>
      <w:r w:rsidR="00123C94">
        <w:t>in each net array</w:t>
      </w:r>
      <w:r>
        <w:t xml:space="preserve"> for three days: 3 hrs the first afternoon, all day the next </w:t>
      </w:r>
      <w:r w:rsidR="00C40630">
        <w:t>day</w:t>
      </w:r>
      <w:r w:rsidR="00532D02">
        <w:t xml:space="preserve"> and 3 hrs </w:t>
      </w:r>
      <w:r w:rsidR="00F279AB">
        <w:t xml:space="preserve">on </w:t>
      </w:r>
      <w:r w:rsidR="00532D02">
        <w:t xml:space="preserve">the </w:t>
      </w:r>
      <w:r w:rsidR="00F279AB">
        <w:t xml:space="preserve">final </w:t>
      </w:r>
      <w:r w:rsidR="00532D02">
        <w:t>morning</w:t>
      </w:r>
      <w:r>
        <w:t>.</w:t>
      </w:r>
      <w:r w:rsidR="00313AD4">
        <w:t xml:space="preserve"> </w:t>
      </w:r>
      <w:r w:rsidR="0015387A">
        <w:t xml:space="preserve">At the Aceitillar </w:t>
      </w:r>
      <w:r w:rsidR="00F279AB">
        <w:t>site</w:t>
      </w:r>
      <w:r w:rsidR="009E4248">
        <w:t>,</w:t>
      </w:r>
      <w:r w:rsidR="00F279AB">
        <w:t xml:space="preserve"> </w:t>
      </w:r>
      <w:r w:rsidR="00840C93">
        <w:t>we placed</w:t>
      </w:r>
      <w:r w:rsidR="0015387A">
        <w:t xml:space="preserve"> </w:t>
      </w:r>
      <w:r w:rsidR="00123C94">
        <w:t xml:space="preserve">nets in </w:t>
      </w:r>
      <w:r w:rsidR="00A466CC">
        <w:t>two</w:t>
      </w:r>
      <w:r w:rsidR="00123C94">
        <w:t xml:space="preserve"> line</w:t>
      </w:r>
      <w:r w:rsidR="00A466CC">
        <w:t>s of 31 and 39 nets with each array covering</w:t>
      </w:r>
      <w:r w:rsidR="00A67AB5">
        <w:t xml:space="preserve"> 700 m</w:t>
      </w:r>
      <w:commentRangeEnd w:id="30"/>
      <w:r w:rsidR="00FF45AB">
        <w:rPr>
          <w:rStyle w:val="CommentReference"/>
          <w:rFonts w:ascii="Times New Roman" w:eastAsia="Times New Roman" w:hAnsi="Times New Roman"/>
        </w:rPr>
        <w:commentReference w:id="30"/>
      </w:r>
      <w:r w:rsidR="00A67AB5">
        <w:t>.</w:t>
      </w:r>
      <w:r w:rsidR="00313AD4">
        <w:t xml:space="preserve"> </w:t>
      </w:r>
      <w:r>
        <w:t>Weather permitting, netting began ~15 min af</w:t>
      </w:r>
      <w:r w:rsidR="00092CB0">
        <w:t xml:space="preserve">ter sunrise and ended at </w:t>
      </w:r>
      <w:commentRangeStart w:id="31"/>
      <w:r w:rsidR="00092CB0">
        <w:t>1600</w:t>
      </w:r>
      <w:commentRangeEnd w:id="31"/>
      <w:r w:rsidR="00EC5822">
        <w:rPr>
          <w:rStyle w:val="CommentReference"/>
          <w:rFonts w:ascii="Times New Roman" w:eastAsia="Times New Roman" w:hAnsi="Times New Roman"/>
        </w:rPr>
        <w:commentReference w:id="31"/>
      </w:r>
      <w:r w:rsidRPr="00AE7E01">
        <w:t>.</w:t>
      </w:r>
      <w:r w:rsidR="00E8567A">
        <w:t xml:space="preserve"> </w:t>
      </w:r>
      <w:r w:rsidRPr="00DE6543">
        <w:rPr>
          <w:rFonts w:ascii="Times New Roman" w:hAnsi="Times New Roman"/>
          <w:szCs w:val="24"/>
        </w:rPr>
        <w:t>All mist-netted birds were identified to species, sex</w:t>
      </w:r>
      <w:r w:rsidR="00F279AB">
        <w:rPr>
          <w:rFonts w:ascii="Times New Roman" w:hAnsi="Times New Roman"/>
          <w:szCs w:val="24"/>
        </w:rPr>
        <w:t>ed</w:t>
      </w:r>
      <w:r w:rsidRPr="00DE6543">
        <w:rPr>
          <w:rFonts w:ascii="Times New Roman" w:hAnsi="Times New Roman"/>
          <w:szCs w:val="24"/>
        </w:rPr>
        <w:t xml:space="preserve"> and age</w:t>
      </w:r>
      <w:r w:rsidR="00F279AB">
        <w:rPr>
          <w:rFonts w:ascii="Times New Roman" w:hAnsi="Times New Roman"/>
          <w:szCs w:val="24"/>
        </w:rPr>
        <w:t>d</w:t>
      </w:r>
      <w:r w:rsidRPr="00DE6543">
        <w:rPr>
          <w:rFonts w:ascii="Times New Roman" w:hAnsi="Times New Roman"/>
          <w:szCs w:val="24"/>
        </w:rPr>
        <w:t xml:space="preserve"> (juvenile: HY/SY, or adult: AHY/ASY) using </w:t>
      </w:r>
      <w:r w:rsidR="00A466CC">
        <w:rPr>
          <w:rFonts w:ascii="Times New Roman" w:hAnsi="Times New Roman"/>
          <w:szCs w:val="24"/>
        </w:rPr>
        <w:t xml:space="preserve">plumage </w:t>
      </w:r>
      <w:r w:rsidRPr="00DE6543">
        <w:rPr>
          <w:rFonts w:ascii="Times New Roman" w:hAnsi="Times New Roman"/>
          <w:szCs w:val="24"/>
        </w:rPr>
        <w:t>or molt limits (</w:t>
      </w:r>
      <w:r w:rsidR="00DE6543" w:rsidRPr="00DE6543">
        <w:rPr>
          <w:rFonts w:ascii="Times New Roman" w:hAnsi="Times New Roman"/>
          <w:szCs w:val="24"/>
        </w:rPr>
        <w:t xml:space="preserve">Latta et al. 2006, </w:t>
      </w:r>
      <w:r w:rsidRPr="00DE6543">
        <w:rPr>
          <w:rFonts w:ascii="Times New Roman" w:hAnsi="Times New Roman"/>
          <w:szCs w:val="24"/>
        </w:rPr>
        <w:t>Pyle 1997).</w:t>
      </w:r>
      <w:r w:rsidR="00313AD4" w:rsidRPr="00DE6543">
        <w:rPr>
          <w:rFonts w:ascii="Times New Roman" w:hAnsi="Times New Roman"/>
          <w:szCs w:val="24"/>
        </w:rPr>
        <w:t xml:space="preserve"> </w:t>
      </w:r>
      <w:r w:rsidR="00EA2449" w:rsidRPr="00DE6543">
        <w:rPr>
          <w:rFonts w:ascii="Times New Roman" w:hAnsi="Times New Roman"/>
          <w:szCs w:val="24"/>
        </w:rPr>
        <w:t>Birds were weighed with a Pesola spring balance (±0.5</w:t>
      </w:r>
      <w:r w:rsidR="00A466CC">
        <w:rPr>
          <w:rFonts w:ascii="Times New Roman" w:hAnsi="Times New Roman"/>
          <w:szCs w:val="24"/>
        </w:rPr>
        <w:t xml:space="preserve"> </w:t>
      </w:r>
      <w:r w:rsidR="00C40630">
        <w:rPr>
          <w:rFonts w:ascii="Times New Roman" w:hAnsi="Times New Roman"/>
          <w:szCs w:val="24"/>
        </w:rPr>
        <w:t>g), and</w:t>
      </w:r>
      <w:r w:rsidR="00EA2449" w:rsidRPr="00DE6543">
        <w:rPr>
          <w:rFonts w:ascii="Times New Roman" w:hAnsi="Times New Roman"/>
          <w:szCs w:val="24"/>
        </w:rPr>
        <w:t xml:space="preserve"> </w:t>
      </w:r>
      <w:r w:rsidR="00F279AB">
        <w:rPr>
          <w:rFonts w:ascii="Times New Roman" w:hAnsi="Times New Roman"/>
          <w:szCs w:val="24"/>
        </w:rPr>
        <w:t xml:space="preserve">we measured </w:t>
      </w:r>
      <w:r w:rsidR="00EA2449" w:rsidRPr="00DE6543">
        <w:rPr>
          <w:rFonts w:ascii="Times New Roman" w:hAnsi="Times New Roman"/>
          <w:szCs w:val="24"/>
        </w:rPr>
        <w:t>wing chord</w:t>
      </w:r>
      <w:r w:rsidR="00A466CC">
        <w:rPr>
          <w:rFonts w:ascii="Times New Roman" w:hAnsi="Times New Roman"/>
          <w:szCs w:val="24"/>
        </w:rPr>
        <w:t xml:space="preserve"> (±0.5 mm)</w:t>
      </w:r>
      <w:r w:rsidR="00EA2449" w:rsidRPr="00DE6543">
        <w:rPr>
          <w:rFonts w:ascii="Times New Roman" w:hAnsi="Times New Roman"/>
          <w:szCs w:val="24"/>
        </w:rPr>
        <w:t xml:space="preserve"> and tarsus </w:t>
      </w:r>
      <w:commentRangeStart w:id="32"/>
      <w:r w:rsidR="00EA2449" w:rsidRPr="00DE6543">
        <w:rPr>
          <w:rFonts w:ascii="Times New Roman" w:hAnsi="Times New Roman"/>
          <w:szCs w:val="24"/>
        </w:rPr>
        <w:t>length</w:t>
      </w:r>
      <w:commentRangeEnd w:id="32"/>
      <w:r w:rsidR="002C6824">
        <w:rPr>
          <w:rStyle w:val="CommentReference"/>
          <w:rFonts w:ascii="Times New Roman" w:eastAsia="Times New Roman" w:hAnsi="Times New Roman"/>
        </w:rPr>
        <w:commentReference w:id="32"/>
      </w:r>
      <w:r w:rsidR="00EA2449" w:rsidRPr="00DE6543">
        <w:rPr>
          <w:rFonts w:ascii="Times New Roman" w:hAnsi="Times New Roman"/>
          <w:szCs w:val="24"/>
        </w:rPr>
        <w:t xml:space="preserve"> </w:t>
      </w:r>
      <w:r w:rsidR="00A466CC">
        <w:rPr>
          <w:rFonts w:ascii="Times New Roman" w:hAnsi="Times New Roman"/>
          <w:szCs w:val="24"/>
        </w:rPr>
        <w:t>(±0.1 mm)</w:t>
      </w:r>
      <w:r w:rsidR="00EA2449" w:rsidRPr="00DE6543">
        <w:rPr>
          <w:rFonts w:ascii="Times New Roman" w:hAnsi="Times New Roman"/>
          <w:szCs w:val="24"/>
        </w:rPr>
        <w:t xml:space="preserve">. </w:t>
      </w:r>
      <w:r w:rsidR="00092CB0" w:rsidRPr="00DE6543">
        <w:rPr>
          <w:rFonts w:ascii="Times New Roman" w:hAnsi="Times New Roman"/>
          <w:szCs w:val="24"/>
        </w:rPr>
        <w:t>Most birds were banded with a numbered metal band and</w:t>
      </w:r>
      <w:r w:rsidR="009563CC" w:rsidRPr="00DE6543">
        <w:rPr>
          <w:rFonts w:ascii="Times New Roman" w:hAnsi="Times New Roman"/>
          <w:szCs w:val="24"/>
        </w:rPr>
        <w:t xml:space="preserve"> three</w:t>
      </w:r>
      <w:r w:rsidR="00092CB0" w:rsidRPr="00DE6543">
        <w:rPr>
          <w:rFonts w:ascii="Times New Roman" w:hAnsi="Times New Roman"/>
          <w:szCs w:val="24"/>
        </w:rPr>
        <w:t xml:space="preserve"> color bands </w:t>
      </w:r>
      <w:r w:rsidR="00A466CC">
        <w:rPr>
          <w:rFonts w:ascii="Times New Roman" w:hAnsi="Times New Roman"/>
          <w:szCs w:val="24"/>
        </w:rPr>
        <w:t>to identify each individual</w:t>
      </w:r>
      <w:r w:rsidR="00092CB0" w:rsidRPr="00DE6543">
        <w:rPr>
          <w:rFonts w:ascii="Times New Roman" w:hAnsi="Times New Roman"/>
          <w:szCs w:val="24"/>
        </w:rPr>
        <w:t>.</w:t>
      </w:r>
      <w:r w:rsidR="00313AD4" w:rsidRPr="00DE6543">
        <w:rPr>
          <w:rFonts w:ascii="Times New Roman" w:hAnsi="Times New Roman"/>
          <w:szCs w:val="24"/>
        </w:rPr>
        <w:t xml:space="preserve"> </w:t>
      </w:r>
      <w:r w:rsidR="00746B24">
        <w:rPr>
          <w:rFonts w:ascii="Times New Roman" w:hAnsi="Times New Roman"/>
          <w:szCs w:val="24"/>
        </w:rPr>
        <w:t>For b</w:t>
      </w:r>
      <w:r w:rsidR="00092CB0" w:rsidRPr="00DE6543">
        <w:rPr>
          <w:rFonts w:ascii="Times New Roman" w:hAnsi="Times New Roman"/>
          <w:szCs w:val="24"/>
        </w:rPr>
        <w:t xml:space="preserve">irds too small to </w:t>
      </w:r>
      <w:r w:rsidR="00746B24">
        <w:t>band (</w:t>
      </w:r>
      <w:r w:rsidR="00092CB0">
        <w:t xml:space="preserve">hummingbirds, todies) </w:t>
      </w:r>
      <w:r w:rsidR="00746B24">
        <w:t>we clipped the</w:t>
      </w:r>
      <w:r w:rsidR="00092CB0">
        <w:t xml:space="preserve"> outer primary feather so recaptures within a netting session could be identified.</w:t>
      </w:r>
      <w:r w:rsidR="00313AD4">
        <w:t xml:space="preserve"> </w:t>
      </w:r>
      <w:commentRangeStart w:id="33"/>
      <w:r w:rsidR="00092CB0">
        <w:t>Abundance</w:t>
      </w:r>
      <w:r w:rsidR="00F279AB">
        <w:t>s</w:t>
      </w:r>
      <w:r w:rsidR="00092CB0">
        <w:t xml:space="preserve"> of birds</w:t>
      </w:r>
      <w:r w:rsidR="00F279AB">
        <w:t xml:space="preserve"> </w:t>
      </w:r>
      <w:r w:rsidR="000360F6">
        <w:t>are</w:t>
      </w:r>
      <w:r w:rsidR="00092CB0">
        <w:t xml:space="preserve"> expressed as birds captured per 1000 mist-net hrs (mnh), where one 12-m mist net opened for 1 hr = 1 mnh.</w:t>
      </w:r>
      <w:commentRangeEnd w:id="33"/>
      <w:r w:rsidR="002C6824">
        <w:rPr>
          <w:rStyle w:val="CommentReference"/>
          <w:rFonts w:ascii="Times New Roman" w:eastAsia="Times New Roman" w:hAnsi="Times New Roman"/>
        </w:rPr>
        <w:commentReference w:id="33"/>
      </w:r>
    </w:p>
    <w:p w14:paraId="66FC46A9" w14:textId="77777777" w:rsidR="001D1145" w:rsidRDefault="00CB70B2" w:rsidP="001D1145">
      <w:pPr>
        <w:spacing w:line="480" w:lineRule="auto"/>
        <w:ind w:firstLine="720"/>
      </w:pPr>
      <w:r>
        <w:t xml:space="preserve">Mist nets are subject to several biases (Remsen </w:t>
      </w:r>
      <w:r w:rsidR="00123C94">
        <w:t>and</w:t>
      </w:r>
      <w:r>
        <w:t xml:space="preserve"> Good 1996).</w:t>
      </w:r>
      <w:r w:rsidR="00313AD4">
        <w:t xml:space="preserve"> </w:t>
      </w:r>
      <w:r w:rsidR="00C40630">
        <w:t>T</w:t>
      </w:r>
      <w:r w:rsidR="001D1145">
        <w:t xml:space="preserve">his study minimized some of these problems: vegetation in these </w:t>
      </w:r>
      <w:r w:rsidR="009D04F5">
        <w:t>sites</w:t>
      </w:r>
      <w:r w:rsidR="001D1145">
        <w:t xml:space="preserve"> is relatively low</w:t>
      </w:r>
      <w:r w:rsidR="000360F6">
        <w:t>,</w:t>
      </w:r>
      <w:r w:rsidR="001D1145">
        <w:t xml:space="preserve"> except in the mature dry forest; we limited analyses of net capture frequencies to within-species comparisons and assumed equal capture probabilities within species </w:t>
      </w:r>
      <w:r w:rsidR="009D04F5">
        <w:t>among sites</w:t>
      </w:r>
      <w:r w:rsidR="001D1145">
        <w:t xml:space="preserve">; </w:t>
      </w:r>
      <w:r w:rsidR="000360F6">
        <w:t xml:space="preserve">finally, </w:t>
      </w:r>
      <w:r w:rsidR="00A466CC">
        <w:t>our mist-</w:t>
      </w:r>
      <w:r w:rsidR="001D1145">
        <w:t>netting schedule (2-3 days every six weeks) minimized net shyness of birds.</w:t>
      </w:r>
    </w:p>
    <w:p w14:paraId="772FAC50" w14:textId="77777777" w:rsidR="00DE6543" w:rsidRDefault="001D1145" w:rsidP="009D04F5">
      <w:pPr>
        <w:spacing w:line="480" w:lineRule="auto"/>
        <w:ind w:firstLine="720"/>
      </w:pPr>
      <w:r>
        <w:t>We classified birds captured in mist nets into groups based on diet on the basis of principal food items consumed in optimal ha</w:t>
      </w:r>
      <w:r w:rsidR="009D04F5">
        <w:t>bitats (Wunderle and Latta 1996</w:t>
      </w:r>
      <w:r>
        <w:t>).</w:t>
      </w:r>
      <w:r w:rsidR="00313AD4">
        <w:t xml:space="preserve"> </w:t>
      </w:r>
      <w:r>
        <w:t>Groups included insectivores, nectarivores, granivores</w:t>
      </w:r>
      <w:r w:rsidR="009563CC">
        <w:t xml:space="preserve"> (including frugivores)</w:t>
      </w:r>
      <w:r w:rsidR="00840C93">
        <w:t>, carnivores</w:t>
      </w:r>
      <w:r w:rsidR="009563CC">
        <w:t>, and omnivores</w:t>
      </w:r>
      <w:r>
        <w:t>.</w:t>
      </w:r>
      <w:r w:rsidR="00313AD4">
        <w:t xml:space="preserve"> </w:t>
      </w:r>
      <w:r w:rsidR="00113252">
        <w:t>We grouped birds</w:t>
      </w:r>
      <w:r>
        <w:t xml:space="preserve"> based on migratory status</w:t>
      </w:r>
      <w:r w:rsidR="00113252">
        <w:t>, including</w:t>
      </w:r>
      <w:r>
        <w:t xml:space="preserve"> </w:t>
      </w:r>
      <w:r w:rsidR="009563CC">
        <w:t>permanent residents</w:t>
      </w:r>
      <w:r>
        <w:t xml:space="preserve"> and </w:t>
      </w:r>
      <w:r w:rsidR="00C40630">
        <w:t>latitudinal</w:t>
      </w:r>
      <w:r>
        <w:t xml:space="preserve"> migrants.</w:t>
      </w:r>
      <w:r w:rsidR="00313AD4">
        <w:t xml:space="preserve"> </w:t>
      </w:r>
      <w:r>
        <w:t xml:space="preserve">We </w:t>
      </w:r>
      <w:r w:rsidR="000360F6">
        <w:t xml:space="preserve">also </w:t>
      </w:r>
      <w:r>
        <w:t xml:space="preserve">classified birds </w:t>
      </w:r>
      <w:r w:rsidR="000360F6">
        <w:t>by</w:t>
      </w:r>
      <w:r>
        <w:t xml:space="preserve"> </w:t>
      </w:r>
      <w:bookmarkStart w:id="34" w:name="OLE_LINK15"/>
      <w:bookmarkStart w:id="35" w:name="OLE_LINK16"/>
      <w:r>
        <w:t>primary habitat</w:t>
      </w:r>
      <w:r w:rsidR="000360F6">
        <w:t>, assigning</w:t>
      </w:r>
      <w:bookmarkEnd w:id="34"/>
      <w:bookmarkEnd w:id="35"/>
      <w:r>
        <w:t xml:space="preserve"> all species to a single preferred habitat </w:t>
      </w:r>
      <w:r w:rsidR="000360F6">
        <w:t xml:space="preserve">(secondary forest, </w:t>
      </w:r>
      <w:r w:rsidR="002B61F1">
        <w:t>decid</w:t>
      </w:r>
      <w:r w:rsidR="000360F6">
        <w:t xml:space="preserve">uous forest, </w:t>
      </w:r>
      <w:commentRangeStart w:id="36"/>
      <w:r w:rsidR="000360F6">
        <w:t>evergreen</w:t>
      </w:r>
      <w:commentRangeEnd w:id="36"/>
      <w:r w:rsidR="002C6824">
        <w:rPr>
          <w:rStyle w:val="CommentReference"/>
          <w:rFonts w:ascii="Times New Roman" w:eastAsia="Times New Roman" w:hAnsi="Times New Roman"/>
        </w:rPr>
        <w:commentReference w:id="36"/>
      </w:r>
      <w:r w:rsidR="000360F6">
        <w:t xml:space="preserve"> forest) </w:t>
      </w:r>
      <w:r>
        <w:t>bas</w:t>
      </w:r>
      <w:r w:rsidR="000360F6">
        <w:t>ed</w:t>
      </w:r>
      <w:r w:rsidR="002B61F1">
        <w:t xml:space="preserve"> </w:t>
      </w:r>
      <w:r w:rsidR="000360F6">
        <w:t>on</w:t>
      </w:r>
      <w:r>
        <w:t xml:space="preserve"> Stotz et al. (1996).</w:t>
      </w:r>
      <w:r w:rsidR="00313AD4">
        <w:t xml:space="preserve"> </w:t>
      </w:r>
    </w:p>
    <w:p w14:paraId="7AF280FB" w14:textId="77777777" w:rsidR="00D77BB4" w:rsidRPr="00D479B0" w:rsidRDefault="00285612" w:rsidP="00DE6543">
      <w:pPr>
        <w:spacing w:line="480" w:lineRule="auto"/>
        <w:ind w:firstLine="720"/>
      </w:pPr>
      <w:r>
        <w:rPr>
          <w:i/>
        </w:rPr>
        <w:lastRenderedPageBreak/>
        <w:t>Demographics and s</w:t>
      </w:r>
      <w:r w:rsidR="00D77BB4">
        <w:rPr>
          <w:i/>
        </w:rPr>
        <w:t xml:space="preserve">ite </w:t>
      </w:r>
      <w:r>
        <w:rPr>
          <w:i/>
        </w:rPr>
        <w:t>persistence</w:t>
      </w:r>
      <w:r w:rsidR="006B742F">
        <w:t>.</w:t>
      </w:r>
      <w:r w:rsidR="00D77BB4">
        <w:t xml:space="preserve"> </w:t>
      </w:r>
      <w:r w:rsidR="00691601">
        <w:t xml:space="preserve">Abundance data alone </w:t>
      </w:r>
      <w:r w:rsidR="000360F6">
        <w:t>can</w:t>
      </w:r>
      <w:r w:rsidR="00691601">
        <w:t xml:space="preserve"> be a misleading indicator of </w:t>
      </w:r>
      <w:r w:rsidR="00C40630">
        <w:t>survival</w:t>
      </w:r>
      <w:r w:rsidR="009B44DF">
        <w:t xml:space="preserve"> and habitat quality (James 1971)</w:t>
      </w:r>
      <w:r w:rsidR="00691601">
        <w:t xml:space="preserve">. </w:t>
      </w:r>
      <w:r>
        <w:t>Moreover, among over-wintering migratory birds, dominance interactions result in many species segregating by sex and age class</w:t>
      </w:r>
      <w:r w:rsidR="00C40630">
        <w:t xml:space="preserve"> (</w:t>
      </w:r>
      <w:r w:rsidR="009B44DF">
        <w:t>Holmes et al. 1989</w:t>
      </w:r>
      <w:r w:rsidR="00AB78D8">
        <w:t>;</w:t>
      </w:r>
      <w:r w:rsidR="009B44DF">
        <w:t xml:space="preserve"> Latta and Faaborg 2002)</w:t>
      </w:r>
      <w:r w:rsidR="00A466CC">
        <w:t>, so</w:t>
      </w:r>
      <w:r>
        <w:t xml:space="preserve"> age- and sex-specific</w:t>
      </w:r>
      <w:r w:rsidR="00691601">
        <w:t xml:space="preserve"> data on persistence of </w:t>
      </w:r>
      <w:r>
        <w:t>individual birds</w:t>
      </w:r>
      <w:r w:rsidR="00691601">
        <w:t xml:space="preserve"> </w:t>
      </w:r>
      <w:r>
        <w:t>is</w:t>
      </w:r>
      <w:r w:rsidR="00691601">
        <w:t xml:space="preserve"> needed to assess habitat quality (Faaborg et al. 2010). </w:t>
      </w:r>
      <w:commentRangeStart w:id="37"/>
      <w:r w:rsidR="003C2DB8">
        <w:t>Over</w:t>
      </w:r>
      <w:commentRangeEnd w:id="37"/>
      <w:r w:rsidR="002C6824">
        <w:rPr>
          <w:rStyle w:val="CommentReference"/>
          <w:rFonts w:ascii="Times New Roman" w:eastAsia="Times New Roman" w:hAnsi="Times New Roman"/>
        </w:rPr>
        <w:commentReference w:id="37"/>
      </w:r>
      <w:r w:rsidR="00A466CC">
        <w:t>-</w:t>
      </w:r>
      <w:r w:rsidR="003C2DB8">
        <w:t xml:space="preserve">winter site </w:t>
      </w:r>
      <w:commentRangeStart w:id="38"/>
      <w:r w:rsidR="003C2DB8">
        <w:t>persistence</w:t>
      </w:r>
      <w:commentRangeEnd w:id="38"/>
      <w:r w:rsidR="004007F5">
        <w:rPr>
          <w:rStyle w:val="CommentReference"/>
          <w:rFonts w:ascii="Times New Roman" w:eastAsia="Times New Roman" w:hAnsi="Times New Roman"/>
        </w:rPr>
        <w:commentReference w:id="38"/>
      </w:r>
      <w:r w:rsidR="003C2DB8">
        <w:t xml:space="preserve"> was defined as the proportion of birds detected (by resighting or recapture) at any ti</w:t>
      </w:r>
      <w:r w:rsidR="000C347F">
        <w:t xml:space="preserve">me &gt;24 hr after initial </w:t>
      </w:r>
      <w:commentRangeStart w:id="39"/>
      <w:r w:rsidR="000C347F">
        <w:t>capture</w:t>
      </w:r>
      <w:commentRangeEnd w:id="39"/>
      <w:r w:rsidR="002C6824">
        <w:rPr>
          <w:rStyle w:val="CommentReference"/>
          <w:rFonts w:ascii="Times New Roman" w:eastAsia="Times New Roman" w:hAnsi="Times New Roman"/>
        </w:rPr>
        <w:commentReference w:id="39"/>
      </w:r>
      <w:r w:rsidR="000C347F">
        <w:t xml:space="preserve">. </w:t>
      </w:r>
      <w:r w:rsidR="00BE2CAB" w:rsidRPr="00164C58">
        <w:rPr>
          <w:bCs/>
        </w:rPr>
        <w:t xml:space="preserve">Following banding, each plot </w:t>
      </w:r>
      <w:r w:rsidR="00BE2CAB">
        <w:rPr>
          <w:bCs/>
        </w:rPr>
        <w:t>was</w:t>
      </w:r>
      <w:r w:rsidR="00BE2CAB" w:rsidRPr="00164C58">
        <w:rPr>
          <w:bCs/>
        </w:rPr>
        <w:t xml:space="preserve"> systematically searched </w:t>
      </w:r>
      <w:r w:rsidRPr="00285612">
        <w:rPr>
          <w:bCs/>
        </w:rPr>
        <w:t>56.5</w:t>
      </w:r>
      <w:r w:rsidR="00BE2CAB" w:rsidRPr="00285612">
        <w:rPr>
          <w:bCs/>
        </w:rPr>
        <w:t xml:space="preserve"> ± </w:t>
      </w:r>
      <w:r w:rsidRPr="00285612">
        <w:rPr>
          <w:bCs/>
        </w:rPr>
        <w:t>6.2</w:t>
      </w:r>
      <w:r w:rsidR="00BE2CAB" w:rsidRPr="00285612">
        <w:rPr>
          <w:bCs/>
        </w:rPr>
        <w:t xml:space="preserve"> </w:t>
      </w:r>
      <w:r w:rsidR="00746B24">
        <w:rPr>
          <w:bCs/>
        </w:rPr>
        <w:t xml:space="preserve">hr </w:t>
      </w:r>
      <w:r w:rsidR="00BE2CAB" w:rsidRPr="00285612">
        <w:rPr>
          <w:bCs/>
        </w:rPr>
        <w:t>(SE)</w:t>
      </w:r>
      <w:r w:rsidR="00BE2CAB">
        <w:rPr>
          <w:bCs/>
        </w:rPr>
        <w:t xml:space="preserve"> </w:t>
      </w:r>
      <w:r w:rsidR="00BE2CAB" w:rsidRPr="00164C58">
        <w:rPr>
          <w:bCs/>
        </w:rPr>
        <w:t>for color-banded individuals</w:t>
      </w:r>
      <w:r w:rsidR="00BE2CAB">
        <w:rPr>
          <w:bCs/>
        </w:rPr>
        <w:t>, with s</w:t>
      </w:r>
      <w:r w:rsidR="00BE2CAB" w:rsidRPr="00164C58">
        <w:rPr>
          <w:bCs/>
        </w:rPr>
        <w:t>earch areas extend</w:t>
      </w:r>
      <w:r w:rsidR="00BE2CAB">
        <w:rPr>
          <w:bCs/>
        </w:rPr>
        <w:t>ing</w:t>
      </w:r>
      <w:r w:rsidR="00BE2CAB" w:rsidRPr="00164C58">
        <w:rPr>
          <w:bCs/>
        </w:rPr>
        <w:t xml:space="preserve"> </w:t>
      </w:r>
      <w:r w:rsidR="00BE2CAB">
        <w:t>~</w:t>
      </w:r>
      <w:r w:rsidR="00BE2CAB" w:rsidRPr="00164C58">
        <w:t xml:space="preserve">100 m beyond </w:t>
      </w:r>
      <w:r w:rsidR="00BE2CAB">
        <w:t>plot boundaries</w:t>
      </w:r>
      <w:r w:rsidR="00BE2CAB" w:rsidRPr="00164C58">
        <w:t>.</w:t>
      </w:r>
      <w:r w:rsidR="00313AD4">
        <w:t xml:space="preserve"> </w:t>
      </w:r>
      <w:r w:rsidR="00BE2CAB">
        <w:t>Although a few color-banded individuals may have remained unidentified, consistent resighting effort among sites and years insured comparability of results</w:t>
      </w:r>
      <w:r w:rsidR="007A0FC5">
        <w:t xml:space="preserve"> among habitats</w:t>
      </w:r>
      <w:r w:rsidR="00BE2CAB">
        <w:t>.</w:t>
      </w:r>
    </w:p>
    <w:p w14:paraId="444B0A34" w14:textId="77777777" w:rsidR="003130FF" w:rsidRPr="003130FF" w:rsidRDefault="00802C8B" w:rsidP="00802C8B">
      <w:pPr>
        <w:autoSpaceDE w:val="0"/>
        <w:autoSpaceDN w:val="0"/>
        <w:adjustRightInd w:val="0"/>
        <w:spacing w:line="480" w:lineRule="auto"/>
        <w:ind w:firstLine="720"/>
        <w:rPr>
          <w:rFonts w:ascii="Times New Roman" w:eastAsia="MS Mincho" w:hAnsi="Times New Roman"/>
          <w:szCs w:val="24"/>
        </w:rPr>
      </w:pPr>
      <w:r>
        <w:rPr>
          <w:rFonts w:ascii="Times New Roman" w:hAnsi="Times New Roman"/>
          <w:bCs/>
          <w:i/>
          <w:iCs/>
          <w:szCs w:val="24"/>
        </w:rPr>
        <w:t>Food resources</w:t>
      </w:r>
      <w:r w:rsidR="006B742F">
        <w:rPr>
          <w:rFonts w:ascii="Times New Roman" w:hAnsi="Times New Roman"/>
          <w:bCs/>
          <w:i/>
          <w:iCs/>
          <w:szCs w:val="24"/>
        </w:rPr>
        <w:t>.</w:t>
      </w:r>
      <w:r>
        <w:rPr>
          <w:rFonts w:ascii="Times New Roman" w:hAnsi="Times New Roman"/>
          <w:bCs/>
          <w:i/>
          <w:iCs/>
          <w:szCs w:val="24"/>
        </w:rPr>
        <w:t xml:space="preserve"> </w:t>
      </w:r>
      <w:r w:rsidR="007D3290">
        <w:rPr>
          <w:rFonts w:ascii="Times New Roman" w:eastAsia="MS Mincho" w:hAnsi="Times New Roman"/>
          <w:szCs w:val="24"/>
        </w:rPr>
        <w:t>Assessment of potential food items was focused on insect abundance as we sought to explain the distribution</w:t>
      </w:r>
      <w:r w:rsidR="000360F6">
        <w:rPr>
          <w:rFonts w:ascii="Times New Roman" w:eastAsia="MS Mincho" w:hAnsi="Times New Roman"/>
          <w:szCs w:val="24"/>
        </w:rPr>
        <w:t>,</w:t>
      </w:r>
      <w:r w:rsidR="007D3290">
        <w:rPr>
          <w:rFonts w:ascii="Times New Roman" w:eastAsia="MS Mincho" w:hAnsi="Times New Roman"/>
          <w:szCs w:val="24"/>
        </w:rPr>
        <w:t xml:space="preserve"> in particular</w:t>
      </w:r>
      <w:r w:rsidR="000360F6">
        <w:rPr>
          <w:rFonts w:ascii="Times New Roman" w:eastAsia="MS Mincho" w:hAnsi="Times New Roman"/>
          <w:szCs w:val="24"/>
        </w:rPr>
        <w:t>,</w:t>
      </w:r>
      <w:r w:rsidR="007D3290">
        <w:rPr>
          <w:rFonts w:ascii="Times New Roman" w:eastAsia="MS Mincho" w:hAnsi="Times New Roman"/>
          <w:szCs w:val="24"/>
        </w:rPr>
        <w:t xml:space="preserve"> of over</w:t>
      </w:r>
      <w:r w:rsidR="00A466CC">
        <w:rPr>
          <w:rFonts w:ascii="Times New Roman" w:eastAsia="MS Mincho" w:hAnsi="Times New Roman"/>
          <w:szCs w:val="24"/>
        </w:rPr>
        <w:t>-</w:t>
      </w:r>
      <w:r w:rsidR="007D3290">
        <w:rPr>
          <w:rFonts w:ascii="Times New Roman" w:eastAsia="MS Mincho" w:hAnsi="Times New Roman"/>
          <w:szCs w:val="24"/>
        </w:rPr>
        <w:t>wintering migratory birds.</w:t>
      </w:r>
      <w:r w:rsidR="00313AD4">
        <w:rPr>
          <w:rFonts w:ascii="Times New Roman" w:eastAsia="MS Mincho" w:hAnsi="Times New Roman"/>
          <w:szCs w:val="24"/>
        </w:rPr>
        <w:t xml:space="preserve"> </w:t>
      </w:r>
      <w:r w:rsidR="000360F6">
        <w:rPr>
          <w:rFonts w:ascii="Times New Roman" w:eastAsia="MS Mincho" w:hAnsi="Times New Roman"/>
          <w:szCs w:val="24"/>
        </w:rPr>
        <w:t>I</w:t>
      </w:r>
      <w:r w:rsidR="00EA2449" w:rsidRPr="003130FF">
        <w:rPr>
          <w:rFonts w:ascii="Times New Roman" w:eastAsia="MS Mincho" w:hAnsi="Times New Roman"/>
          <w:szCs w:val="24"/>
        </w:rPr>
        <w:t xml:space="preserve">nsects were sampled </w:t>
      </w:r>
      <w:r w:rsidR="003130FF">
        <w:rPr>
          <w:rFonts w:ascii="Times New Roman" w:eastAsia="MS Mincho" w:hAnsi="Times New Roman"/>
          <w:szCs w:val="24"/>
        </w:rPr>
        <w:t xml:space="preserve">in December, January and February of years 1 and 2 </w:t>
      </w:r>
      <w:r w:rsidR="00EA2449" w:rsidRPr="003130FF">
        <w:rPr>
          <w:rFonts w:ascii="Times New Roman" w:eastAsia="MS Mincho" w:hAnsi="Times New Roman"/>
          <w:szCs w:val="24"/>
        </w:rPr>
        <w:t>with five yellow sticky traps placed at breast height</w:t>
      </w:r>
      <w:r w:rsidR="007D3290">
        <w:rPr>
          <w:rFonts w:ascii="Times New Roman" w:eastAsia="MS Mincho" w:hAnsi="Times New Roman"/>
          <w:szCs w:val="24"/>
        </w:rPr>
        <w:t xml:space="preserve"> </w:t>
      </w:r>
      <w:r w:rsidR="007D3290" w:rsidRPr="003130FF">
        <w:rPr>
          <w:rFonts w:ascii="Times New Roman" w:eastAsia="MS Mincho" w:hAnsi="Times New Roman"/>
          <w:szCs w:val="24"/>
        </w:rPr>
        <w:t>for 48 hr</w:t>
      </w:r>
      <w:r w:rsidR="00A466CC">
        <w:rPr>
          <w:rFonts w:ascii="Times New Roman" w:eastAsia="MS Mincho" w:hAnsi="Times New Roman"/>
          <w:szCs w:val="24"/>
        </w:rPr>
        <w:t>s</w:t>
      </w:r>
      <w:r w:rsidR="00EA2449" w:rsidRPr="003130FF">
        <w:rPr>
          <w:rFonts w:ascii="Times New Roman" w:eastAsia="MS Mincho" w:hAnsi="Times New Roman"/>
          <w:szCs w:val="24"/>
        </w:rPr>
        <w:t xml:space="preserve"> along </w:t>
      </w:r>
      <w:r w:rsidR="003130FF">
        <w:rPr>
          <w:rFonts w:ascii="Times New Roman" w:eastAsia="MS Mincho" w:hAnsi="Times New Roman"/>
          <w:szCs w:val="24"/>
        </w:rPr>
        <w:t xml:space="preserve">a </w:t>
      </w:r>
      <w:r w:rsidR="009D04F5">
        <w:rPr>
          <w:rFonts w:ascii="Times New Roman" w:eastAsia="MS Mincho" w:hAnsi="Times New Roman"/>
          <w:szCs w:val="24"/>
        </w:rPr>
        <w:t>transect</w:t>
      </w:r>
      <w:r w:rsidR="00EA2449" w:rsidRPr="003130FF">
        <w:rPr>
          <w:rFonts w:ascii="Times New Roman" w:eastAsia="MS Mincho" w:hAnsi="Times New Roman"/>
          <w:szCs w:val="24"/>
        </w:rPr>
        <w:t xml:space="preserve"> in </w:t>
      </w:r>
      <w:r w:rsidR="003130FF">
        <w:rPr>
          <w:rFonts w:ascii="Times New Roman" w:eastAsia="MS Mincho" w:hAnsi="Times New Roman"/>
          <w:szCs w:val="24"/>
        </w:rPr>
        <w:t>each</w:t>
      </w:r>
      <w:r w:rsidR="00EA2449" w:rsidRPr="003130FF">
        <w:rPr>
          <w:rFonts w:ascii="Times New Roman" w:eastAsia="MS Mincho" w:hAnsi="Times New Roman"/>
          <w:szCs w:val="24"/>
        </w:rPr>
        <w:t xml:space="preserve"> habi</w:t>
      </w:r>
      <w:r w:rsidR="00840C93">
        <w:rPr>
          <w:rFonts w:ascii="Times New Roman" w:eastAsia="MS Mincho" w:hAnsi="Times New Roman"/>
          <w:szCs w:val="24"/>
        </w:rPr>
        <w:t>tat</w:t>
      </w:r>
      <w:r w:rsidR="003130FF">
        <w:rPr>
          <w:rFonts w:ascii="Times New Roman" w:eastAsia="MS Mincho" w:hAnsi="Times New Roman"/>
          <w:szCs w:val="24"/>
        </w:rPr>
        <w:t>.</w:t>
      </w:r>
      <w:r w:rsidR="00313AD4">
        <w:rPr>
          <w:rFonts w:ascii="Times New Roman" w:eastAsia="MS Mincho" w:hAnsi="Times New Roman"/>
          <w:szCs w:val="24"/>
        </w:rPr>
        <w:t xml:space="preserve"> </w:t>
      </w:r>
      <w:r w:rsidR="00EA2449" w:rsidRPr="003130FF">
        <w:rPr>
          <w:rFonts w:ascii="Times New Roman" w:eastAsia="MS Mincho" w:hAnsi="Times New Roman"/>
          <w:szCs w:val="24"/>
        </w:rPr>
        <w:t>All insects 0.1–5.0 mm</w:t>
      </w:r>
      <w:r w:rsidR="003130FF">
        <w:rPr>
          <w:rFonts w:ascii="Times New Roman" w:eastAsia="MS Mincho" w:hAnsi="Times New Roman"/>
          <w:szCs w:val="24"/>
        </w:rPr>
        <w:t xml:space="preserve"> </w:t>
      </w:r>
      <w:r w:rsidR="00EA2449" w:rsidRPr="003130FF">
        <w:rPr>
          <w:rFonts w:ascii="Times New Roman" w:eastAsia="MS Mincho" w:hAnsi="Times New Roman"/>
          <w:szCs w:val="24"/>
        </w:rPr>
        <w:t>length were counted</w:t>
      </w:r>
      <w:r w:rsidR="003130FF">
        <w:rPr>
          <w:rFonts w:ascii="Times New Roman" w:eastAsia="MS Mincho" w:hAnsi="Times New Roman"/>
          <w:szCs w:val="24"/>
        </w:rPr>
        <w:t xml:space="preserve"> and pooled across sampling periods</w:t>
      </w:r>
      <w:r w:rsidR="00EA2449" w:rsidRPr="003130FF">
        <w:rPr>
          <w:rFonts w:ascii="Times New Roman" w:eastAsia="MS Mincho" w:hAnsi="Times New Roman"/>
          <w:szCs w:val="24"/>
        </w:rPr>
        <w:t>; the few larger insects were</w:t>
      </w:r>
      <w:r w:rsidR="003130FF">
        <w:rPr>
          <w:rFonts w:ascii="Times New Roman" w:eastAsia="MS Mincho" w:hAnsi="Times New Roman"/>
          <w:szCs w:val="24"/>
        </w:rPr>
        <w:t xml:space="preserve"> </w:t>
      </w:r>
      <w:r w:rsidR="00EA2449" w:rsidRPr="003130FF">
        <w:rPr>
          <w:rFonts w:ascii="Times New Roman" w:eastAsia="MS Mincho" w:hAnsi="Times New Roman"/>
          <w:szCs w:val="24"/>
        </w:rPr>
        <w:t xml:space="preserve">excluded because most wintering migrants </w:t>
      </w:r>
      <w:r w:rsidR="000360F6">
        <w:rPr>
          <w:rFonts w:ascii="Times New Roman" w:eastAsia="MS Mincho" w:hAnsi="Times New Roman"/>
          <w:szCs w:val="24"/>
        </w:rPr>
        <w:t>consume</w:t>
      </w:r>
      <w:r w:rsidR="003130FF">
        <w:rPr>
          <w:rFonts w:ascii="Times New Roman" w:eastAsia="MS Mincho" w:hAnsi="Times New Roman"/>
          <w:szCs w:val="24"/>
        </w:rPr>
        <w:t xml:space="preserve"> </w:t>
      </w:r>
      <w:r w:rsidR="00EA2449" w:rsidRPr="003130FF">
        <w:rPr>
          <w:rFonts w:ascii="Times New Roman" w:eastAsia="MS Mincho" w:hAnsi="Times New Roman"/>
          <w:szCs w:val="24"/>
        </w:rPr>
        <w:t>primarily small arthropods</w:t>
      </w:r>
      <w:r w:rsidR="003130FF">
        <w:rPr>
          <w:rFonts w:ascii="Times New Roman" w:eastAsia="MS Mincho" w:hAnsi="Times New Roman"/>
          <w:szCs w:val="24"/>
        </w:rPr>
        <w:t xml:space="preserve"> </w:t>
      </w:r>
      <w:r w:rsidR="00EA2449" w:rsidRPr="003130FF">
        <w:rPr>
          <w:rFonts w:ascii="Times New Roman" w:eastAsia="MS Mincho" w:hAnsi="Times New Roman"/>
          <w:szCs w:val="24"/>
        </w:rPr>
        <w:t>(Greenberg 1995</w:t>
      </w:r>
      <w:r w:rsidR="00AB78D8">
        <w:rPr>
          <w:rFonts w:ascii="Times New Roman" w:eastAsia="MS Mincho" w:hAnsi="Times New Roman"/>
          <w:szCs w:val="24"/>
        </w:rPr>
        <w:t>;</w:t>
      </w:r>
      <w:r w:rsidR="00EA2449" w:rsidRPr="003130FF">
        <w:rPr>
          <w:rFonts w:ascii="Times New Roman" w:eastAsia="MS Mincho" w:hAnsi="Times New Roman"/>
          <w:szCs w:val="24"/>
        </w:rPr>
        <w:t xml:space="preserve"> Poulin and Lefebvre</w:t>
      </w:r>
      <w:r w:rsidR="003130FF">
        <w:rPr>
          <w:rFonts w:ascii="Times New Roman" w:eastAsia="MS Mincho" w:hAnsi="Times New Roman"/>
          <w:szCs w:val="24"/>
        </w:rPr>
        <w:t xml:space="preserve"> 1996). </w:t>
      </w:r>
      <w:r w:rsidR="000360F6">
        <w:rPr>
          <w:rFonts w:ascii="Times New Roman" w:eastAsia="MS Mincho" w:hAnsi="Times New Roman"/>
          <w:szCs w:val="24"/>
        </w:rPr>
        <w:t>L</w:t>
      </w:r>
      <w:r w:rsidR="003130FF">
        <w:rPr>
          <w:rFonts w:ascii="Times New Roman" w:eastAsia="MS Mincho" w:hAnsi="Times New Roman"/>
          <w:szCs w:val="24"/>
        </w:rPr>
        <w:t>eaf litter samples were collected in mid-winter (January) from n=30, 25</w:t>
      </w:r>
      <w:r w:rsidR="000360F6">
        <w:rPr>
          <w:rFonts w:ascii="Times New Roman" w:eastAsia="MS Mincho" w:hAnsi="Times New Roman"/>
          <w:szCs w:val="24"/>
        </w:rPr>
        <w:t>-</w:t>
      </w:r>
      <w:r w:rsidR="003130FF">
        <w:rPr>
          <w:rFonts w:ascii="Times New Roman" w:eastAsia="MS Mincho" w:hAnsi="Times New Roman"/>
          <w:szCs w:val="24"/>
        </w:rPr>
        <w:t xml:space="preserve">cm diameter circles </w:t>
      </w:r>
      <w:r w:rsidR="00524ED7">
        <w:rPr>
          <w:rFonts w:ascii="Times New Roman" w:eastAsia="MS Mincho" w:hAnsi="Times New Roman"/>
          <w:szCs w:val="24"/>
        </w:rPr>
        <w:t xml:space="preserve">in each </w:t>
      </w:r>
      <w:r w:rsidR="009D04F5">
        <w:rPr>
          <w:rFonts w:ascii="Times New Roman" w:eastAsia="MS Mincho" w:hAnsi="Times New Roman"/>
          <w:szCs w:val="24"/>
        </w:rPr>
        <w:t>site</w:t>
      </w:r>
      <w:r w:rsidR="00524ED7">
        <w:rPr>
          <w:rFonts w:ascii="Times New Roman" w:eastAsia="MS Mincho" w:hAnsi="Times New Roman"/>
          <w:szCs w:val="24"/>
        </w:rPr>
        <w:t xml:space="preserve"> </w:t>
      </w:r>
      <w:r w:rsidR="003130FF">
        <w:rPr>
          <w:rFonts w:ascii="Times New Roman" w:eastAsia="MS Mincho" w:hAnsi="Times New Roman"/>
          <w:szCs w:val="24"/>
        </w:rPr>
        <w:t>and placed into a sorting pan. All invertebrates &lt;5.0 mm were c</w:t>
      </w:r>
      <w:r w:rsidR="00524ED7">
        <w:rPr>
          <w:rFonts w:ascii="Times New Roman" w:eastAsia="MS Mincho" w:hAnsi="Times New Roman"/>
          <w:szCs w:val="24"/>
        </w:rPr>
        <w:t>ounted and identified to order.</w:t>
      </w:r>
    </w:p>
    <w:p w14:paraId="0DD351D3" w14:textId="77777777" w:rsidR="00D472B0" w:rsidRPr="00337106" w:rsidRDefault="008C5F30" w:rsidP="00A703B2">
      <w:pPr>
        <w:spacing w:line="480" w:lineRule="auto"/>
        <w:rPr>
          <w:rFonts w:ascii="Times New Roman" w:hAnsi="Times New Roman"/>
          <w:b/>
          <w:i/>
          <w:szCs w:val="24"/>
        </w:rPr>
        <w:pPrChange w:id="40" w:author="Brouwer, Nathan" w:date="2018-02-20T10:25:00Z">
          <w:pPr>
            <w:spacing w:line="480" w:lineRule="auto"/>
            <w:ind w:firstLine="720"/>
          </w:pPr>
        </w:pPrChange>
      </w:pPr>
      <w:bookmarkStart w:id="41" w:name="_Hlk505845419"/>
      <w:r w:rsidRPr="00D472B0">
        <w:rPr>
          <w:rFonts w:ascii="Times New Roman" w:hAnsi="Times New Roman"/>
          <w:b/>
          <w:i/>
          <w:szCs w:val="24"/>
          <w:rPrChange w:id="42" w:author="Brouwer, Nathan" w:date="2018-02-20T11:00:00Z">
            <w:rPr>
              <w:i/>
            </w:rPr>
          </w:rPrChange>
        </w:rPr>
        <w:t xml:space="preserve">Statistical </w:t>
      </w:r>
      <w:commentRangeStart w:id="43"/>
      <w:r w:rsidRPr="00D472B0">
        <w:rPr>
          <w:rFonts w:ascii="Times New Roman" w:hAnsi="Times New Roman"/>
          <w:b/>
          <w:i/>
          <w:szCs w:val="24"/>
          <w:rPrChange w:id="44" w:author="Brouwer, Nathan" w:date="2018-02-20T11:00:00Z">
            <w:rPr>
              <w:i/>
            </w:rPr>
          </w:rPrChange>
        </w:rPr>
        <w:t>analyses</w:t>
      </w:r>
      <w:commentRangeEnd w:id="43"/>
      <w:r w:rsidR="00A703B2" w:rsidRPr="00D472B0">
        <w:rPr>
          <w:rStyle w:val="CommentReference"/>
          <w:rFonts w:ascii="Times New Roman" w:eastAsia="Times New Roman" w:hAnsi="Times New Roman"/>
          <w:sz w:val="24"/>
          <w:szCs w:val="24"/>
          <w:rPrChange w:id="45" w:author="Brouwer, Nathan" w:date="2018-02-20T11:00:00Z">
            <w:rPr>
              <w:rStyle w:val="CommentReference"/>
              <w:rFonts w:ascii="Times New Roman" w:eastAsia="Times New Roman" w:hAnsi="Times New Roman"/>
            </w:rPr>
          </w:rPrChange>
        </w:rPr>
        <w:commentReference w:id="43"/>
      </w:r>
    </w:p>
    <w:p w14:paraId="7EF6B276" w14:textId="77777777" w:rsidR="00D472B0" w:rsidRPr="00337106" w:rsidRDefault="00D472B0" w:rsidP="00D472B0">
      <w:pPr>
        <w:rPr>
          <w:rFonts w:ascii="Times New Roman" w:hAnsi="Times New Roman"/>
          <w:b/>
          <w:i/>
          <w:szCs w:val="24"/>
        </w:rPr>
      </w:pPr>
      <w:r w:rsidRPr="00337106">
        <w:rPr>
          <w:rFonts w:ascii="Times New Roman" w:hAnsi="Times New Roman"/>
          <w:b/>
          <w:i/>
          <w:szCs w:val="24"/>
        </w:rPr>
        <w:t>General modeling approach</w:t>
      </w:r>
    </w:p>
    <w:p w14:paraId="59295C84" w14:textId="77777777" w:rsidR="00D472B0" w:rsidRPr="00337106" w:rsidRDefault="00D472B0" w:rsidP="00D472B0">
      <w:pPr>
        <w:rPr>
          <w:rFonts w:ascii="Times New Roman" w:hAnsi="Times New Roman"/>
          <w:b/>
          <w:i/>
          <w:szCs w:val="24"/>
        </w:rPr>
      </w:pPr>
    </w:p>
    <w:p w14:paraId="22CF1357" w14:textId="1CF3B514" w:rsidR="00D472B0" w:rsidDel="00623854" w:rsidRDefault="004F2580" w:rsidP="00337106">
      <w:pPr>
        <w:spacing w:line="480" w:lineRule="auto"/>
        <w:rPr>
          <w:del w:id="46" w:author="Brouwer, Nathan" w:date="2018-02-20T15:14:00Z"/>
          <w:rFonts w:ascii="Times New Roman" w:hAnsi="Times New Roman"/>
          <w:szCs w:val="24"/>
        </w:rPr>
      </w:pPr>
      <w:ins w:id="47" w:author="Brouwer, Nathan" w:date="2018-02-20T14:51:00Z">
        <w:r>
          <w:t>Because succession from abandoned pasture to mature forests takes decades (</w:t>
        </w:r>
      </w:ins>
      <w:ins w:id="48" w:author="Brouwer, Nathan" w:date="2018-02-20T14:53:00Z">
        <w:r>
          <w:t>DeWalt et al 2003</w:t>
        </w:r>
      </w:ins>
      <w:ins w:id="49" w:author="Brouwer, Nathan" w:date="2018-02-20T14:51:00Z">
        <w:r>
          <w:t xml:space="preserve">) we use a chronosequence approach.  While there are inherent limitations to exchanging space for </w:t>
        </w:r>
        <w:r>
          <w:lastRenderedPageBreak/>
          <w:t xml:space="preserve">time in this way, chronosequences are essential and robust tools for making inferences about successional processes (Walker et al 2010).  </w:t>
        </w:r>
      </w:ins>
      <w:r w:rsidR="00D472B0" w:rsidRPr="00337106">
        <w:rPr>
          <w:rFonts w:ascii="Times New Roman" w:hAnsi="Times New Roman"/>
          <w:szCs w:val="24"/>
        </w:rPr>
        <w:t>Due to the nested structure of the</w:t>
      </w:r>
      <w:ins w:id="50" w:author="Brouwer, Nathan" w:date="2018-02-20T14:56:00Z">
        <w:r w:rsidR="00F46FD8">
          <w:rPr>
            <w:rFonts w:ascii="Times New Roman" w:hAnsi="Times New Roman"/>
            <w:szCs w:val="24"/>
          </w:rPr>
          <w:t xml:space="preserve"> chronosequence</w:t>
        </w:r>
      </w:ins>
      <w:r w:rsidR="00D472B0" w:rsidRPr="00337106">
        <w:rPr>
          <w:rFonts w:ascii="Times New Roman" w:hAnsi="Times New Roman"/>
          <w:szCs w:val="24"/>
        </w:rPr>
        <w:t xml:space="preserve"> data we </w:t>
      </w:r>
      <w:del w:id="51" w:author="Brouwer, Nathan" w:date="2018-02-20T14:54:00Z">
        <w:r w:rsidR="00D472B0" w:rsidRPr="00337106" w:rsidDel="004F2580">
          <w:rPr>
            <w:rFonts w:ascii="Times New Roman" w:hAnsi="Times New Roman"/>
            <w:szCs w:val="24"/>
          </w:rPr>
          <w:delText xml:space="preserve">therefore </w:delText>
        </w:r>
      </w:del>
      <w:r w:rsidR="00D472B0" w:rsidRPr="00337106">
        <w:rPr>
          <w:rFonts w:ascii="Times New Roman" w:hAnsi="Times New Roman"/>
          <w:szCs w:val="24"/>
        </w:rPr>
        <w:t>fit all regression and ANOVA-type models as generalized linear mixed models (GLMMs) with site (4 or 5 levels), year (</w:t>
      </w:r>
      <w:r w:rsidR="00D472B0" w:rsidRPr="00337106">
        <w:rPr>
          <w:rFonts w:ascii="Times New Roman" w:hAnsi="Times New Roman"/>
          <w:szCs w:val="24"/>
          <w:highlight w:val="yellow"/>
        </w:rPr>
        <w:t>5 to 11 levels</w:t>
      </w:r>
      <w:r w:rsidR="00D472B0" w:rsidRPr="00337106">
        <w:rPr>
          <w:rFonts w:ascii="Times New Roman" w:hAnsi="Times New Roman"/>
          <w:szCs w:val="24"/>
        </w:rPr>
        <w:t>), and bird species (</w:t>
      </w:r>
      <w:r w:rsidR="00D472B0" w:rsidRPr="00337106">
        <w:rPr>
          <w:rFonts w:ascii="Times New Roman" w:hAnsi="Times New Roman"/>
          <w:szCs w:val="24"/>
          <w:highlight w:val="yellow"/>
        </w:rPr>
        <w:t>x-y</w:t>
      </w:r>
      <w:r w:rsidR="00D472B0" w:rsidRPr="00337106">
        <w:rPr>
          <w:rFonts w:ascii="Times New Roman" w:hAnsi="Times New Roman"/>
          <w:szCs w:val="24"/>
        </w:rPr>
        <w:t>) as a random intercepts</w:t>
      </w:r>
      <w:r w:rsidR="00D472B0">
        <w:rPr>
          <w:rFonts w:ascii="Times New Roman" w:hAnsi="Times New Roman"/>
          <w:szCs w:val="24"/>
        </w:rPr>
        <w:t xml:space="preserve"> whenever appropriate</w:t>
      </w:r>
      <w:r w:rsidR="00D472B0" w:rsidRPr="00337106">
        <w:rPr>
          <w:rFonts w:ascii="Times New Roman" w:hAnsi="Times New Roman"/>
          <w:szCs w:val="24"/>
        </w:rPr>
        <w:t>.</w:t>
      </w:r>
      <w:ins w:id="52" w:author="Brouwer, Nathan" w:date="2018-02-20T14:56:00Z">
        <w:r w:rsidR="00F46FD8">
          <w:rPr>
            <w:rFonts w:ascii="Times New Roman" w:hAnsi="Times New Roman"/>
            <w:szCs w:val="24"/>
          </w:rPr>
          <w:t xml:space="preserve">  </w:t>
        </w:r>
      </w:ins>
      <w:ins w:id="53" w:author="Brouwer, Nathan" w:date="2018-02-20T14:59:00Z">
        <w:r w:rsidR="00F46FD8">
          <w:rPr>
            <w:rFonts w:ascii="Times New Roman" w:hAnsi="Times New Roman"/>
            <w:szCs w:val="24"/>
          </w:rPr>
          <w:t>This results in a</w:t>
        </w:r>
      </w:ins>
      <w:ins w:id="54" w:author="Brouwer, Nathan" w:date="2018-02-20T15:01:00Z">
        <w:r w:rsidR="00F46FD8">
          <w:rPr>
            <w:rFonts w:ascii="Times New Roman" w:hAnsi="Times New Roman"/>
            <w:szCs w:val="24"/>
          </w:rPr>
          <w:t xml:space="preserve"> partially</w:t>
        </w:r>
      </w:ins>
      <w:ins w:id="55" w:author="Brouwer, Nathan" w:date="2018-02-20T14:59:00Z">
        <w:r w:rsidR="00F46FD8">
          <w:rPr>
            <w:rFonts w:ascii="Times New Roman" w:hAnsi="Times New Roman"/>
            <w:szCs w:val="24"/>
          </w:rPr>
          <w:t xml:space="preserve"> crossed random effects structure</w:t>
        </w:r>
      </w:ins>
      <w:ins w:id="56" w:author="Brouwer, Nathan" w:date="2018-02-20T15:00:00Z">
        <w:r w:rsidR="00F46FD8">
          <w:rPr>
            <w:rFonts w:ascii="Times New Roman" w:hAnsi="Times New Roman"/>
            <w:szCs w:val="24"/>
          </w:rPr>
          <w:t xml:space="preserve"> because</w:t>
        </w:r>
      </w:ins>
      <w:ins w:id="57" w:author="Brouwer, Nathan" w:date="2018-02-20T15:01:00Z">
        <w:r w:rsidR="00F46FD8">
          <w:rPr>
            <w:rFonts w:ascii="Times New Roman" w:hAnsi="Times New Roman"/>
            <w:szCs w:val="24"/>
          </w:rPr>
          <w:t xml:space="preserve"> all pasture sites were measured in all years, and most species occurred in most sites</w:t>
        </w:r>
      </w:ins>
      <w:ins w:id="58" w:author="Brouwer, Nathan" w:date="2018-02-20T15:00:00Z">
        <w:r w:rsidR="00F46FD8">
          <w:rPr>
            <w:rFonts w:ascii="Times New Roman" w:hAnsi="Times New Roman"/>
            <w:szCs w:val="24"/>
          </w:rPr>
          <w:t xml:space="preserve"> </w:t>
        </w:r>
      </w:ins>
      <w:ins w:id="59" w:author="Brouwer, Nathan" w:date="2018-02-20T14:59:00Z">
        <w:r w:rsidR="00F46FD8">
          <w:rPr>
            <w:rFonts w:ascii="Times New Roman" w:hAnsi="Times New Roman"/>
            <w:szCs w:val="24"/>
          </w:rPr>
          <w:t xml:space="preserve"> </w:t>
        </w:r>
      </w:ins>
      <w:ins w:id="60" w:author="Brouwer, Nathan" w:date="2018-02-20T15:00:00Z">
        <w:r w:rsidR="00F46FD8">
          <w:rPr>
            <w:rFonts w:ascii="Times New Roman" w:hAnsi="Times New Roman"/>
            <w:szCs w:val="24"/>
          </w:rPr>
          <w:t xml:space="preserve">(Baayen et al. 2008).  </w:t>
        </w:r>
      </w:ins>
      <w:del w:id="61" w:author="Brouwer, Nathan" w:date="2018-02-20T15:00:00Z">
        <w:r w:rsidR="00D472B0" w:rsidRPr="00337106" w:rsidDel="00F46FD8">
          <w:rPr>
            <w:rFonts w:ascii="Times New Roman" w:hAnsi="Times New Roman"/>
            <w:szCs w:val="24"/>
          </w:rPr>
          <w:delText xml:space="preserve">  </w:delText>
        </w:r>
      </w:del>
      <w:r w:rsidR="00D472B0" w:rsidRPr="00337106">
        <w:rPr>
          <w:rFonts w:ascii="Times New Roman" w:hAnsi="Times New Roman"/>
          <w:szCs w:val="24"/>
        </w:rPr>
        <w:t xml:space="preserve">Models were fit in </w:t>
      </w:r>
      <w:r w:rsidR="00D472B0" w:rsidRPr="00337106">
        <w:rPr>
          <w:rFonts w:ascii="Times New Roman" w:hAnsi="Times New Roman"/>
          <w:i/>
          <w:szCs w:val="24"/>
        </w:rPr>
        <w:t>R</w:t>
      </w:r>
      <w:r w:rsidR="00D472B0" w:rsidRPr="00337106">
        <w:rPr>
          <w:rFonts w:ascii="Times New Roman" w:hAnsi="Times New Roman"/>
          <w:szCs w:val="24"/>
        </w:rPr>
        <w:t xml:space="preserve"> 3.4.4 (R Core Team 2017) using the </w:t>
      </w:r>
      <w:r w:rsidR="00D472B0" w:rsidRPr="00337106">
        <w:rPr>
          <w:rFonts w:ascii="Times New Roman" w:hAnsi="Times New Roman"/>
          <w:i/>
          <w:szCs w:val="24"/>
        </w:rPr>
        <w:t>lme4</w:t>
      </w:r>
      <w:r w:rsidR="00D472B0" w:rsidRPr="00337106">
        <w:rPr>
          <w:rFonts w:ascii="Times New Roman" w:hAnsi="Times New Roman"/>
          <w:szCs w:val="24"/>
        </w:rPr>
        <w:t xml:space="preserve"> package (Bates et al. 2015).  Because of the relatively low number of levels to our random effects and the nested structure of the data we had to address several convergence issues.  First, as is standard for GLMMs we centered our predictor variable “pasture age” around zero.  Second, we used the </w:t>
      </w:r>
      <w:r w:rsidR="00D472B0" w:rsidRPr="00337106">
        <w:rPr>
          <w:rFonts w:ascii="Times New Roman" w:hAnsi="Times New Roman"/>
          <w:i/>
          <w:szCs w:val="24"/>
        </w:rPr>
        <w:t>lme4</w:t>
      </w:r>
      <w:r w:rsidR="00D472B0" w:rsidRPr="00337106">
        <w:rPr>
          <w:rFonts w:ascii="Times New Roman" w:hAnsi="Times New Roman"/>
          <w:szCs w:val="24"/>
        </w:rPr>
        <w:t xml:space="preserve"> extension </w:t>
      </w:r>
      <w:r w:rsidR="00D472B0" w:rsidRPr="00337106">
        <w:rPr>
          <w:rFonts w:ascii="Times New Roman" w:hAnsi="Times New Roman"/>
          <w:i/>
          <w:szCs w:val="24"/>
        </w:rPr>
        <w:t xml:space="preserve">blme </w:t>
      </w:r>
      <w:r w:rsidR="00D472B0" w:rsidRPr="00337106">
        <w:rPr>
          <w:rFonts w:ascii="Times New Roman" w:hAnsi="Times New Roman"/>
          <w:szCs w:val="24"/>
        </w:rPr>
        <w:t xml:space="preserve">(Chung et al. 2013).  This package facilitates model fitting by using a </w:t>
      </w:r>
      <w:r w:rsidR="00D472B0" w:rsidRPr="00FA2AAC">
        <w:rPr>
          <w:rFonts w:ascii="Times New Roman" w:hAnsi="Times New Roman"/>
          <w:szCs w:val="24"/>
          <w:rPrChange w:id="62" w:author="Brouwer, Nathan" w:date="2018-02-20T18:38:00Z">
            <w:rPr>
              <w:rFonts w:ascii="Times New Roman" w:hAnsi="Times New Roman"/>
              <w:szCs w:val="24"/>
              <w:highlight w:val="yellow"/>
            </w:rPr>
          </w:rPrChange>
        </w:rPr>
        <w:t>modified likelihood function</w:t>
      </w:r>
      <w:del w:id="63" w:author="Brouwer, Nathan" w:date="2018-02-20T18:38:00Z">
        <w:r w:rsidR="00D472B0" w:rsidRPr="00FA2AAC" w:rsidDel="00FA2AAC">
          <w:rPr>
            <w:rFonts w:ascii="Times New Roman" w:hAnsi="Times New Roman"/>
            <w:szCs w:val="24"/>
            <w:rPrChange w:id="64" w:author="Brouwer, Nathan" w:date="2018-02-20T18:38:00Z">
              <w:rPr>
                <w:rFonts w:ascii="Times New Roman" w:hAnsi="Times New Roman"/>
                <w:szCs w:val="24"/>
                <w:highlight w:val="yellow"/>
              </w:rPr>
            </w:rPrChange>
          </w:rPr>
          <w:delText xml:space="preserve"> (?)</w:delText>
        </w:r>
      </w:del>
      <w:r w:rsidR="00D472B0" w:rsidRPr="00FA2AAC">
        <w:rPr>
          <w:rFonts w:ascii="Times New Roman" w:hAnsi="Times New Roman"/>
          <w:szCs w:val="24"/>
          <w:rPrChange w:id="65" w:author="Brouwer, Nathan" w:date="2018-02-20T18:38:00Z">
            <w:rPr>
              <w:rFonts w:ascii="Times New Roman" w:hAnsi="Times New Roman"/>
              <w:szCs w:val="24"/>
              <w:highlight w:val="yellow"/>
            </w:rPr>
          </w:rPrChange>
        </w:rPr>
        <w:t xml:space="preserve"> (penalized likelihood)</w:t>
      </w:r>
      <w:r w:rsidR="00D472B0" w:rsidRPr="00337106">
        <w:rPr>
          <w:rFonts w:ascii="Times New Roman" w:hAnsi="Times New Roman"/>
          <w:szCs w:val="24"/>
        </w:rPr>
        <w:t xml:space="preserve"> that is mathematically equivalent to using a weakly informative prior</w:t>
      </w:r>
      <w:ins w:id="66" w:author="Brouwer, Nathan" w:date="2018-02-20T18:39:00Z">
        <w:r w:rsidR="00FA2AAC">
          <w:rPr>
            <w:rFonts w:ascii="Times New Roman" w:hAnsi="Times New Roman"/>
            <w:szCs w:val="24"/>
          </w:rPr>
          <w:t xml:space="preserve"> for the variance components</w:t>
        </w:r>
      </w:ins>
      <w:r w:rsidR="00D472B0" w:rsidRPr="00337106">
        <w:rPr>
          <w:rFonts w:ascii="Times New Roman" w:hAnsi="Times New Roman"/>
          <w:szCs w:val="24"/>
        </w:rPr>
        <w:t xml:space="preserve"> in a Bayesian model.  In particular, </w:t>
      </w:r>
      <w:r w:rsidR="00D472B0" w:rsidRPr="00337106">
        <w:rPr>
          <w:rFonts w:ascii="Times New Roman" w:hAnsi="Times New Roman"/>
          <w:i/>
          <w:szCs w:val="24"/>
        </w:rPr>
        <w:t>blme</w:t>
      </w:r>
      <w:r w:rsidR="00D472B0" w:rsidRPr="00337106">
        <w:rPr>
          <w:rFonts w:ascii="Times New Roman" w:hAnsi="Times New Roman"/>
          <w:szCs w:val="24"/>
        </w:rPr>
        <w:t xml:space="preserve"> prevents variance components, such as variation between years, from erroneously being estimated as zero.  Though this approach borrows from Bayesian approaches, inference is carried out using standard frequentists methods (Chung et al. 2013, Chung et al. 2015).  </w:t>
      </w:r>
      <w:r w:rsidR="00D472B0" w:rsidRPr="0034751B">
        <w:rPr>
          <w:rFonts w:ascii="Times New Roman" w:hAnsi="Times New Roman"/>
          <w:szCs w:val="24"/>
        </w:rPr>
        <w:t xml:space="preserve">To further avoid optimization problems we used the </w:t>
      </w:r>
      <w:r w:rsidR="00D472B0" w:rsidRPr="0034751B">
        <w:rPr>
          <w:rFonts w:ascii="Times New Roman" w:hAnsi="Times New Roman"/>
          <w:i/>
          <w:szCs w:val="24"/>
        </w:rPr>
        <w:t>all_fit()</w:t>
      </w:r>
      <w:r w:rsidR="00D472B0" w:rsidRPr="0034751B">
        <w:rPr>
          <w:rFonts w:ascii="Times New Roman" w:hAnsi="Times New Roman"/>
          <w:szCs w:val="24"/>
        </w:rPr>
        <w:t xml:space="preserve"> function in the </w:t>
      </w:r>
      <w:r w:rsidR="00D472B0" w:rsidRPr="0034751B">
        <w:rPr>
          <w:rFonts w:ascii="Times New Roman" w:hAnsi="Times New Roman"/>
          <w:i/>
          <w:szCs w:val="24"/>
        </w:rPr>
        <w:t>afex</w:t>
      </w:r>
      <w:r w:rsidR="00D472B0" w:rsidRPr="0034751B">
        <w:rPr>
          <w:rFonts w:ascii="Times New Roman" w:hAnsi="Times New Roman"/>
          <w:szCs w:val="24"/>
        </w:rPr>
        <w:t xml:space="preserve"> package (Singman et al. 2018) to find a numeric optimizer that would not result in convergence warnings from the </w:t>
      </w:r>
      <w:r w:rsidR="00D472B0" w:rsidRPr="0034751B">
        <w:rPr>
          <w:rFonts w:ascii="Times New Roman" w:hAnsi="Times New Roman"/>
          <w:i/>
          <w:szCs w:val="24"/>
        </w:rPr>
        <w:t>lme4</w:t>
      </w:r>
      <w:r w:rsidR="00D472B0" w:rsidRPr="0034751B">
        <w:rPr>
          <w:rFonts w:ascii="Times New Roman" w:hAnsi="Times New Roman"/>
          <w:szCs w:val="24"/>
        </w:rPr>
        <w:t xml:space="preserve"> package.  </w:t>
      </w:r>
      <w:r w:rsidR="00522641">
        <w:rPr>
          <w:rFonts w:ascii="Times New Roman" w:hAnsi="Times New Roman"/>
          <w:szCs w:val="24"/>
        </w:rPr>
        <w:t xml:space="preserve">The </w:t>
      </w:r>
      <w:ins w:id="67" w:author="Brouwer, Nathan" w:date="2018-02-20T18:49:00Z">
        <w:r w:rsidR="00522641">
          <w:rPr>
            <w:rFonts w:ascii="Times New Roman" w:hAnsi="Times New Roman"/>
            <w:szCs w:val="24"/>
          </w:rPr>
          <w:t>op</w:t>
        </w:r>
      </w:ins>
      <w:r w:rsidR="00522641" w:rsidRPr="0034751B">
        <w:rPr>
          <w:rFonts w:ascii="Times New Roman" w:hAnsi="Times New Roman"/>
          <w:szCs w:val="24"/>
        </w:rPr>
        <w:t xml:space="preserve">timizers </w:t>
      </w:r>
      <w:r w:rsidR="00522641">
        <w:rPr>
          <w:rFonts w:ascii="Times New Roman" w:hAnsi="Times New Roman"/>
          <w:szCs w:val="24"/>
        </w:rPr>
        <w:t xml:space="preserve">that </w:t>
      </w:r>
      <w:r w:rsidR="00522641" w:rsidRPr="0034751B">
        <w:rPr>
          <w:rFonts w:ascii="Times New Roman" w:hAnsi="Times New Roman"/>
          <w:szCs w:val="24"/>
        </w:rPr>
        <w:t>produced satisfactory</w:t>
      </w:r>
      <w:r w:rsidR="00522641">
        <w:rPr>
          <w:rFonts w:ascii="Times New Roman" w:hAnsi="Times New Roman"/>
          <w:szCs w:val="24"/>
        </w:rPr>
        <w:t xml:space="preserve"> results were usually </w:t>
      </w:r>
      <w:r w:rsidR="00D472B0" w:rsidRPr="0034751B">
        <w:rPr>
          <w:rFonts w:ascii="Times New Roman" w:hAnsi="Times New Roman"/>
          <w:i/>
          <w:szCs w:val="24"/>
        </w:rPr>
        <w:t>Nelder_Mead</w:t>
      </w:r>
      <w:r w:rsidR="00D472B0" w:rsidRPr="0034751B">
        <w:rPr>
          <w:rFonts w:ascii="Times New Roman" w:hAnsi="Times New Roman"/>
          <w:szCs w:val="24"/>
        </w:rPr>
        <w:t xml:space="preserve"> and occasionally</w:t>
      </w:r>
      <w:ins w:id="68" w:author="Brouwer, Nathan" w:date="2018-02-20T18:48:00Z">
        <w:r w:rsidR="00FA2AAC">
          <w:rPr>
            <w:rFonts w:ascii="Times New Roman" w:hAnsi="Times New Roman"/>
            <w:szCs w:val="24"/>
          </w:rPr>
          <w:t xml:space="preserve"> </w:t>
        </w:r>
        <w:r w:rsidR="00FA2AAC" w:rsidRPr="00FA2AAC">
          <w:rPr>
            <w:rFonts w:ascii="Times New Roman" w:hAnsi="Times New Roman"/>
            <w:i/>
            <w:szCs w:val="24"/>
            <w:rPrChange w:id="69" w:author="Brouwer, Nathan" w:date="2018-02-20T18:48:00Z">
              <w:rPr>
                <w:rFonts w:ascii="Times New Roman" w:hAnsi="Times New Roman"/>
                <w:szCs w:val="24"/>
              </w:rPr>
            </w:rPrChange>
          </w:rPr>
          <w:t>nmkb</w:t>
        </w:r>
      </w:ins>
      <w:r w:rsidR="00522641">
        <w:rPr>
          <w:rFonts w:ascii="Times New Roman" w:hAnsi="Times New Roman"/>
          <w:szCs w:val="24"/>
        </w:rPr>
        <w:t xml:space="preserve"> (Nelder-Mead using derivative-free optimization from the </w:t>
      </w:r>
      <w:r w:rsidR="00522641" w:rsidRPr="00522641">
        <w:rPr>
          <w:rFonts w:ascii="Times New Roman" w:hAnsi="Times New Roman"/>
          <w:i/>
          <w:szCs w:val="24"/>
        </w:rPr>
        <w:t>dfoptim</w:t>
      </w:r>
      <w:r w:rsidR="00522641">
        <w:rPr>
          <w:rFonts w:ascii="Times New Roman" w:hAnsi="Times New Roman"/>
          <w:szCs w:val="24"/>
        </w:rPr>
        <w:t xml:space="preserve"> package [</w:t>
      </w:r>
      <w:r w:rsidR="00522641" w:rsidRPr="00D6477B">
        <w:rPr>
          <w:rFonts w:ascii="Times New Roman" w:hAnsi="Times New Roman"/>
          <w:szCs w:val="24"/>
          <w:bdr w:val="none" w:sz="0" w:space="0" w:color="auto" w:frame="1"/>
        </w:rPr>
        <w:t>Varadhan</w:t>
      </w:r>
      <w:r w:rsidR="00522641">
        <w:rPr>
          <w:rFonts w:ascii="Times New Roman" w:hAnsi="Times New Roman"/>
          <w:szCs w:val="24"/>
          <w:bdr w:val="none" w:sz="0" w:space="0" w:color="auto" w:frame="1"/>
        </w:rPr>
        <w:t xml:space="preserve"> et al 2017]</w:t>
      </w:r>
      <w:r w:rsidR="00522641">
        <w:rPr>
          <w:rFonts w:ascii="Times New Roman" w:hAnsi="Times New Roman"/>
          <w:szCs w:val="24"/>
        </w:rPr>
        <w:t>)</w:t>
      </w:r>
      <w:del w:id="70" w:author="Brouwer, Nathan" w:date="2018-02-20T18:48:00Z">
        <w:r w:rsidR="00D472B0" w:rsidRPr="0034751B" w:rsidDel="00FA2AAC">
          <w:rPr>
            <w:rFonts w:ascii="Times New Roman" w:hAnsi="Times New Roman"/>
            <w:szCs w:val="24"/>
            <w:highlight w:val="yellow"/>
          </w:rPr>
          <w:delText>xxxx</w:delText>
        </w:r>
      </w:del>
      <w:ins w:id="71" w:author="Brouwer, Nathan" w:date="2018-02-20T18:49:00Z">
        <w:r w:rsidR="00522641">
          <w:rPr>
            <w:rFonts w:ascii="Times New Roman" w:hAnsi="Times New Roman"/>
            <w:szCs w:val="24"/>
          </w:rPr>
          <w:t xml:space="preserve"> </w:t>
        </w:r>
      </w:ins>
      <w:del w:id="72" w:author="Brouwer, Nathan" w:date="2018-02-20T18:48:00Z">
        <w:r w:rsidR="00D472B0" w:rsidRPr="0034751B" w:rsidDel="00FA2AAC">
          <w:rPr>
            <w:rFonts w:ascii="Times New Roman" w:hAnsi="Times New Roman"/>
            <w:szCs w:val="24"/>
          </w:rPr>
          <w:delText xml:space="preserve"> </w:delText>
        </w:r>
      </w:del>
      <w:del w:id="73" w:author="Brouwer, Nathan" w:date="2018-02-20T18:49:00Z">
        <w:r w:rsidR="00D472B0" w:rsidRPr="0034751B" w:rsidDel="00522641">
          <w:rPr>
            <w:rFonts w:ascii="Times New Roman" w:hAnsi="Times New Roman"/>
            <w:szCs w:val="24"/>
          </w:rPr>
          <w:delText>op</w:delText>
        </w:r>
      </w:del>
      <w:r w:rsidR="00D472B0" w:rsidRPr="0034751B">
        <w:rPr>
          <w:rFonts w:ascii="Times New Roman" w:hAnsi="Times New Roman"/>
          <w:szCs w:val="24"/>
        </w:rPr>
        <w:t xml:space="preserve">.  We confirmed that our final models met convergence criteria by checking convergence criteria as recommended in the </w:t>
      </w:r>
      <w:r w:rsidR="00D472B0" w:rsidRPr="0034751B">
        <w:rPr>
          <w:rFonts w:ascii="Times New Roman" w:hAnsi="Times New Roman"/>
          <w:i/>
          <w:szCs w:val="24"/>
        </w:rPr>
        <w:t>lme4</w:t>
      </w:r>
      <w:r w:rsidR="00D472B0" w:rsidRPr="0034751B">
        <w:rPr>
          <w:rFonts w:ascii="Times New Roman" w:hAnsi="Times New Roman"/>
          <w:szCs w:val="24"/>
        </w:rPr>
        <w:t xml:space="preserve"> helpfile </w:t>
      </w:r>
      <w:r w:rsidR="00D472B0" w:rsidRPr="00930B21">
        <w:rPr>
          <w:rFonts w:ascii="Times New Roman" w:hAnsi="Times New Roman"/>
          <w:szCs w:val="24"/>
        </w:rPr>
        <w:t>(</w:t>
      </w:r>
      <w:r w:rsidR="00930B21">
        <w:rPr>
          <w:rFonts w:ascii="Times New Roman" w:hAnsi="Times New Roman"/>
          <w:szCs w:val="24"/>
        </w:rPr>
        <w:t>accessed via “</w:t>
      </w:r>
      <w:r w:rsidR="00D472B0" w:rsidRPr="0034751B">
        <w:rPr>
          <w:rFonts w:ascii="Times New Roman" w:hAnsi="Times New Roman"/>
          <w:i/>
          <w:szCs w:val="24"/>
        </w:rPr>
        <w:t>?convergence</w:t>
      </w:r>
      <w:r w:rsidR="00930B21">
        <w:rPr>
          <w:rFonts w:ascii="Times New Roman" w:hAnsi="Times New Roman"/>
          <w:i/>
          <w:szCs w:val="24"/>
        </w:rPr>
        <w:t xml:space="preserve">” </w:t>
      </w:r>
      <w:r w:rsidR="00930B21" w:rsidRPr="00930B21">
        <w:rPr>
          <w:rFonts w:ascii="Times New Roman" w:hAnsi="Times New Roman"/>
          <w:szCs w:val="24"/>
        </w:rPr>
        <w:t>in R</w:t>
      </w:r>
      <w:r w:rsidR="00D472B0" w:rsidRPr="0034751B">
        <w:rPr>
          <w:rFonts w:ascii="Times New Roman" w:hAnsi="Times New Roman"/>
          <w:szCs w:val="24"/>
        </w:rPr>
        <w:t>).</w:t>
      </w:r>
    </w:p>
    <w:p w14:paraId="335654FA" w14:textId="0E1805EC" w:rsidR="00623854" w:rsidRPr="004F2580" w:rsidRDefault="00623854" w:rsidP="00337106">
      <w:pPr>
        <w:spacing w:line="480" w:lineRule="auto"/>
        <w:rPr>
          <w:ins w:id="74" w:author="Brouwer, Nathan" w:date="2018-02-20T15:14:00Z"/>
          <w:rPrChange w:id="75" w:author="Brouwer, Nathan" w:date="2018-02-20T14:54:00Z">
            <w:rPr>
              <w:ins w:id="76" w:author="Brouwer, Nathan" w:date="2018-02-20T15:14:00Z"/>
              <w:rFonts w:ascii="Times New Roman" w:hAnsi="Times New Roman"/>
              <w:szCs w:val="24"/>
            </w:rPr>
          </w:rPrChange>
        </w:rPr>
      </w:pPr>
      <w:ins w:id="77" w:author="Brouwer, Nathan" w:date="2018-02-20T15:14:00Z">
        <w:r>
          <w:rPr>
            <w:rFonts w:ascii="Times New Roman" w:hAnsi="Times New Roman"/>
            <w:szCs w:val="24"/>
          </w:rPr>
          <w:tab/>
        </w:r>
      </w:ins>
    </w:p>
    <w:p w14:paraId="7D25ACD8" w14:textId="622F7FC0" w:rsidR="00D472B0" w:rsidRPr="00337106" w:rsidDel="00623854" w:rsidRDefault="00623854" w:rsidP="00337106">
      <w:pPr>
        <w:spacing w:line="480" w:lineRule="auto"/>
        <w:rPr>
          <w:del w:id="78" w:author="Brouwer, Nathan" w:date="2018-02-20T15:14:00Z"/>
          <w:rFonts w:ascii="Times New Roman" w:hAnsi="Times New Roman"/>
          <w:szCs w:val="24"/>
        </w:rPr>
      </w:pPr>
      <w:ins w:id="79" w:author="Brouwer, Nathan" w:date="2018-02-20T15:14:00Z">
        <w:r>
          <w:rPr>
            <w:rFonts w:ascii="Times New Roman" w:hAnsi="Times New Roman"/>
            <w:szCs w:val="24"/>
          </w:rPr>
          <w:lastRenderedPageBreak/>
          <w:tab/>
        </w:r>
      </w:ins>
    </w:p>
    <w:p w14:paraId="2964DC2C" w14:textId="2A97C7E1" w:rsidR="00B0693B" w:rsidDel="00623854" w:rsidRDefault="00D472B0" w:rsidP="00337106">
      <w:pPr>
        <w:spacing w:line="480" w:lineRule="auto"/>
        <w:rPr>
          <w:del w:id="80" w:author="Brouwer, Nathan" w:date="2018-02-20T15:14:00Z"/>
          <w:rFonts w:ascii="Times New Roman" w:hAnsi="Times New Roman"/>
        </w:rPr>
      </w:pPr>
      <w:r w:rsidRPr="00337106">
        <w:rPr>
          <w:rFonts w:ascii="Times New Roman" w:hAnsi="Times New Roman"/>
          <w:szCs w:val="24"/>
        </w:rPr>
        <w:t>It is sometimes recommended to simplify mixed models if random terms are not significant and to improve convergence (Matuschek et al. 2017; but see Bar et al. 2013).   We had</w:t>
      </w:r>
      <w:r w:rsidRPr="00337106">
        <w:rPr>
          <w:rFonts w:ascii="Times New Roman" w:hAnsi="Times New Roman"/>
          <w:i/>
          <w:szCs w:val="24"/>
        </w:rPr>
        <w:t xml:space="preserve"> a priori</w:t>
      </w:r>
      <w:r w:rsidRPr="00337106">
        <w:rPr>
          <w:rFonts w:ascii="Times New Roman" w:hAnsi="Times New Roman"/>
          <w:szCs w:val="24"/>
        </w:rPr>
        <w:t xml:space="preserve"> expectations for there to be correlations within sites across years, and within years across sites, and we therefore did not feel it was appropriate to simplify our models and so used the quasi-Bayesian approach advocated by Chung et al. (2013).</w:t>
      </w:r>
    </w:p>
    <w:p w14:paraId="1BDBD2C4" w14:textId="2297B534" w:rsidR="00623854" w:rsidRDefault="00623854" w:rsidP="00337106">
      <w:pPr>
        <w:spacing w:line="480" w:lineRule="auto"/>
        <w:rPr>
          <w:ins w:id="81" w:author="Brouwer, Nathan" w:date="2018-02-20T15:14:00Z"/>
          <w:rFonts w:ascii="Times New Roman" w:hAnsi="Times New Roman"/>
          <w:szCs w:val="24"/>
        </w:rPr>
      </w:pPr>
      <w:ins w:id="82" w:author="Brouwer, Nathan" w:date="2018-02-20T15:14:00Z">
        <w:r>
          <w:rPr>
            <w:rFonts w:ascii="Times New Roman" w:hAnsi="Times New Roman"/>
          </w:rPr>
          <w:tab/>
        </w:r>
      </w:ins>
    </w:p>
    <w:p w14:paraId="1D5F47A6" w14:textId="7E40FA7D" w:rsidR="00337106" w:rsidDel="00623854" w:rsidRDefault="00623854" w:rsidP="00337106">
      <w:pPr>
        <w:spacing w:line="480" w:lineRule="auto"/>
        <w:rPr>
          <w:del w:id="83" w:author="Brouwer, Nathan" w:date="2018-02-20T15:14:00Z"/>
          <w:rFonts w:ascii="Times New Roman" w:hAnsi="Times New Roman"/>
          <w:szCs w:val="24"/>
        </w:rPr>
      </w:pPr>
      <w:ins w:id="84" w:author="Brouwer, Nathan" w:date="2018-02-20T15:14:00Z">
        <w:r>
          <w:rPr>
            <w:rFonts w:ascii="Times New Roman" w:hAnsi="Times New Roman"/>
            <w:szCs w:val="24"/>
          </w:rPr>
          <w:tab/>
        </w:r>
      </w:ins>
    </w:p>
    <w:p w14:paraId="4BB21D31" w14:textId="59F416AC" w:rsidR="005C7B80" w:rsidRDefault="00B0693B" w:rsidP="00337106">
      <w:pPr>
        <w:spacing w:line="480" w:lineRule="auto"/>
        <w:rPr>
          <w:rFonts w:ascii="Times New Roman" w:hAnsi="Times New Roman"/>
        </w:rPr>
      </w:pPr>
      <w:r w:rsidRPr="0034751B">
        <w:rPr>
          <w:rFonts w:ascii="Times New Roman" w:hAnsi="Times New Roman"/>
        </w:rPr>
        <w:t>To understand how bird communities</w:t>
      </w:r>
      <w:r>
        <w:rPr>
          <w:rFonts w:ascii="Times New Roman" w:hAnsi="Times New Roman"/>
        </w:rPr>
        <w:t xml:space="preserve"> and traits</w:t>
      </w:r>
      <w:r w:rsidRPr="0034751B">
        <w:rPr>
          <w:rFonts w:ascii="Times New Roman" w:hAnsi="Times New Roman"/>
        </w:rPr>
        <w:t xml:space="preserve"> changed as pastures aged we </w:t>
      </w:r>
      <w:r>
        <w:rPr>
          <w:rFonts w:ascii="Times New Roman" w:hAnsi="Times New Roman"/>
        </w:rPr>
        <w:t xml:space="preserve">generally </w:t>
      </w:r>
      <w:r w:rsidRPr="0034751B">
        <w:rPr>
          <w:rFonts w:ascii="Times New Roman" w:hAnsi="Times New Roman"/>
        </w:rPr>
        <w:t xml:space="preserve">fit two sets of models.  First, </w:t>
      </w:r>
      <w:r w:rsidR="00747D57">
        <w:rPr>
          <w:rFonts w:ascii="Times New Roman" w:hAnsi="Times New Roman"/>
        </w:rPr>
        <w:t>we did regression-style modeling of</w:t>
      </w:r>
      <w:r w:rsidRPr="0034751B">
        <w:rPr>
          <w:rFonts w:ascii="Times New Roman" w:hAnsi="Times New Roman"/>
        </w:rPr>
        <w:t xml:space="preserve"> </w:t>
      </w:r>
      <w:r>
        <w:rPr>
          <w:rFonts w:ascii="Times New Roman" w:hAnsi="Times New Roman"/>
        </w:rPr>
        <w:t xml:space="preserve">continuous change </w:t>
      </w:r>
      <w:r w:rsidRPr="0034751B">
        <w:rPr>
          <w:rFonts w:ascii="Times New Roman" w:hAnsi="Times New Roman"/>
        </w:rPr>
        <w:t>over time as pastures aged</w:t>
      </w:r>
      <w:r>
        <w:rPr>
          <w:rFonts w:ascii="Times New Roman" w:hAnsi="Times New Roman"/>
        </w:rPr>
        <w:t xml:space="preserve"> from 2 to 24 years by using a GLMM to model difference between the</w:t>
      </w:r>
      <w:r w:rsidRPr="0034751B">
        <w:rPr>
          <w:rFonts w:ascii="Times New Roman" w:hAnsi="Times New Roman"/>
        </w:rPr>
        <w:t xml:space="preserve"> La Cueva (2-</w:t>
      </w:r>
      <w:r>
        <w:rPr>
          <w:rFonts w:ascii="Times New Roman" w:hAnsi="Times New Roman"/>
        </w:rPr>
        <w:t>6</w:t>
      </w:r>
      <w:r w:rsidRPr="0034751B">
        <w:rPr>
          <w:rFonts w:ascii="Times New Roman" w:hAnsi="Times New Roman"/>
        </w:rPr>
        <w:t xml:space="preserve"> years), La Caoba (5- </w:t>
      </w:r>
      <w:r>
        <w:rPr>
          <w:rFonts w:ascii="Times New Roman" w:hAnsi="Times New Roman"/>
        </w:rPr>
        <w:t>9</w:t>
      </w:r>
      <w:r w:rsidRPr="0034751B">
        <w:rPr>
          <w:rFonts w:ascii="Times New Roman" w:hAnsi="Times New Roman"/>
        </w:rPr>
        <w:t xml:space="preserve"> year</w:t>
      </w:r>
      <w:r>
        <w:rPr>
          <w:rFonts w:ascii="Times New Roman" w:hAnsi="Times New Roman"/>
        </w:rPr>
        <w:t>s</w:t>
      </w:r>
      <w:r w:rsidRPr="0034751B">
        <w:rPr>
          <w:rFonts w:ascii="Times New Roman" w:hAnsi="Times New Roman"/>
        </w:rPr>
        <w:t xml:space="preserve">), Morelia (10 – </w:t>
      </w:r>
      <w:r>
        <w:rPr>
          <w:rFonts w:ascii="Times New Roman" w:hAnsi="Times New Roman"/>
        </w:rPr>
        <w:t>14</w:t>
      </w:r>
      <w:r w:rsidRPr="0034751B">
        <w:rPr>
          <w:rFonts w:ascii="Times New Roman" w:hAnsi="Times New Roman"/>
        </w:rPr>
        <w:t xml:space="preserve"> years), and El Corral (20-</w:t>
      </w:r>
      <w:r>
        <w:rPr>
          <w:rFonts w:ascii="Times New Roman" w:hAnsi="Times New Roman"/>
        </w:rPr>
        <w:t>24 years</w:t>
      </w:r>
      <w:r w:rsidRPr="0034751B">
        <w:rPr>
          <w:rFonts w:ascii="Times New Roman" w:hAnsi="Times New Roman"/>
        </w:rPr>
        <w:t>) sites.</w:t>
      </w:r>
      <w:r w:rsidR="00337106">
        <w:rPr>
          <w:rFonts w:ascii="Times New Roman" w:hAnsi="Times New Roman"/>
        </w:rPr>
        <w:t xml:space="preserve">  </w:t>
      </w:r>
      <w:r w:rsidR="00337106" w:rsidRPr="0034751B">
        <w:rPr>
          <w:rFonts w:ascii="Times New Roman" w:hAnsi="Times New Roman"/>
        </w:rPr>
        <w:t>This first set of models did not include the mature forest site (Aceitillar) because to our knowledge this site has neve</w:t>
      </w:r>
      <w:r w:rsidR="00337106">
        <w:rPr>
          <w:rFonts w:ascii="Times New Roman" w:hAnsi="Times New Roman"/>
        </w:rPr>
        <w:t>r been significantly disturbed.</w:t>
      </w:r>
      <w:r w:rsidR="005C7B80">
        <w:rPr>
          <w:rFonts w:ascii="Times New Roman" w:hAnsi="Times New Roman"/>
        </w:rPr>
        <w:t xml:space="preserve">  We used this approach to model both community-level data (e.g. species richness) and species-specific trends.  For species-level models we included species as a random effect with a random slope.  This allowed us to model both mean change averaged across all species as well as extract species-specific intercepts and slopes (BLUPS, Robins 1989) from the random effects.  </w:t>
      </w:r>
    </w:p>
    <w:p w14:paraId="70746AFA" w14:textId="244B1B3F" w:rsidR="005C7B80" w:rsidRPr="0034751B" w:rsidRDefault="005C7B80" w:rsidP="005C7B80">
      <w:pPr>
        <w:spacing w:line="480" w:lineRule="auto"/>
        <w:ind w:firstLine="720"/>
        <w:rPr>
          <w:rFonts w:ascii="Times New Roman" w:hAnsi="Times New Roman"/>
        </w:rPr>
      </w:pPr>
      <w:r w:rsidRPr="0034751B">
        <w:rPr>
          <w:rFonts w:ascii="Times New Roman" w:hAnsi="Times New Roman"/>
        </w:rPr>
        <w:t>This approach provides a number of advantages relative to building separate models for each species, including accounting for correlations across species due to common study years and sites shared across species</w:t>
      </w:r>
      <w:r>
        <w:rPr>
          <w:rFonts w:ascii="Times New Roman" w:hAnsi="Times New Roman"/>
        </w:rPr>
        <w:t xml:space="preserve">, as well </w:t>
      </w:r>
      <w:r w:rsidRPr="0034751B">
        <w:rPr>
          <w:rFonts w:ascii="Times New Roman" w:hAnsi="Times New Roman"/>
        </w:rPr>
        <w:t xml:space="preserve">and joint modeling of shared characteristics of species (eg. migration behavior).  These models can both improve power </w:t>
      </w:r>
      <w:r>
        <w:rPr>
          <w:rFonts w:ascii="Times New Roman" w:hAnsi="Times New Roman"/>
        </w:rPr>
        <w:t xml:space="preserve">and estimation of trends for rarer species </w:t>
      </w:r>
      <w:r w:rsidRPr="0034751B">
        <w:rPr>
          <w:rFonts w:ascii="Times New Roman" w:hAnsi="Times New Roman"/>
        </w:rPr>
        <w:t>by shari</w:t>
      </w:r>
      <w:r>
        <w:rPr>
          <w:rFonts w:ascii="Times New Roman" w:hAnsi="Times New Roman"/>
        </w:rPr>
        <w:t xml:space="preserve">ng information across species (Gelman and Hill 2007).  It can also </w:t>
      </w:r>
      <w:r w:rsidRPr="0034751B">
        <w:rPr>
          <w:rFonts w:ascii="Times New Roman" w:hAnsi="Times New Roman"/>
        </w:rPr>
        <w:t xml:space="preserve">reduce Type I errors </w:t>
      </w:r>
      <w:r>
        <w:rPr>
          <w:rFonts w:ascii="Times New Roman" w:hAnsi="Times New Roman"/>
        </w:rPr>
        <w:t>by alleviating</w:t>
      </w:r>
      <w:r w:rsidRPr="0034751B">
        <w:rPr>
          <w:rFonts w:ascii="Times New Roman" w:hAnsi="Times New Roman"/>
        </w:rPr>
        <w:t xml:space="preserve"> the need for corrections for multiple comparisons (Gelman </w:t>
      </w:r>
      <w:r>
        <w:rPr>
          <w:rFonts w:ascii="Times New Roman" w:hAnsi="Times New Roman"/>
        </w:rPr>
        <w:t>et al 2012</w:t>
      </w:r>
      <w:r w:rsidRPr="0034751B">
        <w:rPr>
          <w:rFonts w:ascii="Times New Roman" w:hAnsi="Times New Roman"/>
        </w:rPr>
        <w:t>).  This approach is becoming increasing popular for multi-species studies (Jackson et al 2012, Brouwer et al. 2017</w:t>
      </w:r>
      <w:r>
        <w:rPr>
          <w:rFonts w:ascii="Times New Roman" w:hAnsi="Times New Roman"/>
        </w:rPr>
        <w:t xml:space="preserve">, Trevelline </w:t>
      </w:r>
      <w:commentRangeStart w:id="85"/>
      <w:r w:rsidRPr="005C7B80">
        <w:rPr>
          <w:rFonts w:ascii="Times New Roman" w:hAnsi="Times New Roman"/>
          <w:i/>
        </w:rPr>
        <w:t>submitted</w:t>
      </w:r>
      <w:commentRangeEnd w:id="85"/>
      <w:r>
        <w:rPr>
          <w:rStyle w:val="CommentReference"/>
          <w:rFonts w:ascii="Times New Roman" w:eastAsia="Times New Roman" w:hAnsi="Times New Roman"/>
        </w:rPr>
        <w:commentReference w:id="85"/>
      </w:r>
      <w:r w:rsidRPr="0034751B">
        <w:rPr>
          <w:rFonts w:ascii="Times New Roman" w:hAnsi="Times New Roman"/>
        </w:rPr>
        <w:t>).</w:t>
      </w:r>
    </w:p>
    <w:p w14:paraId="3C3719F8" w14:textId="77777777" w:rsidR="005C7B80" w:rsidRDefault="005C7B80" w:rsidP="00337106">
      <w:pPr>
        <w:spacing w:line="480" w:lineRule="auto"/>
        <w:rPr>
          <w:rFonts w:ascii="Times New Roman" w:hAnsi="Times New Roman"/>
        </w:rPr>
      </w:pPr>
    </w:p>
    <w:p w14:paraId="6B4C5F9A" w14:textId="3D826BBE" w:rsidR="00337106" w:rsidDel="00623854" w:rsidRDefault="005C7B80" w:rsidP="00623854">
      <w:pPr>
        <w:spacing w:line="480" w:lineRule="auto"/>
        <w:ind w:firstLine="720"/>
        <w:rPr>
          <w:del w:id="86" w:author="Brouwer, Nathan" w:date="2018-02-20T15:14:00Z"/>
          <w:rFonts w:ascii="Times New Roman" w:hAnsi="Times New Roman"/>
        </w:rPr>
        <w:pPrChange w:id="87" w:author="Brouwer, Nathan" w:date="2018-02-20T15:14:00Z">
          <w:pPr>
            <w:spacing w:line="480" w:lineRule="auto"/>
          </w:pPr>
        </w:pPrChange>
      </w:pPr>
      <w:r>
        <w:rPr>
          <w:rFonts w:ascii="Times New Roman" w:hAnsi="Times New Roman"/>
        </w:rPr>
        <w:t xml:space="preserve">In addition to our regression-style GLMMs </w:t>
      </w:r>
      <w:r w:rsidRPr="0034751B">
        <w:rPr>
          <w:rFonts w:ascii="Times New Roman" w:hAnsi="Times New Roman"/>
        </w:rPr>
        <w:t>we fit one-way ANOVA-style models which treated time since disturbance (age) as a categorical variable</w:t>
      </w:r>
      <w:r>
        <w:rPr>
          <w:rFonts w:ascii="Times New Roman" w:hAnsi="Times New Roman"/>
        </w:rPr>
        <w:t xml:space="preserve"> with five levels (4 pastures and 1 forest)</w:t>
      </w:r>
      <w:r w:rsidRPr="0034751B">
        <w:rPr>
          <w:rFonts w:ascii="Times New Roman" w:hAnsi="Times New Roman"/>
        </w:rPr>
        <w:t xml:space="preserve">.  </w:t>
      </w:r>
      <w:r>
        <w:rPr>
          <w:rFonts w:ascii="Times New Roman" w:hAnsi="Times New Roman"/>
        </w:rPr>
        <w:t>These models</w:t>
      </w:r>
      <w:r w:rsidR="00B0693B">
        <w:rPr>
          <w:rFonts w:ascii="Times New Roman" w:hAnsi="Times New Roman"/>
        </w:rPr>
        <w:t xml:space="preserve"> </w:t>
      </w:r>
      <w:r w:rsidR="00B0693B" w:rsidRPr="0034751B">
        <w:rPr>
          <w:rFonts w:ascii="Times New Roman" w:hAnsi="Times New Roman"/>
        </w:rPr>
        <w:t>allow</w:t>
      </w:r>
      <w:r>
        <w:rPr>
          <w:rFonts w:ascii="Times New Roman" w:hAnsi="Times New Roman"/>
        </w:rPr>
        <w:t>ed us to make</w:t>
      </w:r>
      <w:r w:rsidR="00B0693B" w:rsidRPr="0034751B">
        <w:rPr>
          <w:rFonts w:ascii="Times New Roman" w:hAnsi="Times New Roman"/>
        </w:rPr>
        <w:t xml:space="preserve"> comparison</w:t>
      </w:r>
      <w:r>
        <w:rPr>
          <w:rFonts w:ascii="Times New Roman" w:hAnsi="Times New Roman"/>
        </w:rPr>
        <w:t>s</w:t>
      </w:r>
      <w:r w:rsidR="00B0693B" w:rsidRPr="0034751B">
        <w:rPr>
          <w:rFonts w:ascii="Times New Roman" w:hAnsi="Times New Roman"/>
        </w:rPr>
        <w:t xml:space="preserve"> between the four sites undergoing succession and the mature forest site at Aceitilla</w:t>
      </w:r>
      <w:ins w:id="88" w:author="Brouwer, Nathan" w:date="2018-02-20T15:14:00Z">
        <w:r w:rsidR="00623854">
          <w:rPr>
            <w:rFonts w:ascii="Times New Roman" w:hAnsi="Times New Roman"/>
          </w:rPr>
          <w:t xml:space="preserve">r.  </w:t>
        </w:r>
      </w:ins>
      <w:del w:id="89" w:author="Brouwer, Nathan" w:date="2018-02-20T15:14:00Z">
        <w:r w:rsidR="00B0693B" w:rsidRPr="0034751B" w:rsidDel="00623854">
          <w:rPr>
            <w:rFonts w:ascii="Times New Roman" w:hAnsi="Times New Roman"/>
          </w:rPr>
          <w:delText xml:space="preserve">r </w:delText>
        </w:r>
      </w:del>
      <w:r w:rsidR="00B0693B" w:rsidRPr="0034751B">
        <w:rPr>
          <w:rFonts w:ascii="Times New Roman" w:hAnsi="Times New Roman"/>
        </w:rPr>
        <w:t xml:space="preserve">The two youngest sites had shared values for </w:t>
      </w:r>
      <w:r w:rsidR="00B0693B">
        <w:rPr>
          <w:rFonts w:ascii="Times New Roman" w:hAnsi="Times New Roman"/>
        </w:rPr>
        <w:t>5 and 6-years post abandonment (</w:t>
      </w:r>
      <w:commentRangeStart w:id="90"/>
      <w:r w:rsidR="00B0693B">
        <w:rPr>
          <w:rFonts w:ascii="Times New Roman" w:hAnsi="Times New Roman"/>
        </w:rPr>
        <w:t>Appendix</w:t>
      </w:r>
      <w:commentRangeEnd w:id="90"/>
      <w:r w:rsidR="00B0693B">
        <w:rPr>
          <w:rStyle w:val="CommentReference"/>
          <w:rFonts w:ascii="Times New Roman" w:eastAsia="Times New Roman" w:hAnsi="Times New Roman"/>
        </w:rPr>
        <w:commentReference w:id="90"/>
      </w:r>
      <w:r w:rsidR="00B0693B">
        <w:rPr>
          <w:rFonts w:ascii="Times New Roman" w:hAnsi="Times New Roman"/>
        </w:rPr>
        <w:t xml:space="preserve"> 1)</w:t>
      </w:r>
      <w:r w:rsidR="00B0693B" w:rsidRPr="0034751B">
        <w:rPr>
          <w:rFonts w:ascii="Times New Roman" w:hAnsi="Times New Roman"/>
        </w:rPr>
        <w:t xml:space="preserve"> and so we removed the overlapping years</w:t>
      </w:r>
      <w:r w:rsidR="00B0693B">
        <w:rPr>
          <w:rFonts w:ascii="Times New Roman" w:hAnsi="Times New Roman"/>
        </w:rPr>
        <w:t xml:space="preserve"> for these sites</w:t>
      </w:r>
      <w:r w:rsidR="00B0693B" w:rsidRPr="0034751B">
        <w:rPr>
          <w:rFonts w:ascii="Times New Roman" w:hAnsi="Times New Roman"/>
        </w:rPr>
        <w:t xml:space="preserve">.  </w:t>
      </w:r>
      <w:r w:rsidR="00B0693B">
        <w:rPr>
          <w:rFonts w:ascii="Times New Roman" w:hAnsi="Times New Roman"/>
        </w:rPr>
        <w:t>To assess change across this chronosequence w</w:t>
      </w:r>
      <w:r w:rsidR="00B0693B" w:rsidRPr="0034751B">
        <w:rPr>
          <w:rFonts w:ascii="Times New Roman" w:hAnsi="Times New Roman"/>
        </w:rPr>
        <w:t xml:space="preserve">e did an omnibus likelihood ratio test to determine if there was evidence for any difference between sites </w:t>
      </w:r>
      <w:r w:rsidR="00B0693B">
        <w:rPr>
          <w:rFonts w:ascii="Times New Roman" w:hAnsi="Times New Roman"/>
        </w:rPr>
        <w:t xml:space="preserve">and the did a focused test for </w:t>
      </w:r>
      <w:r w:rsidR="00B0693B" w:rsidRPr="0034751B">
        <w:rPr>
          <w:rFonts w:ascii="Times New Roman" w:hAnsi="Times New Roman"/>
        </w:rPr>
        <w:t xml:space="preserve"> linear</w:t>
      </w:r>
      <w:r w:rsidR="00337106">
        <w:rPr>
          <w:rFonts w:ascii="Times New Roman" w:hAnsi="Times New Roman"/>
        </w:rPr>
        <w:t xml:space="preserve"> (contrast: -2, -1, 0, 1, 2)</w:t>
      </w:r>
      <w:r w:rsidR="00B0693B" w:rsidRPr="0034751B">
        <w:rPr>
          <w:rFonts w:ascii="Times New Roman" w:hAnsi="Times New Roman"/>
        </w:rPr>
        <w:t xml:space="preserve"> </w:t>
      </w:r>
      <w:r w:rsidR="00B0693B">
        <w:rPr>
          <w:rFonts w:ascii="Times New Roman" w:hAnsi="Times New Roman"/>
        </w:rPr>
        <w:t>and</w:t>
      </w:r>
      <w:r w:rsidR="00B0693B" w:rsidRPr="0034751B">
        <w:rPr>
          <w:rFonts w:ascii="Times New Roman" w:hAnsi="Times New Roman"/>
        </w:rPr>
        <w:t xml:space="preserve"> quadratic</w:t>
      </w:r>
      <w:r w:rsidR="00337106">
        <w:rPr>
          <w:rFonts w:ascii="Times New Roman" w:hAnsi="Times New Roman"/>
        </w:rPr>
        <w:t xml:space="preserve"> (contrast: 2, -1, -2, -1, 2)</w:t>
      </w:r>
      <w:r w:rsidR="00B0693B" w:rsidRPr="0034751B">
        <w:rPr>
          <w:rFonts w:ascii="Times New Roman" w:hAnsi="Times New Roman"/>
        </w:rPr>
        <w:t xml:space="preserve"> trend</w:t>
      </w:r>
      <w:r w:rsidR="00B0693B">
        <w:rPr>
          <w:rFonts w:ascii="Times New Roman" w:hAnsi="Times New Roman"/>
        </w:rPr>
        <w:t>s</w:t>
      </w:r>
      <w:r w:rsidR="00B0693B" w:rsidRPr="0034751B">
        <w:rPr>
          <w:rFonts w:ascii="Times New Roman" w:hAnsi="Times New Roman"/>
        </w:rPr>
        <w:t xml:space="preserve"> across </w:t>
      </w:r>
      <w:r w:rsidR="00B0693B">
        <w:rPr>
          <w:rFonts w:ascii="Times New Roman" w:hAnsi="Times New Roman"/>
        </w:rPr>
        <w:t>the chronosequence using a trend contrast (</w:t>
      </w:r>
      <w:r w:rsidR="00B0693B" w:rsidRPr="006E7004">
        <w:rPr>
          <w:rFonts w:ascii="Times New Roman" w:hAnsi="Times New Roman"/>
        </w:rPr>
        <w:t>Rosenthal and Rosnow 1985</w:t>
      </w:r>
      <w:r w:rsidR="00B0693B" w:rsidRPr="006E7004">
        <w:rPr>
          <w:rFonts w:ascii="Times New Roman" w:hAnsi="Times New Roman"/>
          <w:color w:val="2A2A2A"/>
          <w:shd w:val="clear" w:color="auto" w:fill="FFFFFF"/>
        </w:rPr>
        <w:t>;</w:t>
      </w:r>
      <w:r w:rsidR="00B0693B" w:rsidRPr="006E7004">
        <w:rPr>
          <w:rFonts w:ascii="Times New Roman" w:hAnsi="Times New Roman"/>
        </w:rPr>
        <w:t xml:space="preserve"> Gurevitch and Chester 1986</w:t>
      </w:r>
      <w:r w:rsidR="00B0693B" w:rsidRPr="0034751B">
        <w:rPr>
          <w:rFonts w:ascii="Times New Roman" w:hAnsi="Times New Roman"/>
        </w:rPr>
        <w:t xml:space="preserve">).  Trend tests were conducted using the </w:t>
      </w:r>
      <w:r w:rsidR="00B0693B" w:rsidRPr="0034751B">
        <w:rPr>
          <w:rFonts w:ascii="Times New Roman" w:hAnsi="Times New Roman"/>
          <w:i/>
        </w:rPr>
        <w:t>multcomp</w:t>
      </w:r>
      <w:r w:rsidR="00B0693B" w:rsidRPr="0034751B">
        <w:rPr>
          <w:rFonts w:ascii="Times New Roman" w:hAnsi="Times New Roman"/>
        </w:rPr>
        <w:t xml:space="preserve"> package (Hothorn et al 2008). </w:t>
      </w:r>
    </w:p>
    <w:p w14:paraId="4F6C1E88" w14:textId="77777777" w:rsidR="00623854" w:rsidRDefault="00623854" w:rsidP="00623854">
      <w:pPr>
        <w:spacing w:line="480" w:lineRule="auto"/>
        <w:ind w:firstLine="720"/>
        <w:rPr>
          <w:ins w:id="91" w:author="Brouwer, Nathan" w:date="2018-02-20T15:14:00Z"/>
          <w:rFonts w:ascii="Times New Roman" w:hAnsi="Times New Roman"/>
        </w:rPr>
        <w:pPrChange w:id="92" w:author="Brouwer, Nathan" w:date="2018-02-20T15:14:00Z">
          <w:pPr>
            <w:spacing w:line="480" w:lineRule="auto"/>
          </w:pPr>
        </w:pPrChange>
      </w:pPr>
    </w:p>
    <w:p w14:paraId="3BF53BFA" w14:textId="77777777" w:rsidR="0084001C" w:rsidDel="00623854" w:rsidRDefault="0084001C" w:rsidP="00337106">
      <w:pPr>
        <w:spacing w:line="480" w:lineRule="auto"/>
        <w:rPr>
          <w:del w:id="93" w:author="Brouwer, Nathan" w:date="2018-02-20T15:14:00Z"/>
          <w:rFonts w:ascii="Times New Roman" w:hAnsi="Times New Roman"/>
        </w:rPr>
      </w:pPr>
    </w:p>
    <w:p w14:paraId="5B35815A" w14:textId="52CF58D5" w:rsidR="0084001C" w:rsidDel="00623854" w:rsidRDefault="0084001C" w:rsidP="00623854">
      <w:pPr>
        <w:spacing w:line="480" w:lineRule="auto"/>
        <w:ind w:firstLine="720"/>
        <w:rPr>
          <w:del w:id="94" w:author="Brouwer, Nathan" w:date="2018-02-20T15:15:00Z"/>
          <w:rFonts w:ascii="Times New Roman" w:hAnsi="Times New Roman"/>
        </w:rPr>
        <w:pPrChange w:id="95" w:author="Brouwer, Nathan" w:date="2018-02-20T15:15:00Z">
          <w:pPr>
            <w:spacing w:line="480" w:lineRule="auto"/>
          </w:pPr>
        </w:pPrChange>
      </w:pPr>
      <w:r w:rsidRPr="0034751B">
        <w:rPr>
          <w:rFonts w:ascii="Times New Roman" w:hAnsi="Times New Roman"/>
        </w:rPr>
        <w:t xml:space="preserve">This approach provides a number of advantages relative to building separate models for each species, including accounting for correlations across species due to common study years and sites shared across species and joint modeling of shared characteristics of species (eg. migration behavior).  These models can both improve power by sharing information across species (“borrowing strength”; </w:t>
      </w:r>
      <w:del w:id="96" w:author="Brouwer, Nathan" w:date="2018-02-20T15:15:00Z">
        <w:r w:rsidRPr="0034751B" w:rsidDel="00623854">
          <w:rPr>
            <w:rFonts w:ascii="Times New Roman" w:hAnsi="Times New Roman"/>
            <w:highlight w:val="yellow"/>
          </w:rPr>
          <w:delText>ref</w:delText>
        </w:r>
      </w:del>
      <w:ins w:id="97" w:author="Brouwer, Nathan" w:date="2018-02-20T15:15:00Z">
        <w:r w:rsidR="00623854">
          <w:rPr>
            <w:rFonts w:ascii="Times New Roman" w:hAnsi="Times New Roman"/>
          </w:rPr>
          <w:t>Gelman and Hill 2007</w:t>
        </w:r>
      </w:ins>
      <w:r w:rsidRPr="0034751B">
        <w:rPr>
          <w:rFonts w:ascii="Times New Roman" w:hAnsi="Times New Roman"/>
        </w:rPr>
        <w:t xml:space="preserve">) and reduce Type I errors without the need for corrections for multiple comparisons (Gelman </w:t>
      </w:r>
      <w:del w:id="98" w:author="Brouwer, Nathan" w:date="2018-02-20T15:14:00Z">
        <w:r w:rsidRPr="0034751B" w:rsidDel="00623854">
          <w:rPr>
            <w:rFonts w:ascii="Times New Roman" w:hAnsi="Times New Roman"/>
            <w:highlight w:val="yellow"/>
          </w:rPr>
          <w:delText>xxxx</w:delText>
        </w:r>
      </w:del>
      <w:ins w:id="99" w:author="Brouwer, Nathan" w:date="2018-02-20T15:14:00Z">
        <w:r w:rsidR="00623854">
          <w:rPr>
            <w:rFonts w:ascii="Times New Roman" w:hAnsi="Times New Roman"/>
          </w:rPr>
          <w:t>et al</w:t>
        </w:r>
      </w:ins>
      <w:ins w:id="100" w:author="Brouwer, Nathan" w:date="2018-02-20T15:15:00Z">
        <w:r w:rsidR="00623854">
          <w:rPr>
            <w:rFonts w:ascii="Times New Roman" w:hAnsi="Times New Roman"/>
          </w:rPr>
          <w:t xml:space="preserve"> 2012</w:t>
        </w:r>
      </w:ins>
      <w:r w:rsidRPr="0034751B">
        <w:rPr>
          <w:rFonts w:ascii="Times New Roman" w:hAnsi="Times New Roman"/>
        </w:rPr>
        <w:t>).  This approach is becoming increasing popular for multi-species studies (Jackson et al 2012, Brouwer et al. 2017).</w:t>
      </w:r>
    </w:p>
    <w:p w14:paraId="778FD15F" w14:textId="07399FA1" w:rsidR="00623854" w:rsidRPr="0034751B" w:rsidRDefault="00623854" w:rsidP="00623854">
      <w:pPr>
        <w:spacing w:line="480" w:lineRule="auto"/>
        <w:ind w:firstLine="720"/>
        <w:rPr>
          <w:ins w:id="101" w:author="Brouwer, Nathan" w:date="2018-02-20T15:15:00Z"/>
          <w:rFonts w:ascii="Times New Roman" w:hAnsi="Times New Roman"/>
        </w:rPr>
        <w:pPrChange w:id="102" w:author="Brouwer, Nathan" w:date="2018-02-20T15:14:00Z">
          <w:pPr>
            <w:spacing w:line="480" w:lineRule="auto"/>
          </w:pPr>
        </w:pPrChange>
      </w:pPr>
      <w:ins w:id="103" w:author="Brouwer, Nathan" w:date="2018-02-20T15:15:00Z">
        <w:r>
          <w:rPr>
            <w:rFonts w:ascii="Times New Roman" w:hAnsi="Times New Roman"/>
          </w:rPr>
          <w:tab/>
        </w:r>
      </w:ins>
    </w:p>
    <w:p w14:paraId="51BE7CD5" w14:textId="77777777" w:rsidR="0084001C" w:rsidDel="00623854" w:rsidRDefault="0084001C" w:rsidP="00337106">
      <w:pPr>
        <w:spacing w:line="480" w:lineRule="auto"/>
        <w:rPr>
          <w:del w:id="104" w:author="Brouwer, Nathan" w:date="2018-02-20T15:15:00Z"/>
          <w:rFonts w:ascii="Times New Roman" w:hAnsi="Times New Roman"/>
        </w:rPr>
      </w:pPr>
    </w:p>
    <w:p w14:paraId="6BFC8EE7" w14:textId="77777777" w:rsidR="00337106" w:rsidDel="00623854" w:rsidRDefault="00337106" w:rsidP="00337106">
      <w:pPr>
        <w:spacing w:line="480" w:lineRule="auto"/>
        <w:rPr>
          <w:del w:id="105" w:author="Brouwer, Nathan" w:date="2018-02-20T15:15:00Z"/>
          <w:rFonts w:ascii="Times New Roman" w:hAnsi="Times New Roman"/>
        </w:rPr>
      </w:pPr>
    </w:p>
    <w:p w14:paraId="5537911A" w14:textId="5A09C9B3" w:rsidR="00411E12" w:rsidRDefault="00337106" w:rsidP="00623854">
      <w:pPr>
        <w:spacing w:line="480" w:lineRule="auto"/>
        <w:ind w:firstLine="720"/>
        <w:rPr>
          <w:rFonts w:ascii="Times New Roman" w:hAnsi="Times New Roman"/>
        </w:rPr>
        <w:pPrChange w:id="106" w:author="Brouwer, Nathan" w:date="2018-02-20T15:15:00Z">
          <w:pPr>
            <w:spacing w:line="480" w:lineRule="auto"/>
          </w:pPr>
        </w:pPrChange>
      </w:pPr>
      <w:r w:rsidRPr="0034751B">
        <w:rPr>
          <w:rFonts w:ascii="Times New Roman" w:hAnsi="Times New Roman"/>
        </w:rPr>
        <w:t>We calculated 95% confidence intervals</w:t>
      </w:r>
      <w:r>
        <w:rPr>
          <w:rFonts w:ascii="Times New Roman" w:hAnsi="Times New Roman"/>
        </w:rPr>
        <w:t xml:space="preserve"> (95% CI)</w:t>
      </w:r>
      <w:r w:rsidRPr="0034751B">
        <w:rPr>
          <w:rFonts w:ascii="Times New Roman" w:hAnsi="Times New Roman"/>
        </w:rPr>
        <w:t xml:space="preserve"> around </w:t>
      </w:r>
      <w:r w:rsidR="0084001C">
        <w:rPr>
          <w:rFonts w:ascii="Times New Roman" w:hAnsi="Times New Roman"/>
        </w:rPr>
        <w:t xml:space="preserve">overall </w:t>
      </w:r>
      <w:r>
        <w:rPr>
          <w:rFonts w:ascii="Times New Roman" w:hAnsi="Times New Roman"/>
        </w:rPr>
        <w:t xml:space="preserve">GLMM </w:t>
      </w:r>
      <w:r w:rsidRPr="0034751B">
        <w:rPr>
          <w:rFonts w:ascii="Times New Roman" w:hAnsi="Times New Roman"/>
        </w:rPr>
        <w:t xml:space="preserve">regression lines using the </w:t>
      </w:r>
      <w:r w:rsidRPr="0034751B">
        <w:rPr>
          <w:rFonts w:ascii="Times New Roman" w:hAnsi="Times New Roman"/>
          <w:i/>
        </w:rPr>
        <w:t>predictInterval()</w:t>
      </w:r>
      <w:r w:rsidRPr="0034751B">
        <w:rPr>
          <w:rFonts w:ascii="Times New Roman" w:hAnsi="Times New Roman"/>
        </w:rPr>
        <w:t xml:space="preserve"> function in the </w:t>
      </w:r>
      <w:r w:rsidRPr="0034751B">
        <w:rPr>
          <w:rFonts w:ascii="Times New Roman" w:hAnsi="Times New Roman"/>
          <w:i/>
        </w:rPr>
        <w:t>merTools</w:t>
      </w:r>
      <w:r w:rsidRPr="0034751B">
        <w:rPr>
          <w:rFonts w:ascii="Times New Roman" w:hAnsi="Times New Roman"/>
        </w:rPr>
        <w:t xml:space="preserve"> packa</w:t>
      </w:r>
      <w:r>
        <w:rPr>
          <w:rFonts w:ascii="Times New Roman" w:hAnsi="Times New Roman"/>
        </w:rPr>
        <w:t>ge (Knowles and Frederick 2016).  Means for each site were estimated using the GLMM and confidence intervals approximated using standard errors (SE) from the model coefficients (95% CI = +/- 1.96*SE).</w:t>
      </w:r>
      <w:r w:rsidR="00411E12">
        <w:rPr>
          <w:rFonts w:ascii="Times New Roman" w:hAnsi="Times New Roman"/>
        </w:rPr>
        <w:t xml:space="preserve">  We </w:t>
      </w:r>
      <w:r w:rsidR="00411E12" w:rsidRPr="00337106">
        <w:rPr>
          <w:rFonts w:ascii="Times New Roman" w:hAnsi="Times New Roman"/>
        </w:rPr>
        <w:t>built</w:t>
      </w:r>
      <w:r w:rsidR="00411E12">
        <w:rPr>
          <w:rFonts w:ascii="Times New Roman" w:hAnsi="Times New Roman"/>
        </w:rPr>
        <w:t xml:space="preserve"> all</w:t>
      </w:r>
      <w:r w:rsidR="00411E12" w:rsidRPr="00337106">
        <w:rPr>
          <w:rFonts w:ascii="Times New Roman" w:hAnsi="Times New Roman"/>
        </w:rPr>
        <w:t xml:space="preserve"> plots using </w:t>
      </w:r>
      <w:r w:rsidR="00411E12" w:rsidRPr="00337106">
        <w:rPr>
          <w:rFonts w:ascii="Times New Roman" w:hAnsi="Times New Roman"/>
          <w:i/>
        </w:rPr>
        <w:t>ggplot2</w:t>
      </w:r>
      <w:r w:rsidR="00411E12" w:rsidRPr="00337106">
        <w:rPr>
          <w:rFonts w:ascii="Times New Roman" w:hAnsi="Times New Roman"/>
        </w:rPr>
        <w:t xml:space="preserve"> (Whickham 2009)</w:t>
      </w:r>
      <w:r w:rsidR="00411E12">
        <w:rPr>
          <w:rFonts w:ascii="Times New Roman" w:hAnsi="Times New Roman"/>
        </w:rPr>
        <w:t xml:space="preserve"> and </w:t>
      </w:r>
      <w:r w:rsidR="00411E12" w:rsidRPr="00F94946">
        <w:rPr>
          <w:rFonts w:ascii="Times New Roman" w:hAnsi="Times New Roman"/>
          <w:i/>
        </w:rPr>
        <w:t>cowplot</w:t>
      </w:r>
      <w:r w:rsidR="00411E12">
        <w:rPr>
          <w:rFonts w:ascii="Times New Roman" w:hAnsi="Times New Roman"/>
        </w:rPr>
        <w:t xml:space="preserve"> (Wilke 2017)</w:t>
      </w:r>
      <w:r w:rsidR="00411E12" w:rsidRPr="00337106">
        <w:rPr>
          <w:rFonts w:ascii="Times New Roman" w:hAnsi="Times New Roman"/>
        </w:rPr>
        <w:t xml:space="preserve">. </w:t>
      </w:r>
    </w:p>
    <w:p w14:paraId="53032CC7" w14:textId="2419FF52" w:rsidR="00337106" w:rsidRDefault="00337106" w:rsidP="00411E12">
      <w:pPr>
        <w:spacing w:line="480" w:lineRule="auto"/>
        <w:rPr>
          <w:rFonts w:ascii="Times New Roman" w:hAnsi="Times New Roman"/>
        </w:rPr>
      </w:pPr>
    </w:p>
    <w:p w14:paraId="3BD9A7AF" w14:textId="77777777" w:rsidR="00B0693B" w:rsidRPr="00337106" w:rsidRDefault="00B0693B" w:rsidP="00337106">
      <w:pPr>
        <w:pStyle w:val="NoSpacing"/>
        <w:spacing w:line="480" w:lineRule="auto"/>
        <w:rPr>
          <w:rFonts w:ascii="Times New Roman" w:hAnsi="Times New Roman"/>
          <w:szCs w:val="24"/>
        </w:rPr>
      </w:pPr>
    </w:p>
    <w:p w14:paraId="2504330D" w14:textId="036802D9" w:rsidR="00A703B2" w:rsidRDefault="00A703B2" w:rsidP="00A703B2">
      <w:pPr>
        <w:spacing w:line="480" w:lineRule="auto"/>
        <w:rPr>
          <w:ins w:id="107" w:author="Brouwer, Nathan" w:date="2018-02-20T13:28:00Z"/>
        </w:rPr>
      </w:pPr>
      <w:r w:rsidRPr="00337106">
        <w:rPr>
          <w:b/>
          <w:i/>
        </w:rPr>
        <w:t>Rarefaction</w:t>
      </w:r>
      <w:r>
        <w:rPr>
          <w:i/>
        </w:rPr>
        <w:t xml:space="preserve"> </w:t>
      </w:r>
      <w:r w:rsidRPr="006E030B">
        <w:t>W</w:t>
      </w:r>
      <w:r>
        <w:t xml:space="preserve">e used </w:t>
      </w:r>
      <w:commentRangeStart w:id="108"/>
      <w:commentRangeStart w:id="109"/>
      <w:r>
        <w:t>rarefaction</w:t>
      </w:r>
      <w:commentRangeEnd w:id="108"/>
      <w:r>
        <w:rPr>
          <w:rStyle w:val="CommentReference"/>
          <w:rFonts w:ascii="Times New Roman" w:eastAsia="Times New Roman" w:hAnsi="Times New Roman"/>
        </w:rPr>
        <w:commentReference w:id="108"/>
      </w:r>
      <w:commentRangeEnd w:id="109"/>
      <w:r w:rsidR="007A336A">
        <w:rPr>
          <w:rStyle w:val="CommentReference"/>
          <w:rFonts w:ascii="Times New Roman" w:eastAsia="Times New Roman" w:hAnsi="Times New Roman"/>
        </w:rPr>
        <w:commentReference w:id="109"/>
      </w:r>
      <w:r w:rsidRPr="006E030B">
        <w:t xml:space="preserve"> to compare species richness </w:t>
      </w:r>
      <w:r>
        <w:t xml:space="preserve">among sites, pooling data from across </w:t>
      </w:r>
      <w:commentRangeStart w:id="110"/>
      <w:r>
        <w:t>years</w:t>
      </w:r>
      <w:commentRangeEnd w:id="110"/>
      <w:r>
        <w:rPr>
          <w:rStyle w:val="CommentReference"/>
          <w:rFonts w:ascii="Times New Roman" w:eastAsia="Times New Roman" w:hAnsi="Times New Roman"/>
        </w:rPr>
        <w:commentReference w:id="110"/>
      </w:r>
      <w:r w:rsidRPr="006E030B">
        <w:t>.</w:t>
      </w:r>
      <w:r>
        <w:t xml:space="preserve"> Rarefaction</w:t>
      </w:r>
      <w:r w:rsidRPr="006E030B">
        <w:t xml:space="preserve"> produces idealized species-accumulation curves that allow direct comparison of results among groups that differ in patterns of abundance or are sampled </w:t>
      </w:r>
      <w:r>
        <w:t>using</w:t>
      </w:r>
      <w:r w:rsidRPr="006E030B">
        <w:t xml:space="preserve"> different techniques (Gotelli and Colwell 2001).</w:t>
      </w:r>
      <w:r>
        <w:t xml:space="preserve"> </w:t>
      </w:r>
      <w:r w:rsidRPr="006E030B">
        <w:t>Rarefaction calculates the expected species richness of the different groups for a constant sampling effort</w:t>
      </w:r>
      <w:r>
        <w:t>,</w:t>
      </w:r>
      <w:r w:rsidRPr="006E030B">
        <w:t xml:space="preserve"> but does not provide an estimate of asymptotic richness.</w:t>
      </w:r>
      <w:r>
        <w:t xml:space="preserve"> </w:t>
      </w:r>
      <w:r w:rsidRPr="006E030B">
        <w:t xml:space="preserve">Rather, for each accumulation curve </w:t>
      </w:r>
      <w:r w:rsidRPr="009615B6">
        <w:t xml:space="preserve">we </w:t>
      </w:r>
      <w:r>
        <w:t xml:space="preserve">calculated a </w:t>
      </w:r>
      <w:commentRangeStart w:id="111"/>
      <w:r>
        <w:t>Chao</w:t>
      </w:r>
      <w:commentRangeEnd w:id="111"/>
      <w:r>
        <w:rPr>
          <w:rStyle w:val="CommentReference"/>
          <w:rFonts w:ascii="Times New Roman" w:eastAsia="Times New Roman" w:hAnsi="Times New Roman"/>
        </w:rPr>
        <w:commentReference w:id="111"/>
      </w:r>
      <w:r>
        <w:t xml:space="preserve"> </w:t>
      </w:r>
      <w:r w:rsidRPr="009615B6">
        <w:t xml:space="preserve">1 non-parametric estimator of </w:t>
      </w:r>
      <w:r>
        <w:t xml:space="preserve">richness with its variance </w:t>
      </w:r>
      <w:r w:rsidRPr="009615B6">
        <w:t xml:space="preserve">and </w:t>
      </w:r>
      <w:r>
        <w:t>95% confidence interval (Chao 1984)</w:t>
      </w:r>
      <w:r w:rsidRPr="009615B6">
        <w:t>.</w:t>
      </w:r>
    </w:p>
    <w:p w14:paraId="32A37F5F" w14:textId="24D3AB2F" w:rsidR="00306E7A" w:rsidRPr="00A703B2" w:rsidDel="00623854" w:rsidRDefault="00306E7A" w:rsidP="00A703B2">
      <w:pPr>
        <w:spacing w:line="480" w:lineRule="auto"/>
        <w:rPr>
          <w:del w:id="112" w:author="Brouwer, Nathan" w:date="2018-02-20T15:18:00Z"/>
          <w:i/>
        </w:rPr>
      </w:pPr>
    </w:p>
    <w:p w14:paraId="2D27343E" w14:textId="77777777" w:rsidR="00A703B2" w:rsidRDefault="00A703B2" w:rsidP="00AF5CA2">
      <w:pPr>
        <w:spacing w:line="480" w:lineRule="auto"/>
        <w:rPr>
          <w:i/>
        </w:rPr>
      </w:pPr>
    </w:p>
    <w:p w14:paraId="540C030B" w14:textId="77777777" w:rsidR="00AF5CA2" w:rsidRPr="00337106" w:rsidDel="00623854" w:rsidRDefault="00A703B2" w:rsidP="00AF5CA2">
      <w:pPr>
        <w:spacing w:line="480" w:lineRule="auto"/>
        <w:rPr>
          <w:del w:id="113" w:author="Brouwer, Nathan" w:date="2018-02-20T15:18:00Z"/>
          <w:rFonts w:ascii="Times New Roman" w:hAnsi="Times New Roman"/>
        </w:rPr>
      </w:pPr>
      <w:r w:rsidRPr="00337106">
        <w:rPr>
          <w:b/>
          <w:i/>
        </w:rPr>
        <w:t>Shannon Diversity, Dominance and Evenness</w:t>
      </w:r>
      <w:r>
        <w:rPr>
          <w:i/>
        </w:rPr>
        <w:t xml:space="preserve"> </w:t>
      </w:r>
      <w:r>
        <w:t>We calculated</w:t>
      </w:r>
      <w:r w:rsidR="00AF5CA2">
        <w:t xml:space="preserve"> species richness and</w:t>
      </w:r>
      <w:r>
        <w:t xml:space="preserve"> Shannon </w:t>
      </w:r>
      <w:r w:rsidR="00D472B0">
        <w:t>Diversity</w:t>
      </w:r>
      <w:r>
        <w:t xml:space="preserve"> for each site each year of the study.  We also calculated </w:t>
      </w:r>
      <w:commentRangeStart w:id="114"/>
      <w:r>
        <w:t xml:space="preserve">numerical dominance </w:t>
      </w:r>
      <w:commentRangeEnd w:id="114"/>
      <w:r w:rsidR="007A336A">
        <w:rPr>
          <w:rStyle w:val="CommentReference"/>
          <w:rFonts w:ascii="Times New Roman" w:eastAsia="Times New Roman" w:hAnsi="Times New Roman"/>
        </w:rPr>
        <w:commentReference w:id="114"/>
      </w:r>
      <w:r>
        <w:t xml:space="preserve">of species captured within each site, and </w:t>
      </w:r>
      <w:r w:rsidR="007A336A">
        <w:t>Pielou’s</w:t>
      </w:r>
      <w:r w:rsidRPr="009615B6">
        <w:t xml:space="preserve"> </w:t>
      </w:r>
      <w:commentRangeStart w:id="115"/>
      <w:r w:rsidRPr="009615B6">
        <w:t>eve</w:t>
      </w:r>
      <w:r>
        <w:t>nness</w:t>
      </w:r>
      <w:commentRangeEnd w:id="115"/>
      <w:r w:rsidR="007A336A">
        <w:rPr>
          <w:rStyle w:val="CommentReference"/>
          <w:rFonts w:ascii="Times New Roman" w:eastAsia="Times New Roman" w:hAnsi="Times New Roman"/>
        </w:rPr>
        <w:commentReference w:id="115"/>
      </w:r>
      <w:r>
        <w:t xml:space="preserve"> index (Magurran</w:t>
      </w:r>
      <w:r w:rsidRPr="009615B6">
        <w:t xml:space="preserve"> 1988)</w:t>
      </w:r>
      <w:r>
        <w:t xml:space="preserve"> </w:t>
      </w:r>
      <w:r w:rsidRPr="009615B6">
        <w:t>of the distribution of individuals among taxa</w:t>
      </w:r>
      <w:r>
        <w:t xml:space="preserve"> (</w:t>
      </w:r>
      <w:r w:rsidRPr="009615B6">
        <w:t>absolute evenness</w:t>
      </w:r>
      <w:r>
        <w:t xml:space="preserve"> = 1.0). </w:t>
      </w:r>
      <w:r w:rsidR="007A336A">
        <w:t xml:space="preserve">  </w:t>
      </w:r>
      <w:r w:rsidRPr="006E030B">
        <w:t>We convert</w:t>
      </w:r>
      <w:r>
        <w:t>ed diversity</w:t>
      </w:r>
      <w:r w:rsidRPr="006E030B">
        <w:t xml:space="preserve"> to t</w:t>
      </w:r>
      <w:r>
        <w:t>he “effective number of species</w:t>
      </w:r>
      <w:r w:rsidRPr="006E030B">
        <w:t>”</w:t>
      </w:r>
      <w:r>
        <w:t xml:space="preserve"> by exponentiating species richness (Jost 2006) to represent</w:t>
      </w:r>
      <w:r w:rsidRPr="006E030B">
        <w:t xml:space="preserve"> true diversity with mathematical properties </w:t>
      </w:r>
      <w:r>
        <w:t>allowing comparison among groups</w:t>
      </w:r>
      <w:r w:rsidRPr="006E030B">
        <w:t>.</w:t>
      </w:r>
      <w:r w:rsidR="00D472B0">
        <w:t xml:space="preserve">  We modeled how these indices varied as pastures aged using regression and how they varied between age classes, including the mature forest at Aceitillar, as described above.</w:t>
      </w:r>
      <w:r w:rsidR="00AF5CA2">
        <w:t xml:space="preserve">  We </w:t>
      </w:r>
      <w:r w:rsidR="00AF5CA2">
        <w:rPr>
          <w:rFonts w:ascii="Times New Roman" w:hAnsi="Times New Roman"/>
        </w:rPr>
        <w:t>l</w:t>
      </w:r>
      <w:r w:rsidR="00AF5CA2" w:rsidRPr="00337106">
        <w:rPr>
          <w:rFonts w:ascii="Times New Roman" w:hAnsi="Times New Roman"/>
        </w:rPr>
        <w:t xml:space="preserve">og transformed species </w:t>
      </w:r>
      <w:r w:rsidR="00AF5CA2">
        <w:rPr>
          <w:rFonts w:ascii="Times New Roman" w:hAnsi="Times New Roman"/>
        </w:rPr>
        <w:t>diveristy</w:t>
      </w:r>
      <w:r w:rsidR="00AF5CA2" w:rsidRPr="00337106">
        <w:rPr>
          <w:rFonts w:ascii="Times New Roman" w:hAnsi="Times New Roman"/>
        </w:rPr>
        <w:t xml:space="preserve"> and logit transformed even</w:t>
      </w:r>
      <w:r w:rsidR="00AF5CA2">
        <w:rPr>
          <w:rFonts w:ascii="Times New Roman" w:hAnsi="Times New Roman"/>
        </w:rPr>
        <w:t>n</w:t>
      </w:r>
      <w:r w:rsidR="00AF5CA2" w:rsidRPr="00337106">
        <w:rPr>
          <w:rFonts w:ascii="Times New Roman" w:hAnsi="Times New Roman"/>
        </w:rPr>
        <w:t>ess</w:t>
      </w:r>
      <w:r w:rsidR="00AF5CA2">
        <w:rPr>
          <w:rFonts w:ascii="Times New Roman" w:hAnsi="Times New Roman"/>
        </w:rPr>
        <w:t xml:space="preserve"> because it is a percentage (Warton and Hui 2011) and modeled both using a linear mixed model (LMM).  Species richness was modeled using a Poisson GLMM with an observation-level random affect to account for overdispersion (Harrison 2014)</w:t>
      </w:r>
      <w:r w:rsidR="00AF5CA2" w:rsidRPr="00337106">
        <w:rPr>
          <w:rFonts w:ascii="Times New Roman" w:hAnsi="Times New Roman"/>
        </w:rPr>
        <w:t>.  All test statistics ar</w:t>
      </w:r>
      <w:r w:rsidR="00AF5CA2">
        <w:rPr>
          <w:rFonts w:ascii="Times New Roman" w:hAnsi="Times New Roman"/>
        </w:rPr>
        <w:t>e reported for transformed data and</w:t>
      </w:r>
      <w:r w:rsidR="00AF5CA2" w:rsidRPr="00337106">
        <w:rPr>
          <w:rFonts w:ascii="Times New Roman" w:hAnsi="Times New Roman"/>
        </w:rPr>
        <w:t xml:space="preserve"> analyses we</w:t>
      </w:r>
      <w:r w:rsidR="00AF5CA2">
        <w:rPr>
          <w:rFonts w:ascii="Times New Roman" w:hAnsi="Times New Roman"/>
        </w:rPr>
        <w:t>re</w:t>
      </w:r>
      <w:r w:rsidR="00AF5CA2" w:rsidRPr="00337106">
        <w:rPr>
          <w:rFonts w:ascii="Times New Roman" w:hAnsi="Times New Roman"/>
        </w:rPr>
        <w:t xml:space="preserve"> re-run on untransformed data for plotting.</w:t>
      </w:r>
    </w:p>
    <w:p w14:paraId="6BDD92A3" w14:textId="77777777" w:rsidR="00A703B2" w:rsidRDefault="00A703B2" w:rsidP="00AF5CA2">
      <w:pPr>
        <w:spacing w:line="480" w:lineRule="auto"/>
      </w:pPr>
    </w:p>
    <w:p w14:paraId="2E4F68A8" w14:textId="77777777" w:rsidR="007A336A" w:rsidRDefault="007A336A" w:rsidP="00AF5CA2">
      <w:pPr>
        <w:spacing w:line="480" w:lineRule="auto"/>
        <w:rPr>
          <w:i/>
        </w:rPr>
      </w:pPr>
    </w:p>
    <w:p w14:paraId="376ECF2C" w14:textId="02BE14DF" w:rsidR="00A703B2" w:rsidRDefault="007A336A" w:rsidP="00337106">
      <w:pPr>
        <w:spacing w:line="480" w:lineRule="auto"/>
      </w:pPr>
      <w:r w:rsidRPr="00337106">
        <w:rPr>
          <w:b/>
          <w:i/>
        </w:rPr>
        <w:t>Community Similarity (</w:t>
      </w:r>
      <w:r w:rsidR="00A703B2" w:rsidRPr="00337106">
        <w:rPr>
          <w:b/>
          <w:i/>
        </w:rPr>
        <w:t>Jaccard</w:t>
      </w:r>
      <w:r w:rsidRPr="00337106">
        <w:rPr>
          <w:b/>
          <w:i/>
        </w:rPr>
        <w:t xml:space="preserve"> and</w:t>
      </w:r>
      <w:r w:rsidR="00A703B2" w:rsidRPr="00337106">
        <w:rPr>
          <w:b/>
          <w:i/>
        </w:rPr>
        <w:t xml:space="preserve"> Sorenson</w:t>
      </w:r>
      <w:r w:rsidRPr="00337106">
        <w:rPr>
          <w:b/>
          <w:i/>
        </w:rPr>
        <w:t xml:space="preserve"> Indices</w:t>
      </w:r>
      <w:ins w:id="116" w:author="Brouwer, Nathan" w:date="2018-02-20T15:18:00Z">
        <w:r w:rsidR="00623854">
          <w:rPr>
            <w:b/>
            <w:i/>
          </w:rPr>
          <w:t>, NMDS</w:t>
        </w:r>
      </w:ins>
      <w:r w:rsidRPr="00337106">
        <w:rPr>
          <w:b/>
          <w:i/>
        </w:rPr>
        <w:t>)</w:t>
      </w:r>
      <w:r w:rsidRPr="00337106">
        <w:rPr>
          <w:b/>
        </w:rPr>
        <w:t xml:space="preserve">  </w:t>
      </w:r>
      <w:r w:rsidRPr="00337106">
        <w:t>For</w:t>
      </w:r>
      <w:r>
        <w:rPr>
          <w:b/>
        </w:rPr>
        <w:t xml:space="preserve"> </w:t>
      </w:r>
      <w:r>
        <w:t>each site we pooled data from across years and</w:t>
      </w:r>
      <w:r w:rsidR="00A703B2">
        <w:t xml:space="preserve"> used </w:t>
      </w:r>
      <w:commentRangeStart w:id="117"/>
      <w:r w:rsidR="00A703B2" w:rsidRPr="009615B6">
        <w:t xml:space="preserve">Jaccard’s index </w:t>
      </w:r>
      <w:commentRangeEnd w:id="117"/>
      <w:r>
        <w:rPr>
          <w:rStyle w:val="CommentReference"/>
          <w:rFonts w:ascii="Times New Roman" w:eastAsia="Times New Roman" w:hAnsi="Times New Roman"/>
        </w:rPr>
        <w:commentReference w:id="117"/>
      </w:r>
      <w:r w:rsidR="00A703B2" w:rsidRPr="009615B6">
        <w:t>to compare the similarity of commu</w:t>
      </w:r>
      <w:r w:rsidR="00A703B2">
        <w:t xml:space="preserve">nities based on presence/absence of species, and </w:t>
      </w:r>
      <w:commentRangeStart w:id="118"/>
      <w:r w:rsidR="00A703B2">
        <w:t>Sorenson’s</w:t>
      </w:r>
      <w:commentRangeEnd w:id="118"/>
      <w:r>
        <w:rPr>
          <w:rStyle w:val="CommentReference"/>
          <w:rFonts w:ascii="Times New Roman" w:eastAsia="Times New Roman" w:hAnsi="Times New Roman"/>
        </w:rPr>
        <w:commentReference w:id="118"/>
      </w:r>
      <w:r w:rsidR="00A703B2">
        <w:t xml:space="preserve"> measure to compare the similarity of sites based on the proportional abundance of species recorded, and the </w:t>
      </w:r>
      <w:commentRangeStart w:id="119"/>
      <w:r w:rsidR="00A703B2">
        <w:t>proportional</w:t>
      </w:r>
      <w:commentRangeEnd w:id="119"/>
      <w:r>
        <w:rPr>
          <w:rStyle w:val="CommentReference"/>
          <w:rFonts w:ascii="Times New Roman" w:eastAsia="Times New Roman" w:hAnsi="Times New Roman"/>
        </w:rPr>
        <w:commentReference w:id="119"/>
      </w:r>
      <w:r w:rsidR="00A703B2">
        <w:t xml:space="preserve"> abundance of birds in each diet category.</w:t>
      </w:r>
      <w:ins w:id="120" w:author="Brouwer, Nathan" w:date="2018-02-20T20:15:00Z">
        <w:r w:rsidR="00B024D5">
          <w:t xml:space="preserve">  Both indices were calculated using the </w:t>
        </w:r>
        <w:r w:rsidR="003829E0" w:rsidRPr="003829E0">
          <w:rPr>
            <w:i/>
            <w:rPrChange w:id="121" w:author="Brouwer, Nathan" w:date="2018-02-20T20:17:00Z">
              <w:rPr/>
            </w:rPrChange>
          </w:rPr>
          <w:t>SimilarityPair()</w:t>
        </w:r>
        <w:r w:rsidR="003829E0">
          <w:t xml:space="preserve"> function in </w:t>
        </w:r>
      </w:ins>
      <w:ins w:id="122" w:author="Brouwer, Nathan" w:date="2018-02-20T20:16:00Z">
        <w:r w:rsidR="003829E0">
          <w:t xml:space="preserve">the </w:t>
        </w:r>
        <w:r w:rsidR="003829E0" w:rsidRPr="003829E0">
          <w:rPr>
            <w:i/>
            <w:rPrChange w:id="123" w:author="Brouwer, Nathan" w:date="2018-02-20T20:17:00Z">
              <w:rPr/>
            </w:rPrChange>
          </w:rPr>
          <w:t>SpadeR</w:t>
        </w:r>
        <w:r w:rsidR="003829E0">
          <w:t xml:space="preserve"> package (</w:t>
        </w:r>
      </w:ins>
      <w:ins w:id="124" w:author="Brouwer, Nathan" w:date="2018-02-20T20:17:00Z">
        <w:r w:rsidR="003829E0">
          <w:t>Chao et al. 2016</w:t>
        </w:r>
      </w:ins>
      <w:ins w:id="125" w:author="Brouwer, Nathan" w:date="2018-02-20T20:16:00Z">
        <w:r w:rsidR="003829E0">
          <w:t>)</w:t>
        </w:r>
      </w:ins>
      <w:ins w:id="126" w:author="Brouwer, Nathan" w:date="2018-02-20T15:18:00Z">
        <w:r w:rsidR="00623854">
          <w:t xml:space="preserve">  We also </w:t>
        </w:r>
        <w:r w:rsidR="008B089D">
          <w:t>used non-metric multidimensional</w:t>
        </w:r>
      </w:ins>
      <w:ins w:id="127" w:author="Brouwer, Nathan" w:date="2018-02-20T15:19:00Z">
        <w:r w:rsidR="008B089D">
          <w:t xml:space="preserve"> scaling (NMDS)</w:t>
        </w:r>
      </w:ins>
      <w:ins w:id="128" w:author="Brouwer, Nathan" w:date="2018-02-20T19:18:00Z">
        <w:r w:rsidR="002400F7">
          <w:t xml:space="preserve"> with a Bray-Curtis distance matrix</w:t>
        </w:r>
      </w:ins>
      <w:ins w:id="129" w:author="Brouwer, Nathan" w:date="2018-02-20T15:19:00Z">
        <w:r w:rsidR="008B089D">
          <w:t xml:space="preserve"> </w:t>
        </w:r>
      </w:ins>
      <w:ins w:id="130" w:author="Brouwer, Nathan" w:date="2018-02-20T19:18:00Z">
        <w:r w:rsidR="002400F7">
          <w:t>in</w:t>
        </w:r>
      </w:ins>
      <w:ins w:id="131" w:author="Brouwer, Nathan" w:date="2018-02-20T15:19:00Z">
        <w:r w:rsidR="008B089D">
          <w:t xml:space="preserve"> the vegan package (</w:t>
        </w:r>
      </w:ins>
      <w:ins w:id="132" w:author="Brouwer, Nathan" w:date="2018-02-20T15:20:00Z">
        <w:r w:rsidR="008B089D" w:rsidRPr="00C65CE8">
          <w:rPr>
            <w:rStyle w:val="gnkrckgcgsb"/>
            <w:rFonts w:ascii="Times New Roman" w:hAnsi="Times New Roman"/>
            <w:color w:val="000000"/>
            <w:szCs w:val="24"/>
            <w:bdr w:val="none" w:sz="0" w:space="0" w:color="auto" w:frame="1"/>
          </w:rPr>
          <w:t>Oksanen</w:t>
        </w:r>
        <w:r w:rsidR="008B089D">
          <w:rPr>
            <w:rStyle w:val="gnkrckgcgsb"/>
            <w:rFonts w:ascii="Times New Roman" w:hAnsi="Times New Roman"/>
            <w:color w:val="000000"/>
            <w:szCs w:val="24"/>
            <w:bdr w:val="none" w:sz="0" w:space="0" w:color="auto" w:frame="1"/>
          </w:rPr>
          <w:t xml:space="preserve"> et al. 2017)</w:t>
        </w:r>
      </w:ins>
      <w:ins w:id="133" w:author="Brouwer, Nathan" w:date="2018-02-20T15:19:00Z">
        <w:r w:rsidR="008B089D">
          <w:t xml:space="preserve"> to visualize the overlap in community composition among the </w:t>
        </w:r>
        <w:commentRangeStart w:id="134"/>
        <w:r w:rsidR="008B089D">
          <w:t>sites</w:t>
        </w:r>
      </w:ins>
      <w:commentRangeEnd w:id="134"/>
      <w:ins w:id="135" w:author="Brouwer, Nathan" w:date="2018-02-20T15:26:00Z">
        <w:r w:rsidR="008B089D">
          <w:rPr>
            <w:rStyle w:val="CommentReference"/>
            <w:rFonts w:ascii="Times New Roman" w:eastAsia="Times New Roman" w:hAnsi="Times New Roman"/>
          </w:rPr>
          <w:commentReference w:id="134"/>
        </w:r>
      </w:ins>
      <w:ins w:id="136" w:author="Brouwer, Nathan" w:date="2018-02-20T15:19:00Z">
        <w:r w:rsidR="008B089D">
          <w:t>.</w:t>
        </w:r>
      </w:ins>
      <w:del w:id="137" w:author="Brouwer, Nathan" w:date="2018-02-20T15:18:00Z">
        <w:r w:rsidR="00A703B2" w:rsidDel="00623854">
          <w:delText xml:space="preserve"> </w:delText>
        </w:r>
      </w:del>
    </w:p>
    <w:p w14:paraId="1A935650" w14:textId="77777777" w:rsidR="00411E12" w:rsidRDefault="00411E12" w:rsidP="00337106">
      <w:pPr>
        <w:spacing w:line="480" w:lineRule="auto"/>
      </w:pPr>
    </w:p>
    <w:p w14:paraId="310E922B" w14:textId="77777777" w:rsidR="00A703B2" w:rsidRDefault="00A703B2" w:rsidP="00337106">
      <w:pPr>
        <w:spacing w:line="480" w:lineRule="auto"/>
      </w:pPr>
      <w:r w:rsidRPr="00337106">
        <w:rPr>
          <w:b/>
          <w:i/>
        </w:rPr>
        <w:t>Capture rates</w:t>
      </w:r>
      <w:r w:rsidR="00AF5CA2">
        <w:rPr>
          <w:b/>
        </w:rPr>
        <w:t xml:space="preserve">  </w:t>
      </w:r>
      <w:r w:rsidR="00AF5CA2">
        <w:t xml:space="preserve">We modeled captures rates using a Poisson GLMM with an observation-level random effect to account for overdispersion (Harrison 2014). </w:t>
      </w:r>
      <w:r w:rsidR="00AF5CA2" w:rsidRPr="00AF5CA2">
        <w:rPr>
          <w:highlight w:val="yellow"/>
        </w:rPr>
        <w:t>Overall regression vs. individual-level regression for BLUPs?  Individual ANOVAs?  Individual models with x^2 terms?</w:t>
      </w:r>
    </w:p>
    <w:p w14:paraId="170A4487" w14:textId="77777777" w:rsidR="00AF5CA2" w:rsidRPr="00AF5CA2" w:rsidRDefault="00AF5CA2" w:rsidP="00337106">
      <w:pPr>
        <w:spacing w:line="480" w:lineRule="auto"/>
      </w:pPr>
    </w:p>
    <w:p w14:paraId="7FF3BEC3" w14:textId="70A62C6F" w:rsidR="00A703B2" w:rsidRDefault="00A703B2" w:rsidP="00337106">
      <w:pPr>
        <w:spacing w:line="480" w:lineRule="auto"/>
      </w:pPr>
      <w:r w:rsidRPr="00337106">
        <w:rPr>
          <w:b/>
          <w:i/>
        </w:rPr>
        <w:t>Site persistence</w:t>
      </w:r>
      <w:r w:rsidR="007A336A">
        <w:t xml:space="preserve"> How defined?  Defined the same for both direct site persistence analysis and body condition?</w:t>
      </w:r>
    </w:p>
    <w:p w14:paraId="3203A3D9" w14:textId="77777777" w:rsidR="00411E12" w:rsidRPr="00337106" w:rsidRDefault="00411E12" w:rsidP="00337106">
      <w:pPr>
        <w:spacing w:line="480" w:lineRule="auto"/>
      </w:pPr>
    </w:p>
    <w:p w14:paraId="44EA493C" w14:textId="77777777" w:rsidR="00F94946" w:rsidRDefault="00A703B2" w:rsidP="00F94946">
      <w:pPr>
        <w:spacing w:line="480" w:lineRule="auto"/>
        <w:rPr>
          <w:rFonts w:ascii="Times New Roman" w:hAnsi="Times New Roman"/>
        </w:rPr>
      </w:pPr>
      <w:r w:rsidRPr="00337106">
        <w:rPr>
          <w:b/>
          <w:i/>
        </w:rPr>
        <w:t xml:space="preserve">Age ratio, sex ratio, migratory status, </w:t>
      </w:r>
      <w:r w:rsidR="009134D7">
        <w:rPr>
          <w:b/>
          <w:i/>
        </w:rPr>
        <w:t xml:space="preserve">endemism </w:t>
      </w:r>
      <w:r>
        <w:t>We examine</w:t>
      </w:r>
      <w:r w:rsidR="00F94946">
        <w:t>d</w:t>
      </w:r>
      <w:r>
        <w:t xml:space="preserve"> differences in the proportion of adults and the proportion of males among sites, and </w:t>
      </w:r>
      <w:r w:rsidR="00F94946">
        <w:t>for</w:t>
      </w:r>
      <w:r>
        <w:t xml:space="preserve"> significant </w:t>
      </w:r>
      <w:r w:rsidRPr="00A4501B">
        <w:t xml:space="preserve">heterogeneity </w:t>
      </w:r>
      <w:r>
        <w:t xml:space="preserve">in </w:t>
      </w:r>
      <w:r w:rsidRPr="00A4501B">
        <w:t xml:space="preserve">the proportion of </w:t>
      </w:r>
      <w:r>
        <w:t xml:space="preserve">species and </w:t>
      </w:r>
      <w:r w:rsidRPr="00A4501B">
        <w:t xml:space="preserve">individuals </w:t>
      </w:r>
      <w:r>
        <w:t>among sites grouped by migratory status</w:t>
      </w:r>
      <w:r w:rsidR="009134D7">
        <w:t xml:space="preserve"> and endemism</w:t>
      </w:r>
      <w:r w:rsidR="00F94946">
        <w:t xml:space="preserve">.  </w:t>
      </w:r>
      <w:r w:rsidR="00F94946" w:rsidRPr="00337106">
        <w:rPr>
          <w:rFonts w:ascii="Times New Roman" w:hAnsi="Times New Roman"/>
        </w:rPr>
        <w:t>We analyzed</w:t>
      </w:r>
      <w:r w:rsidR="00F94946">
        <w:rPr>
          <w:rFonts w:ascii="Times New Roman" w:hAnsi="Times New Roman"/>
        </w:rPr>
        <w:t xml:space="preserve"> all of these variables as</w:t>
      </w:r>
      <w:r w:rsidR="00F94946" w:rsidRPr="00337106">
        <w:rPr>
          <w:rFonts w:ascii="Times New Roman" w:hAnsi="Times New Roman"/>
        </w:rPr>
        <w:t xml:space="preserve"> binary data age </w:t>
      </w:r>
      <w:r w:rsidR="00F94946">
        <w:rPr>
          <w:rFonts w:ascii="Times New Roman" w:hAnsi="Times New Roman"/>
        </w:rPr>
        <w:t>with logistic regression</w:t>
      </w:r>
      <w:r w:rsidR="00F94946" w:rsidRPr="00337106">
        <w:rPr>
          <w:rFonts w:ascii="Times New Roman" w:hAnsi="Times New Roman"/>
        </w:rPr>
        <w:t xml:space="preserve"> GLMMs</w:t>
      </w:r>
      <w:r w:rsidR="00F94946">
        <w:rPr>
          <w:rFonts w:ascii="Times New Roman" w:hAnsi="Times New Roman"/>
        </w:rPr>
        <w:t>.</w:t>
      </w:r>
    </w:p>
    <w:p w14:paraId="6B084927" w14:textId="77777777" w:rsidR="00F94946" w:rsidRDefault="00F94946" w:rsidP="00337106">
      <w:pPr>
        <w:spacing w:line="480" w:lineRule="auto"/>
      </w:pPr>
    </w:p>
    <w:p w14:paraId="37EB4C83" w14:textId="0F5F9982" w:rsidR="009134D7" w:rsidRPr="004007F5" w:rsidRDefault="009134D7" w:rsidP="00337106">
      <w:pPr>
        <w:spacing w:line="480" w:lineRule="auto"/>
        <w:rPr>
          <w:highlight w:val="yellow"/>
        </w:rPr>
      </w:pPr>
      <w:r w:rsidRPr="004007F5">
        <w:rPr>
          <w:b/>
          <w:i/>
          <w:highlight w:val="yellow"/>
        </w:rPr>
        <w:t>Diet, habitat</w:t>
      </w:r>
      <w:r w:rsidRPr="004007F5">
        <w:rPr>
          <w:b/>
          <w:highlight w:val="yellow"/>
        </w:rPr>
        <w:t xml:space="preserve"> </w:t>
      </w:r>
      <w:r w:rsidRPr="004007F5">
        <w:rPr>
          <w:highlight w:val="yellow"/>
        </w:rPr>
        <w:t>compositional analysis</w:t>
      </w:r>
    </w:p>
    <w:p w14:paraId="6190DA54" w14:textId="184CB40D" w:rsidR="004007F5" w:rsidRPr="004007F5" w:rsidRDefault="004007F5" w:rsidP="00337106">
      <w:pPr>
        <w:spacing w:line="480" w:lineRule="auto"/>
        <w:rPr>
          <w:rFonts w:ascii="Times New Roman" w:hAnsi="Times New Roman"/>
        </w:rPr>
      </w:pPr>
      <w:r w:rsidRPr="004007F5">
        <w:rPr>
          <w:highlight w:val="yellow"/>
        </w:rPr>
        <w:lastRenderedPageBreak/>
        <w:t xml:space="preserve">We transformed the total number of each species into compositional data and applied the xxx transformation using the </w:t>
      </w:r>
      <w:r w:rsidRPr="004007F5">
        <w:rPr>
          <w:i/>
          <w:highlight w:val="yellow"/>
        </w:rPr>
        <w:t>compositions</w:t>
      </w:r>
      <w:r w:rsidRPr="004007F5">
        <w:rPr>
          <w:highlight w:val="yellow"/>
        </w:rPr>
        <w:t xml:space="preserve"> </w:t>
      </w:r>
      <w:r w:rsidRPr="004007F5">
        <w:rPr>
          <w:rFonts w:ascii="Times New Roman" w:hAnsi="Times New Roman"/>
          <w:highlight w:val="yellow"/>
        </w:rPr>
        <w:t>package (</w:t>
      </w:r>
      <w:r w:rsidRPr="004007F5">
        <w:rPr>
          <w:rStyle w:val="gnkrckgcgsb"/>
          <w:rFonts w:ascii="Times New Roman" w:hAnsi="Times New Roman"/>
          <w:color w:val="000000"/>
          <w:highlight w:val="yellow"/>
          <w:bdr w:val="none" w:sz="0" w:space="0" w:color="auto" w:frame="1"/>
        </w:rPr>
        <w:t>van den Boogaart et al 2014)</w:t>
      </w:r>
      <w:r w:rsidRPr="004007F5">
        <w:rPr>
          <w:rFonts w:ascii="Times New Roman" w:hAnsi="Times New Roman"/>
          <w:highlight w:val="yellow"/>
        </w:rPr>
        <w:t>.</w:t>
      </w:r>
    </w:p>
    <w:p w14:paraId="0348C193" w14:textId="77777777" w:rsidR="00411E12" w:rsidRPr="00337106" w:rsidRDefault="00411E12" w:rsidP="00337106">
      <w:pPr>
        <w:spacing w:line="480" w:lineRule="auto"/>
      </w:pPr>
    </w:p>
    <w:p w14:paraId="58E3146E" w14:textId="6E89310E" w:rsidR="00AF5CA2" w:rsidRPr="00337106" w:rsidRDefault="00AF5CA2" w:rsidP="00AF5CA2">
      <w:pPr>
        <w:spacing w:line="480" w:lineRule="auto"/>
        <w:rPr>
          <w:rFonts w:ascii="Times New Roman" w:hAnsi="Times New Roman"/>
        </w:rPr>
      </w:pPr>
      <w:r>
        <w:rPr>
          <w:b/>
          <w:i/>
        </w:rPr>
        <w:t xml:space="preserve">Body Condition </w:t>
      </w:r>
      <w:r w:rsidRPr="00337106">
        <w:rPr>
          <w:rFonts w:ascii="Times New Roman" w:hAnsi="Times New Roman"/>
        </w:rPr>
        <w:t>To determine if body condition varied among sites we calculated the Scaled Mass Index</w:t>
      </w:r>
      <w:r w:rsidR="00F94946">
        <w:rPr>
          <w:rFonts w:ascii="Times New Roman" w:hAnsi="Times New Roman"/>
        </w:rPr>
        <w:t xml:space="preserve"> (SMI or</w:t>
      </w:r>
      <w:r w:rsidRPr="00337106">
        <w:rPr>
          <w:rFonts w:ascii="Times New Roman" w:hAnsi="Times New Roman"/>
        </w:rPr>
        <w:t xml:space="preserve"> </w:t>
      </w:r>
      <m:oMath>
        <m:acc>
          <m:accPr>
            <m:ctrlPr>
              <w:rPr>
                <w:rFonts w:ascii="Cambria Math" w:hAnsi="Cambria Math"/>
                <w:i/>
              </w:rPr>
            </m:ctrlPr>
          </m:accPr>
          <m:e>
            <m:r>
              <w:rPr>
                <w:rFonts w:ascii="Cambria Math" w:hAnsi="Cambria Math"/>
              </w:rPr>
              <m:t>M</m:t>
            </m:r>
          </m:e>
        </m:acc>
      </m:oMath>
      <w:r w:rsidRPr="00AF5CA2">
        <w:rPr>
          <w:rFonts w:ascii="Times New Roman" w:hAnsi="Times New Roman"/>
          <w:vertAlign w:val="subscript"/>
        </w:rPr>
        <w:t>i</w:t>
      </w:r>
      <w:r>
        <w:rPr>
          <w:rFonts w:ascii="Times New Roman" w:hAnsi="Times New Roman"/>
        </w:rPr>
        <w:t xml:space="preserve">, </w:t>
      </w:r>
      <w:r w:rsidRPr="00337106">
        <w:rPr>
          <w:rFonts w:ascii="Times New Roman" w:hAnsi="Times New Roman"/>
        </w:rPr>
        <w:t>Peig and Green 2009)</w:t>
      </w:r>
      <w:r w:rsidR="00F94946">
        <w:rPr>
          <w:rFonts w:ascii="Times New Roman" w:hAnsi="Times New Roman"/>
        </w:rPr>
        <w:t>.  We</w:t>
      </w:r>
      <w:r w:rsidRPr="00337106">
        <w:rPr>
          <w:rFonts w:ascii="Times New Roman" w:hAnsi="Times New Roman"/>
        </w:rPr>
        <w:t xml:space="preserve"> </w:t>
      </w:r>
      <w:r w:rsidR="00F94946">
        <w:rPr>
          <w:rFonts w:ascii="Times New Roman" w:hAnsi="Times New Roman"/>
        </w:rPr>
        <w:t>used</w:t>
      </w:r>
      <w:r w:rsidRPr="00337106">
        <w:rPr>
          <w:rFonts w:ascii="Times New Roman" w:hAnsi="Times New Roman"/>
        </w:rPr>
        <w:t xml:space="preserve"> log-transformed body mass and wing ch</w:t>
      </w:r>
      <w:r w:rsidR="00F94946">
        <w:rPr>
          <w:rFonts w:ascii="Times New Roman" w:hAnsi="Times New Roman"/>
        </w:rPr>
        <w:t>ord measurements as our body size variables and</w:t>
      </w:r>
      <w:r w:rsidRPr="00337106">
        <w:rPr>
          <w:rFonts w:ascii="Times New Roman" w:hAnsi="Times New Roman"/>
        </w:rPr>
        <w:t xml:space="preserve"> the </w:t>
      </w:r>
      <w:r w:rsidRPr="00337106">
        <w:rPr>
          <w:rFonts w:ascii="Times New Roman" w:hAnsi="Times New Roman"/>
          <w:i/>
        </w:rPr>
        <w:t>smatr</w:t>
      </w:r>
      <w:r w:rsidRPr="00337106">
        <w:rPr>
          <w:rFonts w:ascii="Times New Roman" w:hAnsi="Times New Roman"/>
        </w:rPr>
        <w:t xml:space="preserve"> package (Warton et al 2012) to calculate the scaling exponent </w:t>
      </w:r>
      <w:r w:rsidRPr="00337106">
        <w:rPr>
          <w:rFonts w:ascii="Times New Roman" w:hAnsi="Times New Roman"/>
          <w:i/>
        </w:rPr>
        <w:t>b</w:t>
      </w:r>
      <w:r w:rsidRPr="00337106">
        <w:rPr>
          <w:rFonts w:ascii="Times New Roman" w:hAnsi="Times New Roman"/>
          <w:i/>
          <w:vertAlign w:val="subscript"/>
        </w:rPr>
        <w:t>SMA</w:t>
      </w:r>
      <w:r w:rsidRPr="00337106">
        <w:rPr>
          <w:rFonts w:ascii="Times New Roman" w:hAnsi="Times New Roman"/>
        </w:rPr>
        <w:t xml:space="preserve">.  SMI was only calculated for individuals that could be classified as site persistent, either because they were resighted or recaptured within a single season or were observed in </w:t>
      </w:r>
      <w:commentRangeStart w:id="138"/>
      <w:r w:rsidRPr="00337106">
        <w:rPr>
          <w:rFonts w:ascii="Times New Roman" w:hAnsi="Times New Roman"/>
        </w:rPr>
        <w:t>subsequent</w:t>
      </w:r>
      <w:commentRangeEnd w:id="138"/>
      <w:r w:rsidR="00F94946">
        <w:rPr>
          <w:rStyle w:val="CommentReference"/>
          <w:rFonts w:ascii="Times New Roman" w:eastAsia="Times New Roman" w:hAnsi="Times New Roman"/>
        </w:rPr>
        <w:commentReference w:id="138"/>
      </w:r>
      <w:r w:rsidRPr="00337106">
        <w:rPr>
          <w:rFonts w:ascii="Times New Roman" w:hAnsi="Times New Roman"/>
        </w:rPr>
        <w:t xml:space="preserve"> years.  If a bird was captured more than once we only used mass and len</w:t>
      </w:r>
      <w:r w:rsidR="00F94946">
        <w:rPr>
          <w:rFonts w:ascii="Times New Roman" w:hAnsi="Times New Roman"/>
        </w:rPr>
        <w:t>gth data from its first capture</w:t>
      </w:r>
      <w:r w:rsidRPr="00337106">
        <w:rPr>
          <w:rFonts w:ascii="Times New Roman" w:hAnsi="Times New Roman"/>
        </w:rPr>
        <w:t>.  For each species we modeled</w:t>
      </w:r>
      <w:r w:rsidR="00F94946">
        <w:rPr>
          <w:rFonts w:ascii="Times New Roman" w:hAnsi="Times New Roman"/>
        </w:rPr>
        <w:t xml:space="preserve"> whether </w:t>
      </w:r>
      <w:commentRangeStart w:id="139"/>
      <w:r w:rsidR="00F94946">
        <w:rPr>
          <w:rFonts w:ascii="Times New Roman" w:hAnsi="Times New Roman"/>
        </w:rPr>
        <w:t xml:space="preserve">SMA </w:t>
      </w:r>
      <w:commentRangeEnd w:id="139"/>
      <w:r w:rsidR="00F94946">
        <w:rPr>
          <w:rStyle w:val="CommentReference"/>
          <w:rFonts w:ascii="Times New Roman" w:eastAsia="Times New Roman" w:hAnsi="Times New Roman"/>
        </w:rPr>
        <w:commentReference w:id="139"/>
      </w:r>
      <w:r w:rsidRPr="00337106">
        <w:rPr>
          <w:rFonts w:ascii="Times New Roman" w:hAnsi="Times New Roman"/>
        </w:rPr>
        <w:t xml:space="preserve">varied with pasture age using one-way ANOVA style models with site as a random effect and </w:t>
      </w:r>
      <w:commentRangeStart w:id="140"/>
      <w:r w:rsidRPr="00337106">
        <w:rPr>
          <w:rFonts w:ascii="Times New Roman" w:hAnsi="Times New Roman"/>
        </w:rPr>
        <w:t xml:space="preserve">only considered </w:t>
      </w:r>
      <w:commentRangeEnd w:id="140"/>
      <w:r w:rsidR="00F94946">
        <w:rPr>
          <w:rStyle w:val="CommentReference"/>
          <w:rFonts w:ascii="Times New Roman" w:eastAsia="Times New Roman" w:hAnsi="Times New Roman"/>
        </w:rPr>
        <w:commentReference w:id="140"/>
      </w:r>
      <w:r w:rsidRPr="00337106">
        <w:rPr>
          <w:rFonts w:ascii="Times New Roman" w:hAnsi="Times New Roman"/>
        </w:rPr>
        <w:t>species that occurred both in the pasture sites and the mature forest.</w:t>
      </w:r>
      <w:ins w:id="141" w:author="Brouwer, Nathan" w:date="2018-02-20T13:35:00Z">
        <w:r w:rsidR="00792E91">
          <w:rPr>
            <w:rFonts w:ascii="Times New Roman" w:hAnsi="Times New Roman"/>
          </w:rPr>
          <w:t xml:space="preserve">  [or was this done with just a lm() because the sample size was small?]</w:t>
        </w:r>
      </w:ins>
    </w:p>
    <w:p w14:paraId="7AF17E13" w14:textId="30892346" w:rsidR="008C5F30" w:rsidRPr="00411E12" w:rsidRDefault="00F94946" w:rsidP="00411E12">
      <w:pPr>
        <w:spacing w:line="480" w:lineRule="auto"/>
        <w:rPr>
          <w:rFonts w:ascii="Times New Roman" w:hAnsi="Times New Roman"/>
          <w:szCs w:val="24"/>
        </w:rPr>
      </w:pPr>
      <w:r w:rsidRPr="00411E12">
        <w:rPr>
          <w:rFonts w:ascii="Times New Roman" w:hAnsi="Times New Roman"/>
          <w:b/>
          <w:i/>
          <w:szCs w:val="24"/>
        </w:rPr>
        <w:t xml:space="preserve">Insect abundance </w:t>
      </w:r>
      <w:r w:rsidRPr="00411E12">
        <w:rPr>
          <w:rFonts w:ascii="Times New Roman" w:hAnsi="Times New Roman"/>
          <w:szCs w:val="24"/>
        </w:rPr>
        <w:t xml:space="preserve">To assess how insect </w:t>
      </w:r>
      <w:r w:rsidR="003B48A0" w:rsidRPr="00411E12">
        <w:rPr>
          <w:rFonts w:ascii="Times New Roman" w:hAnsi="Times New Roman"/>
          <w:szCs w:val="24"/>
        </w:rPr>
        <w:t>abundance and diversity</w:t>
      </w:r>
      <w:r w:rsidRPr="00411E12">
        <w:rPr>
          <w:rFonts w:ascii="Times New Roman" w:hAnsi="Times New Roman"/>
          <w:szCs w:val="24"/>
        </w:rPr>
        <w:t xml:space="preserve"> changed between sites we calculated</w:t>
      </w:r>
      <w:r w:rsidR="003B48A0" w:rsidRPr="00411E12">
        <w:rPr>
          <w:rFonts w:ascii="Times New Roman" w:hAnsi="Times New Roman"/>
          <w:szCs w:val="24"/>
        </w:rPr>
        <w:t xml:space="preserve"> total ab</w:t>
      </w:r>
      <w:r w:rsidR="00411E12" w:rsidRPr="00411E12">
        <w:rPr>
          <w:rFonts w:ascii="Times New Roman" w:hAnsi="Times New Roman"/>
          <w:szCs w:val="24"/>
        </w:rPr>
        <w:t>undance of focal taxonomic</w:t>
      </w:r>
      <w:r w:rsidR="003B48A0" w:rsidRPr="00411E12">
        <w:rPr>
          <w:rFonts w:ascii="Times New Roman" w:hAnsi="Times New Roman"/>
          <w:szCs w:val="24"/>
        </w:rPr>
        <w:t xml:space="preserve"> </w:t>
      </w:r>
      <w:commentRangeStart w:id="142"/>
      <w:r w:rsidR="003B48A0" w:rsidRPr="00411E12">
        <w:rPr>
          <w:rFonts w:ascii="Times New Roman" w:hAnsi="Times New Roman"/>
          <w:szCs w:val="24"/>
        </w:rPr>
        <w:t>groups</w:t>
      </w:r>
      <w:commentRangeEnd w:id="142"/>
      <w:r w:rsidR="003B48A0" w:rsidRPr="00411E12">
        <w:rPr>
          <w:rStyle w:val="CommentReference"/>
          <w:rFonts w:ascii="Times New Roman" w:eastAsia="Times New Roman" w:hAnsi="Times New Roman"/>
          <w:sz w:val="24"/>
          <w:szCs w:val="24"/>
        </w:rPr>
        <w:commentReference w:id="142"/>
      </w:r>
      <w:r w:rsidR="003B48A0" w:rsidRPr="00411E12">
        <w:rPr>
          <w:rFonts w:ascii="Times New Roman" w:hAnsi="Times New Roman"/>
          <w:szCs w:val="24"/>
        </w:rPr>
        <w:t xml:space="preserve"> </w:t>
      </w:r>
      <w:r w:rsidR="00411E12" w:rsidRPr="00411E12">
        <w:rPr>
          <w:rFonts w:ascii="Times New Roman" w:hAnsi="Times New Roman"/>
          <w:szCs w:val="24"/>
        </w:rPr>
        <w:t xml:space="preserve">in sticky traps and leaf litter samples, </w:t>
      </w:r>
      <w:r w:rsidR="003B48A0" w:rsidRPr="00411E12">
        <w:rPr>
          <w:rFonts w:ascii="Times New Roman" w:hAnsi="Times New Roman"/>
          <w:szCs w:val="24"/>
        </w:rPr>
        <w:t>as well</w:t>
      </w:r>
      <w:r w:rsidRPr="00411E12">
        <w:rPr>
          <w:rFonts w:ascii="Times New Roman" w:hAnsi="Times New Roman"/>
          <w:szCs w:val="24"/>
        </w:rPr>
        <w:t xml:space="preserve"> richness and diversity of taxonomic groups.  </w:t>
      </w:r>
      <w:r w:rsidR="00411E12" w:rsidRPr="00411E12">
        <w:rPr>
          <w:rFonts w:ascii="Times New Roman" w:hAnsi="Times New Roman"/>
          <w:szCs w:val="24"/>
        </w:rPr>
        <w:t xml:space="preserve">Data were collected during two separate years but we did not incorporate this into our analysis.  Instead we calculated means and standard deviations of each variable to assess general patterns of change.  We also explored variation in insect communities across sites using naïve one-way multivariate analyses of variance (MANOVA) that treated each sample as </w:t>
      </w:r>
      <w:commentRangeStart w:id="143"/>
      <w:r w:rsidR="00411E12" w:rsidRPr="00411E12">
        <w:rPr>
          <w:rFonts w:ascii="Times New Roman" w:hAnsi="Times New Roman"/>
          <w:szCs w:val="24"/>
        </w:rPr>
        <w:t>independent</w:t>
      </w:r>
      <w:commentRangeEnd w:id="143"/>
      <w:r w:rsidR="00411E12">
        <w:rPr>
          <w:rStyle w:val="CommentReference"/>
          <w:rFonts w:ascii="Times New Roman" w:eastAsia="Times New Roman" w:hAnsi="Times New Roman"/>
        </w:rPr>
        <w:commentReference w:id="143"/>
      </w:r>
      <w:r w:rsidR="00411E12" w:rsidRPr="00411E12">
        <w:rPr>
          <w:rFonts w:ascii="Times New Roman" w:hAnsi="Times New Roman"/>
          <w:szCs w:val="24"/>
        </w:rPr>
        <w:t xml:space="preserve">. </w:t>
      </w:r>
    </w:p>
    <w:bookmarkEnd w:id="41"/>
    <w:p w14:paraId="1D7EABB2" w14:textId="77777777" w:rsidR="00D053B3" w:rsidRDefault="00D053B3" w:rsidP="00055D71">
      <w:pPr>
        <w:spacing w:line="480" w:lineRule="auto"/>
      </w:pPr>
    </w:p>
    <w:p w14:paraId="1F8D8AD5" w14:textId="77777777" w:rsidR="000B7F49" w:rsidRPr="00AB78D8" w:rsidRDefault="004E604C" w:rsidP="00055D71">
      <w:pPr>
        <w:spacing w:line="480" w:lineRule="auto"/>
        <w:rPr>
          <w:b/>
        </w:rPr>
      </w:pPr>
      <w:r w:rsidRPr="00AB78D8">
        <w:rPr>
          <w:b/>
        </w:rPr>
        <w:t>RESULTS</w:t>
      </w:r>
    </w:p>
    <w:p w14:paraId="1413C594" w14:textId="77777777" w:rsidR="004E604C" w:rsidRPr="005E1B2B" w:rsidRDefault="004E604C" w:rsidP="00AB78D8">
      <w:pPr>
        <w:spacing w:line="480" w:lineRule="auto"/>
      </w:pPr>
      <w:r w:rsidRPr="005E1B2B">
        <w:rPr>
          <w:i/>
        </w:rPr>
        <w:lastRenderedPageBreak/>
        <w:t xml:space="preserve">Patterns of </w:t>
      </w:r>
      <w:r w:rsidR="00730D06">
        <w:rPr>
          <w:i/>
        </w:rPr>
        <w:t xml:space="preserve">bird </w:t>
      </w:r>
      <w:r w:rsidRPr="005E1B2B">
        <w:rPr>
          <w:i/>
        </w:rPr>
        <w:t>distribution</w:t>
      </w:r>
      <w:r w:rsidR="005E1B2B">
        <w:t xml:space="preserve">. Through 40,723 </w:t>
      </w:r>
      <w:commentRangeStart w:id="144"/>
      <w:r w:rsidR="00035E08">
        <w:t>mnh</w:t>
      </w:r>
      <w:commentRangeEnd w:id="144"/>
      <w:r w:rsidR="00411E12">
        <w:rPr>
          <w:rStyle w:val="CommentReference"/>
          <w:rFonts w:ascii="Times New Roman" w:eastAsia="Times New Roman" w:hAnsi="Times New Roman"/>
        </w:rPr>
        <w:commentReference w:id="144"/>
      </w:r>
      <w:r w:rsidR="005E1B2B">
        <w:t xml:space="preserve"> w</w:t>
      </w:r>
      <w:r w:rsidRPr="005E1B2B">
        <w:t xml:space="preserve">e recorded </w:t>
      </w:r>
      <w:r w:rsidR="005E1B2B">
        <w:t>7</w:t>
      </w:r>
      <w:r w:rsidR="003C2DB8">
        <w:t>,</w:t>
      </w:r>
      <w:r w:rsidR="005E1B2B">
        <w:t>315</w:t>
      </w:r>
      <w:r w:rsidRPr="005E1B2B">
        <w:t xml:space="preserve"> captures </w:t>
      </w:r>
      <w:r w:rsidR="00321343">
        <w:t>of</w:t>
      </w:r>
      <w:r w:rsidR="0094391B">
        <w:t xml:space="preserve"> 60</w:t>
      </w:r>
      <w:r w:rsidR="0094391B" w:rsidRPr="005E1B2B">
        <w:t xml:space="preserve"> species </w:t>
      </w:r>
      <w:r w:rsidR="0094391B">
        <w:t xml:space="preserve">(Table </w:t>
      </w:r>
      <w:r w:rsidR="00593AAF">
        <w:t>1</w:t>
      </w:r>
      <w:r w:rsidRPr="005E1B2B">
        <w:t>).</w:t>
      </w:r>
      <w:r w:rsidR="00313AD4">
        <w:t xml:space="preserve"> </w:t>
      </w:r>
      <w:r w:rsidR="00035E08">
        <w:t>25</w:t>
      </w:r>
      <w:r w:rsidR="003A28DD">
        <w:t xml:space="preserve"> species of birds with &gt;30 captures each composed 96.9% of all </w:t>
      </w:r>
      <w:r w:rsidR="00035E08">
        <w:t>captures, but c</w:t>
      </w:r>
      <w:r w:rsidR="005C3EF4">
        <w:t>apture rates were higher</w:t>
      </w:r>
      <w:r w:rsidRPr="005E1B2B">
        <w:t xml:space="preserve"> in the </w:t>
      </w:r>
      <w:r w:rsidR="005C3EF4">
        <w:t>2-yr and 5-yr old sites</w:t>
      </w:r>
      <w:r w:rsidRPr="005E1B2B">
        <w:t xml:space="preserve"> (</w:t>
      </w:r>
      <w:r w:rsidR="005C3EF4">
        <w:t>231.5 and 236.0</w:t>
      </w:r>
      <w:r w:rsidR="00035E08">
        <w:t xml:space="preserve"> birds/</w:t>
      </w:r>
      <w:r w:rsidRPr="005E1B2B">
        <w:t>100</w:t>
      </w:r>
      <w:r w:rsidR="005C3EF4">
        <w:t>0</w:t>
      </w:r>
      <w:r w:rsidRPr="005E1B2B">
        <w:t xml:space="preserve"> </w:t>
      </w:r>
      <w:r w:rsidR="00246213">
        <w:t>mnh</w:t>
      </w:r>
      <w:r w:rsidR="00A64580">
        <w:t>, respectively</w:t>
      </w:r>
      <w:r w:rsidRPr="005E1B2B">
        <w:t xml:space="preserve">) than in </w:t>
      </w:r>
      <w:r w:rsidR="005C3EF4">
        <w:t>the 10-yr and 20-yr old sites</w:t>
      </w:r>
      <w:r w:rsidRPr="005E1B2B">
        <w:t xml:space="preserve"> (</w:t>
      </w:r>
      <w:r w:rsidR="005C3EF4">
        <w:t>152.5 and 132.9</w:t>
      </w:r>
      <w:r w:rsidR="00035E08">
        <w:t xml:space="preserve"> birds</w:t>
      </w:r>
      <w:r w:rsidR="00722EF0">
        <w:t>/</w:t>
      </w:r>
      <w:r w:rsidRPr="005E1B2B">
        <w:t>100</w:t>
      </w:r>
      <w:r w:rsidR="005C3EF4">
        <w:t>0</w:t>
      </w:r>
      <w:r w:rsidRPr="005E1B2B">
        <w:t xml:space="preserve"> </w:t>
      </w:r>
      <w:r w:rsidR="00246213">
        <w:t>mnh</w:t>
      </w:r>
      <w:r w:rsidR="006B742F">
        <w:t xml:space="preserve">, </w:t>
      </w:r>
      <w:r w:rsidR="00A64580">
        <w:t>respectively</w:t>
      </w:r>
      <w:r w:rsidRPr="005E1B2B">
        <w:t xml:space="preserve">), </w:t>
      </w:r>
      <w:r w:rsidR="005C3EF4">
        <w:t>or the mature dry forest</w:t>
      </w:r>
      <w:r w:rsidRPr="005E1B2B">
        <w:t xml:space="preserve"> (</w:t>
      </w:r>
      <w:r w:rsidR="005C3EF4">
        <w:t>155.4</w:t>
      </w:r>
      <w:r w:rsidR="00722EF0">
        <w:t xml:space="preserve"> birds/</w:t>
      </w:r>
      <w:r w:rsidRPr="005E1B2B">
        <w:t>100</w:t>
      </w:r>
      <w:r w:rsidR="005C3EF4">
        <w:t xml:space="preserve">0 </w:t>
      </w:r>
      <w:r w:rsidR="00246213">
        <w:t>mnh</w:t>
      </w:r>
      <w:r w:rsidR="005C3EF4">
        <w:t>)</w:t>
      </w:r>
      <w:r w:rsidR="00321343">
        <w:t>.</w:t>
      </w:r>
    </w:p>
    <w:p w14:paraId="558F7B15" w14:textId="77777777" w:rsidR="004E604C" w:rsidRDefault="004E604C" w:rsidP="004E604C">
      <w:pPr>
        <w:spacing w:line="480" w:lineRule="auto"/>
        <w:ind w:firstLine="720"/>
      </w:pPr>
      <w:r w:rsidRPr="005E1B2B">
        <w:t xml:space="preserve">Rarefaction curves indicated that </w:t>
      </w:r>
      <w:r w:rsidR="00593E23">
        <w:t>sampling intensity was appropriate</w:t>
      </w:r>
      <w:r w:rsidR="00246213">
        <w:t>,</w:t>
      </w:r>
      <w:r w:rsidR="0013423A">
        <w:t xml:space="preserve"> with </w:t>
      </w:r>
      <w:r w:rsidR="003C2DB8">
        <w:t xml:space="preserve">curves for each </w:t>
      </w:r>
      <w:r w:rsidR="008C01FE">
        <w:t>site</w:t>
      </w:r>
      <w:r w:rsidR="003C2DB8">
        <w:t xml:space="preserve"> approach</w:t>
      </w:r>
      <w:r w:rsidR="006B742F">
        <w:t>ing</w:t>
      </w:r>
      <w:r w:rsidR="003C2DB8">
        <w:t xml:space="preserve"> </w:t>
      </w:r>
      <w:r w:rsidR="0013423A">
        <w:t>an</w:t>
      </w:r>
      <w:r w:rsidR="003C2DB8" w:rsidRPr="005E1B2B">
        <w:t xml:space="preserve"> asymptote</w:t>
      </w:r>
      <w:r w:rsidR="003C2DB8">
        <w:t xml:space="preserve"> (Fig. </w:t>
      </w:r>
      <w:r w:rsidR="00593AAF">
        <w:t>1</w:t>
      </w:r>
      <w:r w:rsidR="003C2DB8">
        <w:t>)</w:t>
      </w:r>
      <w:r w:rsidRPr="005E1B2B">
        <w:t>.</w:t>
      </w:r>
      <w:r w:rsidR="00313AD4">
        <w:t xml:space="preserve"> </w:t>
      </w:r>
      <w:r w:rsidR="00CA4785">
        <w:t>Observed species r</w:t>
      </w:r>
      <w:r w:rsidR="008B2606" w:rsidRPr="005E1B2B">
        <w:t xml:space="preserve">ichness </w:t>
      </w:r>
      <w:r w:rsidR="008B2606">
        <w:t xml:space="preserve">was </w:t>
      </w:r>
      <w:r w:rsidR="008B2606" w:rsidRPr="005E1B2B">
        <w:t xml:space="preserve">highest in </w:t>
      </w:r>
      <w:r w:rsidR="008B2606">
        <w:t xml:space="preserve">the three youngest </w:t>
      </w:r>
      <w:r w:rsidR="008C01FE">
        <w:t>sites</w:t>
      </w:r>
      <w:r w:rsidR="008B2606">
        <w:t xml:space="preserve"> and lowest in the 20-yr old habitat, with intermediate </w:t>
      </w:r>
      <w:r w:rsidR="0013423A">
        <w:t xml:space="preserve">richness </w:t>
      </w:r>
      <w:r w:rsidR="008B2606">
        <w:t>in the mature dry forest</w:t>
      </w:r>
      <w:r w:rsidR="003E2F31">
        <w:t xml:space="preserve"> (Fig. </w:t>
      </w:r>
      <w:r w:rsidR="00593AAF">
        <w:t>1</w:t>
      </w:r>
      <w:r w:rsidR="003E2F31">
        <w:t xml:space="preserve">; Table </w:t>
      </w:r>
      <w:r w:rsidR="00593AAF">
        <w:t>2</w:t>
      </w:r>
      <w:r w:rsidR="003E2F31">
        <w:t>)</w:t>
      </w:r>
      <w:r w:rsidR="008B2606">
        <w:t>.</w:t>
      </w:r>
      <w:r w:rsidR="00313AD4">
        <w:t xml:space="preserve"> </w:t>
      </w:r>
      <w:r w:rsidR="003E2F31">
        <w:t>Shannon Diversity Index suggest</w:t>
      </w:r>
      <w:r w:rsidR="0013423A">
        <w:t>ed</w:t>
      </w:r>
      <w:r w:rsidR="003E2F31">
        <w:t xml:space="preserve"> that the three early-successional habitats </w:t>
      </w:r>
      <w:r w:rsidR="0013423A">
        <w:t>were</w:t>
      </w:r>
      <w:r w:rsidR="003E2F31">
        <w:t xml:space="preserve"> most diverse</w:t>
      </w:r>
      <w:r w:rsidR="0013423A">
        <w:t xml:space="preserve">; </w:t>
      </w:r>
      <w:r w:rsidR="003E2F31">
        <w:t xml:space="preserve">lowest diversity </w:t>
      </w:r>
      <w:r w:rsidR="0013423A">
        <w:t>was</w:t>
      </w:r>
      <w:r w:rsidR="003E2F31">
        <w:t xml:space="preserve"> in the mature dry forest (Table </w:t>
      </w:r>
      <w:r w:rsidR="00593AAF">
        <w:t>2</w:t>
      </w:r>
      <w:r w:rsidR="003E2F31">
        <w:t xml:space="preserve">). </w:t>
      </w:r>
      <w:r w:rsidR="00CA4785">
        <w:t xml:space="preserve">The effective number of species showed a </w:t>
      </w:r>
      <w:r w:rsidR="003E2F31">
        <w:t>similar</w:t>
      </w:r>
      <w:r w:rsidR="00CA4785">
        <w:t xml:space="preserve"> pattern (Table </w:t>
      </w:r>
      <w:r w:rsidR="00593AAF">
        <w:t>2</w:t>
      </w:r>
      <w:r w:rsidR="00CA4785">
        <w:t>)</w:t>
      </w:r>
      <w:r w:rsidR="0013423A">
        <w:t>, but</w:t>
      </w:r>
      <w:r w:rsidR="00CA4785">
        <w:t xml:space="preserve"> Chao 1 non-parametric estimates of species richness indicate no significant difference in richness</w:t>
      </w:r>
      <w:r w:rsidR="003C2DB8">
        <w:t xml:space="preserve"> </w:t>
      </w:r>
      <w:r w:rsidR="00CA4785">
        <w:t xml:space="preserve">among sites (Table </w:t>
      </w:r>
      <w:r w:rsidR="00593AAF">
        <w:t>2</w:t>
      </w:r>
      <w:r w:rsidR="00CA4785">
        <w:t>).</w:t>
      </w:r>
    </w:p>
    <w:p w14:paraId="7C71B6EE" w14:textId="77777777" w:rsidR="002B62D6" w:rsidRDefault="00B233CF" w:rsidP="004E604C">
      <w:pPr>
        <w:spacing w:line="480" w:lineRule="auto"/>
        <w:ind w:firstLine="720"/>
      </w:pPr>
      <w:r>
        <w:t xml:space="preserve">Regression analysis indicated that species richness and diversity decreased both increased significantly as time since abandonment </w:t>
      </w:r>
      <w:r w:rsidR="000910D9">
        <w:t>increased (</w:t>
      </w:r>
      <w:r w:rsidR="000910D9" w:rsidRPr="000910D9">
        <w:rPr>
          <w:highlight w:val="yellow"/>
        </w:rPr>
        <w:t>Figure 2; Table 2</w:t>
      </w:r>
      <w:r w:rsidR="000910D9">
        <w:t>).  ANOVA trend analysis indicated that these trends continued through the mature forest stage.</w:t>
      </w:r>
      <w:r w:rsidR="002B62D6">
        <w:t xml:space="preserve">  </w:t>
      </w:r>
      <w:r w:rsidR="002B62D6" w:rsidRPr="00B233CF">
        <w:rPr>
          <w:highlight w:val="green"/>
        </w:rPr>
        <w:t xml:space="preserve">Evenness of bird captures was generally high and similar among sites (Table 2). In all cases, evenness ranged from 0.74-0.82, with the lowest measure of evenness in mature dry forest. </w:t>
      </w:r>
      <w:r w:rsidR="000910D9">
        <w:t xml:space="preserve">  </w:t>
      </w:r>
      <w:r w:rsidR="002B62D6">
        <w:t xml:space="preserve">Regression analysis indicates that </w:t>
      </w:r>
      <w:r w:rsidR="000910D9">
        <w:t>evenness increased</w:t>
      </w:r>
      <w:r w:rsidR="002B62D6">
        <w:t xml:space="preserve"> significantly</w:t>
      </w:r>
      <w:r w:rsidR="000910D9">
        <w:t xml:space="preserve"> post-abandonment </w:t>
      </w:r>
      <w:r w:rsidR="002B62D6">
        <w:t>but was lower at the mature forest site.</w:t>
      </w:r>
    </w:p>
    <w:p w14:paraId="3183D4A7" w14:textId="77777777" w:rsidR="004E604C" w:rsidRPr="005E1B2B" w:rsidRDefault="004E604C" w:rsidP="004E604C">
      <w:pPr>
        <w:spacing w:line="480" w:lineRule="auto"/>
        <w:ind w:firstLine="720"/>
      </w:pPr>
      <w:r w:rsidRPr="00B233CF">
        <w:rPr>
          <w:highlight w:val="green"/>
        </w:rPr>
        <w:t xml:space="preserve">The extent of numerical </w:t>
      </w:r>
      <w:r w:rsidRPr="002B62D6">
        <w:rPr>
          <w:b/>
          <w:highlight w:val="green"/>
        </w:rPr>
        <w:t>dominance</w:t>
      </w:r>
      <w:r w:rsidRPr="00B233CF">
        <w:rPr>
          <w:highlight w:val="green"/>
        </w:rPr>
        <w:t xml:space="preserve"> of species within a </w:t>
      </w:r>
      <w:r w:rsidR="008C01FE" w:rsidRPr="00B233CF">
        <w:rPr>
          <w:highlight w:val="green"/>
        </w:rPr>
        <w:t>site</w:t>
      </w:r>
      <w:r w:rsidRPr="00B233CF">
        <w:rPr>
          <w:highlight w:val="green"/>
        </w:rPr>
        <w:t xml:space="preserve"> also suggests the degree of</w:t>
      </w:r>
      <w:r w:rsidR="002146CD" w:rsidRPr="00B233CF">
        <w:rPr>
          <w:highlight w:val="green"/>
        </w:rPr>
        <w:t xml:space="preserve"> evenness </w:t>
      </w:r>
      <w:r w:rsidRPr="00B233CF">
        <w:rPr>
          <w:highlight w:val="green"/>
        </w:rPr>
        <w:t>(Tab</w:t>
      </w:r>
      <w:r w:rsidR="00746B24" w:rsidRPr="00B233CF">
        <w:rPr>
          <w:highlight w:val="green"/>
        </w:rPr>
        <w:t xml:space="preserve">le </w:t>
      </w:r>
      <w:r w:rsidR="00593AAF" w:rsidRPr="00B233CF">
        <w:rPr>
          <w:highlight w:val="green"/>
        </w:rPr>
        <w:t>3</w:t>
      </w:r>
      <w:r w:rsidR="00746B24" w:rsidRPr="00B233CF">
        <w:rPr>
          <w:highlight w:val="green"/>
        </w:rPr>
        <w:t>); f</w:t>
      </w:r>
      <w:r w:rsidR="002146CD" w:rsidRPr="00B233CF">
        <w:rPr>
          <w:highlight w:val="green"/>
        </w:rPr>
        <w:t>i</w:t>
      </w:r>
      <w:r w:rsidRPr="00B233CF">
        <w:rPr>
          <w:highlight w:val="green"/>
        </w:rPr>
        <w:t xml:space="preserve">ve species accounted for </w:t>
      </w:r>
      <w:r w:rsidR="008C01FE" w:rsidRPr="00B233CF">
        <w:rPr>
          <w:highlight w:val="green"/>
        </w:rPr>
        <w:t>47.9–</w:t>
      </w:r>
      <w:r w:rsidR="002146CD" w:rsidRPr="00B233CF">
        <w:rPr>
          <w:highlight w:val="green"/>
        </w:rPr>
        <w:t>52.9</w:t>
      </w:r>
      <w:r w:rsidRPr="00B233CF">
        <w:rPr>
          <w:highlight w:val="green"/>
        </w:rPr>
        <w:t xml:space="preserve">% of captures </w:t>
      </w:r>
      <w:r w:rsidR="007D4613" w:rsidRPr="00B233CF">
        <w:rPr>
          <w:highlight w:val="green"/>
        </w:rPr>
        <w:t xml:space="preserve">in </w:t>
      </w:r>
      <w:r w:rsidR="002146CD" w:rsidRPr="00B233CF">
        <w:rPr>
          <w:highlight w:val="green"/>
        </w:rPr>
        <w:t>all early-successional habitats</w:t>
      </w:r>
      <w:r w:rsidRPr="00B233CF">
        <w:rPr>
          <w:highlight w:val="green"/>
        </w:rPr>
        <w:t xml:space="preserve">, whereas five species accounted for </w:t>
      </w:r>
      <w:r w:rsidR="002146CD" w:rsidRPr="00B233CF">
        <w:rPr>
          <w:highlight w:val="green"/>
        </w:rPr>
        <w:t>61.1</w:t>
      </w:r>
      <w:r w:rsidRPr="00B233CF">
        <w:rPr>
          <w:highlight w:val="green"/>
        </w:rPr>
        <w:t xml:space="preserve">% of captures in </w:t>
      </w:r>
      <w:r w:rsidR="002146CD" w:rsidRPr="00B233CF">
        <w:rPr>
          <w:highlight w:val="green"/>
        </w:rPr>
        <w:t>mature dry forest.</w:t>
      </w:r>
      <w:r w:rsidR="00313AD4" w:rsidRPr="00B233CF">
        <w:rPr>
          <w:highlight w:val="green"/>
        </w:rPr>
        <w:t xml:space="preserve"> </w:t>
      </w:r>
      <w:r w:rsidR="0056756C" w:rsidRPr="00B233CF">
        <w:rPr>
          <w:highlight w:val="green"/>
        </w:rPr>
        <w:t>Although Greater Antillean Bullfinch (</w:t>
      </w:r>
      <w:r w:rsidR="00035E08" w:rsidRPr="00B233CF">
        <w:rPr>
          <w:highlight w:val="green"/>
        </w:rPr>
        <w:t xml:space="preserve">scientific names of all birds appear in Table </w:t>
      </w:r>
      <w:r w:rsidR="00593AAF" w:rsidRPr="00B233CF">
        <w:rPr>
          <w:highlight w:val="green"/>
        </w:rPr>
        <w:t>1</w:t>
      </w:r>
      <w:r w:rsidR="0056756C" w:rsidRPr="00B233CF">
        <w:rPr>
          <w:highlight w:val="green"/>
        </w:rPr>
        <w:t xml:space="preserve">) appeared as one of the five most abundant species in all habitats, </w:t>
      </w:r>
      <w:r w:rsidR="008B0C0C" w:rsidRPr="00B233CF">
        <w:rPr>
          <w:highlight w:val="green"/>
        </w:rPr>
        <w:t>other sp</w:t>
      </w:r>
      <w:r w:rsidR="00035E08" w:rsidRPr="00B233CF">
        <w:rPr>
          <w:highlight w:val="green"/>
        </w:rPr>
        <w:t>ecies contributed</w:t>
      </w:r>
      <w:r w:rsidR="008B0C0C" w:rsidRPr="00B233CF">
        <w:rPr>
          <w:highlight w:val="green"/>
        </w:rPr>
        <w:t xml:space="preserve"> to </w:t>
      </w:r>
      <w:r w:rsidR="007D4613" w:rsidRPr="00B233CF">
        <w:rPr>
          <w:highlight w:val="green"/>
        </w:rPr>
        <w:t xml:space="preserve">among habitat </w:t>
      </w:r>
      <w:r w:rsidR="007D4613" w:rsidRPr="00B233CF">
        <w:rPr>
          <w:highlight w:val="green"/>
        </w:rPr>
        <w:lastRenderedPageBreak/>
        <w:t xml:space="preserve">differences </w:t>
      </w:r>
      <w:r w:rsidR="008B0C0C" w:rsidRPr="00B233CF">
        <w:rPr>
          <w:highlight w:val="green"/>
        </w:rPr>
        <w:t xml:space="preserve">in </w:t>
      </w:r>
      <w:r w:rsidR="007D4613" w:rsidRPr="00B233CF">
        <w:rPr>
          <w:highlight w:val="green"/>
        </w:rPr>
        <w:t xml:space="preserve">numerical dominance. For example, Yellow-faced Grassquit </w:t>
      </w:r>
      <w:r w:rsidR="00035E08" w:rsidRPr="00B233CF">
        <w:rPr>
          <w:highlight w:val="green"/>
        </w:rPr>
        <w:t>and Common-Ground Dove</w:t>
      </w:r>
      <w:r w:rsidR="0056756C" w:rsidRPr="00B233CF">
        <w:rPr>
          <w:highlight w:val="green"/>
        </w:rPr>
        <w:t xml:space="preserve"> </w:t>
      </w:r>
      <w:r w:rsidR="007D4613" w:rsidRPr="00B233CF">
        <w:rPr>
          <w:highlight w:val="green"/>
        </w:rPr>
        <w:t xml:space="preserve">were </w:t>
      </w:r>
      <w:r w:rsidR="0056756C" w:rsidRPr="00B233CF">
        <w:rPr>
          <w:highlight w:val="green"/>
        </w:rPr>
        <w:t>among the most common species in the 2-yr and</w:t>
      </w:r>
      <w:r w:rsidR="00035E08" w:rsidRPr="00B233CF">
        <w:rPr>
          <w:highlight w:val="green"/>
        </w:rPr>
        <w:t xml:space="preserve"> 5-yr old sites, with Ovenbird</w:t>
      </w:r>
      <w:r w:rsidR="0056756C" w:rsidRPr="00B233CF">
        <w:rPr>
          <w:highlight w:val="green"/>
        </w:rPr>
        <w:t xml:space="preserve"> most abundant in the 10-yr and 2</w:t>
      </w:r>
      <w:r w:rsidR="00035E08" w:rsidRPr="00B233CF">
        <w:rPr>
          <w:highlight w:val="green"/>
        </w:rPr>
        <w:t>0-yr old sites, and Bananaquit</w:t>
      </w:r>
      <w:r w:rsidR="0056756C" w:rsidRPr="00B233CF">
        <w:rPr>
          <w:highlight w:val="green"/>
        </w:rPr>
        <w:t xml:space="preserve">, </w:t>
      </w:r>
      <w:r w:rsidR="00035E08" w:rsidRPr="00B233CF">
        <w:rPr>
          <w:highlight w:val="green"/>
        </w:rPr>
        <w:t xml:space="preserve">Black-crowned Palm-Tanager, </w:t>
      </w:r>
      <w:r w:rsidR="0056756C" w:rsidRPr="00B233CF">
        <w:rPr>
          <w:highlight w:val="green"/>
        </w:rPr>
        <w:t>and Green-tailed Ground-</w:t>
      </w:r>
      <w:r w:rsidR="003E2F31" w:rsidRPr="00B233CF">
        <w:rPr>
          <w:highlight w:val="green"/>
        </w:rPr>
        <w:t>Tanager</w:t>
      </w:r>
      <w:r w:rsidR="0056756C" w:rsidRPr="00B233CF">
        <w:rPr>
          <w:highlight w:val="green"/>
        </w:rPr>
        <w:t xml:space="preserve"> </w:t>
      </w:r>
      <w:r w:rsidR="008B0C0C" w:rsidRPr="00B233CF">
        <w:rPr>
          <w:highlight w:val="green"/>
        </w:rPr>
        <w:t xml:space="preserve">largely restricted to the oldest </w:t>
      </w:r>
      <w:r w:rsidR="008C01FE" w:rsidRPr="00B233CF">
        <w:rPr>
          <w:highlight w:val="green"/>
        </w:rPr>
        <w:t>sites</w:t>
      </w:r>
      <w:r w:rsidR="008B0C0C" w:rsidRPr="00B233CF">
        <w:rPr>
          <w:highlight w:val="green"/>
        </w:rPr>
        <w:t>.</w:t>
      </w:r>
    </w:p>
    <w:p w14:paraId="2981DED0" w14:textId="77777777" w:rsidR="009A7ED7" w:rsidRDefault="009A7ED7" w:rsidP="009A7ED7">
      <w:pPr>
        <w:spacing w:line="480" w:lineRule="auto"/>
      </w:pPr>
      <w:r w:rsidRPr="005E1B2B">
        <w:tab/>
      </w:r>
      <w:r w:rsidRPr="002B62D6">
        <w:rPr>
          <w:highlight w:val="green"/>
        </w:rPr>
        <w:t xml:space="preserve">Similarity indices based on species presence/absence were </w:t>
      </w:r>
      <w:r w:rsidR="00722EF0" w:rsidRPr="002B62D6">
        <w:rPr>
          <w:highlight w:val="green"/>
        </w:rPr>
        <w:t>only moderately</w:t>
      </w:r>
      <w:r w:rsidRPr="002B62D6">
        <w:rPr>
          <w:highlight w:val="green"/>
        </w:rPr>
        <w:t xml:space="preserve"> high with scores of 0.57–0.71 for habitat pairs (Table </w:t>
      </w:r>
      <w:r w:rsidR="00593AAF" w:rsidRPr="002B62D6">
        <w:rPr>
          <w:highlight w:val="green"/>
        </w:rPr>
        <w:t>4</w:t>
      </w:r>
      <w:r w:rsidR="00746B24" w:rsidRPr="002B62D6">
        <w:rPr>
          <w:highlight w:val="green"/>
        </w:rPr>
        <w:t>); s</w:t>
      </w:r>
      <w:r w:rsidRPr="002B62D6">
        <w:rPr>
          <w:highlight w:val="green"/>
        </w:rPr>
        <w:t xml:space="preserve">cores tended to be higher between similarly-aged </w:t>
      </w:r>
      <w:r w:rsidR="008C01FE" w:rsidRPr="002B62D6">
        <w:rPr>
          <w:highlight w:val="green"/>
        </w:rPr>
        <w:t>sites</w:t>
      </w:r>
      <w:r w:rsidRPr="002B62D6">
        <w:rPr>
          <w:highlight w:val="green"/>
        </w:rPr>
        <w:t>.</w:t>
      </w:r>
      <w:r w:rsidR="00313AD4" w:rsidRPr="002B62D6">
        <w:rPr>
          <w:highlight w:val="green"/>
        </w:rPr>
        <w:t xml:space="preserve"> </w:t>
      </w:r>
      <w:r w:rsidRPr="002B62D6">
        <w:rPr>
          <w:highlight w:val="green"/>
        </w:rPr>
        <w:t>Similarity indices based on the proportional abundances of individuals mist</w:t>
      </w:r>
      <w:r w:rsidR="0013423A" w:rsidRPr="002B62D6">
        <w:rPr>
          <w:highlight w:val="green"/>
        </w:rPr>
        <w:t>-</w:t>
      </w:r>
      <w:r w:rsidRPr="002B62D6">
        <w:rPr>
          <w:highlight w:val="green"/>
        </w:rPr>
        <w:t xml:space="preserve">netted (Table </w:t>
      </w:r>
      <w:r w:rsidR="00593AAF" w:rsidRPr="002B62D6">
        <w:rPr>
          <w:highlight w:val="green"/>
        </w:rPr>
        <w:t>4</w:t>
      </w:r>
      <w:r w:rsidRPr="002B62D6">
        <w:rPr>
          <w:highlight w:val="green"/>
        </w:rPr>
        <w:t xml:space="preserve">) were somewhat higher than scores based on presence/absence, </w:t>
      </w:r>
      <w:r w:rsidR="00035E08" w:rsidRPr="002B62D6">
        <w:rPr>
          <w:highlight w:val="green"/>
        </w:rPr>
        <w:t>and ranged</w:t>
      </w:r>
      <w:r w:rsidRPr="002B62D6">
        <w:rPr>
          <w:highlight w:val="green"/>
        </w:rPr>
        <w:t xml:space="preserve"> </w:t>
      </w:r>
      <w:r w:rsidR="00722EF0" w:rsidRPr="002B62D6">
        <w:rPr>
          <w:highlight w:val="green"/>
        </w:rPr>
        <w:t xml:space="preserve">up to </w:t>
      </w:r>
      <w:r w:rsidRPr="002B62D6">
        <w:rPr>
          <w:highlight w:val="green"/>
        </w:rPr>
        <w:t>0.81.</w:t>
      </w:r>
      <w:r w:rsidR="00313AD4" w:rsidRPr="002B62D6">
        <w:rPr>
          <w:highlight w:val="green"/>
        </w:rPr>
        <w:t xml:space="preserve"> </w:t>
      </w:r>
      <w:r w:rsidRPr="002B62D6">
        <w:rPr>
          <w:highlight w:val="green"/>
        </w:rPr>
        <w:t>These scores generally point towards the uniqueness of the mature dry forest site apart from early successional habitats.</w:t>
      </w:r>
    </w:p>
    <w:p w14:paraId="764DAAB9" w14:textId="77777777" w:rsidR="004E604C" w:rsidRPr="005E1B2B" w:rsidRDefault="003E2F31" w:rsidP="006B742F">
      <w:pPr>
        <w:spacing w:line="480" w:lineRule="auto"/>
        <w:ind w:firstLine="720"/>
      </w:pPr>
      <w:r w:rsidRPr="002B62D6">
        <w:rPr>
          <w:highlight w:val="green"/>
        </w:rPr>
        <w:t xml:space="preserve">Of the 60 species recorded, 13 (22%) were endemic residents </w:t>
      </w:r>
      <w:r w:rsidR="0013423A" w:rsidRPr="002B62D6">
        <w:rPr>
          <w:highlight w:val="green"/>
        </w:rPr>
        <w:t xml:space="preserve">and 22 (37%) were latitudinal migrants </w:t>
      </w:r>
      <w:r w:rsidRPr="002B62D6">
        <w:rPr>
          <w:highlight w:val="green"/>
        </w:rPr>
        <w:t xml:space="preserve">(Table </w:t>
      </w:r>
      <w:r w:rsidR="00593AAF" w:rsidRPr="002B62D6">
        <w:rPr>
          <w:highlight w:val="green"/>
        </w:rPr>
        <w:t>1</w:t>
      </w:r>
      <w:r w:rsidRPr="002B62D6">
        <w:rPr>
          <w:highlight w:val="green"/>
        </w:rPr>
        <w:t xml:space="preserve">). The </w:t>
      </w:r>
      <w:r w:rsidRPr="002B62D6">
        <w:rPr>
          <w:b/>
          <w:highlight w:val="green"/>
        </w:rPr>
        <w:t>proportion of endemic species</w:t>
      </w:r>
      <w:r w:rsidRPr="002B62D6">
        <w:rPr>
          <w:highlight w:val="green"/>
        </w:rPr>
        <w:t xml:space="preserve"> ranged from 21-25% of species captured within a site, and did not vary significantly (</w:t>
      </w:r>
      <w:r w:rsidRPr="002B62D6">
        <w:rPr>
          <w:i/>
          <w:highlight w:val="green"/>
        </w:rPr>
        <w:t>G</w:t>
      </w:r>
      <w:r w:rsidRPr="002B62D6">
        <w:rPr>
          <w:highlight w:val="green"/>
          <w:vertAlign w:val="subscript"/>
        </w:rPr>
        <w:t>4</w:t>
      </w:r>
      <w:r w:rsidR="00035E08" w:rsidRPr="002B62D6">
        <w:rPr>
          <w:highlight w:val="green"/>
        </w:rPr>
        <w:t>=</w:t>
      </w:r>
      <w:r w:rsidRPr="002B62D6">
        <w:rPr>
          <w:highlight w:val="green"/>
        </w:rPr>
        <w:t xml:space="preserve">0.182, </w:t>
      </w:r>
      <w:r w:rsidRPr="002B62D6">
        <w:rPr>
          <w:i/>
          <w:highlight w:val="green"/>
        </w:rPr>
        <w:t>P</w:t>
      </w:r>
      <w:r w:rsidR="00035E08" w:rsidRPr="002B62D6">
        <w:rPr>
          <w:highlight w:val="green"/>
        </w:rPr>
        <w:t>&lt;</w:t>
      </w:r>
      <w:r w:rsidRPr="002B62D6">
        <w:rPr>
          <w:highlight w:val="green"/>
        </w:rPr>
        <w:t>0.996). But the proportion of endemic individuals ranged from 15-29% of all individuals captured within a site, and did vary significantly (</w:t>
      </w:r>
      <w:r w:rsidRPr="002B62D6">
        <w:rPr>
          <w:i/>
          <w:highlight w:val="green"/>
        </w:rPr>
        <w:t>G</w:t>
      </w:r>
      <w:r w:rsidRPr="002B62D6">
        <w:rPr>
          <w:highlight w:val="green"/>
          <w:vertAlign w:val="subscript"/>
        </w:rPr>
        <w:t>4</w:t>
      </w:r>
      <w:r w:rsidR="00035E08" w:rsidRPr="002B62D6">
        <w:rPr>
          <w:highlight w:val="green"/>
        </w:rPr>
        <w:t>=</w:t>
      </w:r>
      <w:r w:rsidRPr="002B62D6">
        <w:rPr>
          <w:highlight w:val="green"/>
        </w:rPr>
        <w:t xml:space="preserve">101.7, </w:t>
      </w:r>
      <w:r w:rsidRPr="002B62D6">
        <w:rPr>
          <w:i/>
          <w:highlight w:val="green"/>
        </w:rPr>
        <w:t>P</w:t>
      </w:r>
      <w:r w:rsidR="00035E08" w:rsidRPr="002B62D6">
        <w:rPr>
          <w:highlight w:val="green"/>
        </w:rPr>
        <w:t>&lt;</w:t>
      </w:r>
      <w:r w:rsidRPr="002B62D6">
        <w:rPr>
          <w:highlight w:val="green"/>
        </w:rPr>
        <w:t xml:space="preserve">0.001) with the greatest numbers in the 20-yr and mature forest habitats (Table </w:t>
      </w:r>
      <w:r w:rsidR="00593AAF" w:rsidRPr="002B62D6">
        <w:rPr>
          <w:highlight w:val="green"/>
        </w:rPr>
        <w:t>2</w:t>
      </w:r>
      <w:r w:rsidRPr="002B62D6">
        <w:rPr>
          <w:highlight w:val="green"/>
        </w:rPr>
        <w:t>).</w:t>
      </w:r>
      <w:r w:rsidR="006B742F" w:rsidRPr="002B62D6">
        <w:rPr>
          <w:highlight w:val="green"/>
        </w:rPr>
        <w:t xml:space="preserve"> </w:t>
      </w:r>
      <w:r w:rsidR="004E604C" w:rsidRPr="002B62D6">
        <w:rPr>
          <w:highlight w:val="green"/>
        </w:rPr>
        <w:t xml:space="preserve">The </w:t>
      </w:r>
      <w:r w:rsidR="004E604C" w:rsidRPr="002B62D6">
        <w:rPr>
          <w:b/>
          <w:highlight w:val="green"/>
        </w:rPr>
        <w:t xml:space="preserve">proportion of </w:t>
      </w:r>
      <w:r w:rsidR="00315AE3" w:rsidRPr="002B62D6">
        <w:rPr>
          <w:b/>
          <w:highlight w:val="green"/>
        </w:rPr>
        <w:t>migrants</w:t>
      </w:r>
      <w:r w:rsidR="00315AE3" w:rsidRPr="002B62D6">
        <w:rPr>
          <w:highlight w:val="green"/>
        </w:rPr>
        <w:t xml:space="preserve"> varied from 26-40</w:t>
      </w:r>
      <w:r w:rsidR="006B742F" w:rsidRPr="002B62D6">
        <w:rPr>
          <w:highlight w:val="green"/>
        </w:rPr>
        <w:t>%</w:t>
      </w:r>
      <w:r w:rsidR="00315AE3" w:rsidRPr="002B62D6">
        <w:rPr>
          <w:highlight w:val="green"/>
        </w:rPr>
        <w:t xml:space="preserve"> </w:t>
      </w:r>
      <w:r w:rsidR="00E25E1D" w:rsidRPr="002B62D6">
        <w:rPr>
          <w:highlight w:val="green"/>
        </w:rPr>
        <w:t>and</w:t>
      </w:r>
      <w:r w:rsidR="00CA4785" w:rsidRPr="002B62D6">
        <w:rPr>
          <w:highlight w:val="green"/>
        </w:rPr>
        <w:t xml:space="preserve"> was not significantly different (</w:t>
      </w:r>
      <w:r w:rsidR="00CA4785" w:rsidRPr="002B62D6">
        <w:rPr>
          <w:i/>
          <w:highlight w:val="green"/>
        </w:rPr>
        <w:t>G</w:t>
      </w:r>
      <w:r w:rsidR="00CA4785" w:rsidRPr="002B62D6">
        <w:rPr>
          <w:highlight w:val="green"/>
          <w:vertAlign w:val="subscript"/>
        </w:rPr>
        <w:t>4</w:t>
      </w:r>
      <w:r w:rsidR="00035E08" w:rsidRPr="002B62D6">
        <w:rPr>
          <w:highlight w:val="green"/>
        </w:rPr>
        <w:t>=</w:t>
      </w:r>
      <w:r w:rsidR="00CA4785" w:rsidRPr="002B62D6">
        <w:rPr>
          <w:highlight w:val="green"/>
        </w:rPr>
        <w:t xml:space="preserve">2.445, </w:t>
      </w:r>
      <w:r w:rsidR="00CA4785" w:rsidRPr="002B62D6">
        <w:rPr>
          <w:i/>
          <w:highlight w:val="green"/>
        </w:rPr>
        <w:t>P</w:t>
      </w:r>
      <w:r w:rsidR="00035E08" w:rsidRPr="002B62D6">
        <w:rPr>
          <w:highlight w:val="green"/>
        </w:rPr>
        <w:t>=</w:t>
      </w:r>
      <w:r w:rsidR="00CA4785" w:rsidRPr="002B62D6">
        <w:rPr>
          <w:highlight w:val="green"/>
        </w:rPr>
        <w:t>0.655)</w:t>
      </w:r>
      <w:r w:rsidR="0013423A" w:rsidRPr="002B62D6">
        <w:rPr>
          <w:highlight w:val="green"/>
        </w:rPr>
        <w:t xml:space="preserve">, however, </w:t>
      </w:r>
      <w:r w:rsidR="00E25E1D" w:rsidRPr="002B62D6">
        <w:rPr>
          <w:highlight w:val="green"/>
        </w:rPr>
        <w:t xml:space="preserve">this </w:t>
      </w:r>
      <w:r w:rsidR="0013423A" w:rsidRPr="002B62D6">
        <w:rPr>
          <w:highlight w:val="green"/>
        </w:rPr>
        <w:t>result may have been</w:t>
      </w:r>
      <w:r w:rsidR="00E25E1D" w:rsidRPr="002B62D6">
        <w:rPr>
          <w:highlight w:val="green"/>
        </w:rPr>
        <w:t xml:space="preserve"> influenced by a few rare species</w:t>
      </w:r>
      <w:r w:rsidR="00C40630" w:rsidRPr="002B62D6">
        <w:rPr>
          <w:highlight w:val="green"/>
        </w:rPr>
        <w:t>.</w:t>
      </w:r>
      <w:r w:rsidR="0013423A" w:rsidRPr="002B62D6">
        <w:rPr>
          <w:highlight w:val="green"/>
        </w:rPr>
        <w:t xml:space="preserve"> T</w:t>
      </w:r>
      <w:r w:rsidR="00E25E1D" w:rsidRPr="002B62D6">
        <w:rPr>
          <w:highlight w:val="green"/>
        </w:rPr>
        <w:t>he proportion of migrant individuals detected varied from 22-38% and was</w:t>
      </w:r>
      <w:r w:rsidR="00CA4785" w:rsidRPr="002B62D6">
        <w:rPr>
          <w:highlight w:val="green"/>
        </w:rPr>
        <w:t xml:space="preserve"> significantly </w:t>
      </w:r>
      <w:r w:rsidR="00E25E1D" w:rsidRPr="002B62D6">
        <w:rPr>
          <w:highlight w:val="green"/>
        </w:rPr>
        <w:t xml:space="preserve">different </w:t>
      </w:r>
      <w:r w:rsidR="00CA4785" w:rsidRPr="002B62D6">
        <w:rPr>
          <w:highlight w:val="green"/>
        </w:rPr>
        <w:t xml:space="preserve">among </w:t>
      </w:r>
      <w:r w:rsidR="008C01FE" w:rsidRPr="002B62D6">
        <w:rPr>
          <w:highlight w:val="green"/>
        </w:rPr>
        <w:t>sites</w:t>
      </w:r>
      <w:r w:rsidR="00CA4785" w:rsidRPr="002B62D6">
        <w:rPr>
          <w:highlight w:val="green"/>
        </w:rPr>
        <w:t xml:space="preserve"> (</w:t>
      </w:r>
      <w:r w:rsidR="00CA4785" w:rsidRPr="002B62D6">
        <w:rPr>
          <w:i/>
          <w:highlight w:val="green"/>
        </w:rPr>
        <w:t>G</w:t>
      </w:r>
      <w:r w:rsidR="00CA4785" w:rsidRPr="002B62D6">
        <w:rPr>
          <w:highlight w:val="green"/>
          <w:vertAlign w:val="subscript"/>
        </w:rPr>
        <w:t>4</w:t>
      </w:r>
      <w:r w:rsidR="00035E08" w:rsidRPr="002B62D6">
        <w:rPr>
          <w:highlight w:val="green"/>
        </w:rPr>
        <w:t>=</w:t>
      </w:r>
      <w:r w:rsidR="00CA4785" w:rsidRPr="002B62D6">
        <w:rPr>
          <w:highlight w:val="green"/>
        </w:rPr>
        <w:t xml:space="preserve">136.7, </w:t>
      </w:r>
      <w:r w:rsidR="00CA4785" w:rsidRPr="002B62D6">
        <w:rPr>
          <w:i/>
          <w:highlight w:val="green"/>
        </w:rPr>
        <w:t>P</w:t>
      </w:r>
      <w:r w:rsidR="00035E08" w:rsidRPr="002B62D6">
        <w:rPr>
          <w:highlight w:val="green"/>
        </w:rPr>
        <w:t>&lt;</w:t>
      </w:r>
      <w:r w:rsidR="00CA4785" w:rsidRPr="002B62D6">
        <w:rPr>
          <w:highlight w:val="green"/>
        </w:rPr>
        <w:t>0.001).</w:t>
      </w:r>
      <w:r w:rsidR="00313AD4" w:rsidRPr="002B62D6">
        <w:rPr>
          <w:highlight w:val="green"/>
        </w:rPr>
        <w:t xml:space="preserve"> </w:t>
      </w:r>
      <w:r w:rsidR="00CA4785" w:rsidRPr="002B62D6">
        <w:rPr>
          <w:highlight w:val="green"/>
        </w:rPr>
        <w:t>Migrants were proportionately more abundant in the 5-yr and 10-yr sites with more dense shrubs, and less common in the 2-yr old and mature forest habitats (</w:t>
      </w:r>
      <w:r w:rsidR="003C2DB8" w:rsidRPr="002B62D6">
        <w:rPr>
          <w:highlight w:val="green"/>
        </w:rPr>
        <w:t xml:space="preserve">Table </w:t>
      </w:r>
      <w:r w:rsidR="00593AAF" w:rsidRPr="002B62D6">
        <w:rPr>
          <w:highlight w:val="green"/>
        </w:rPr>
        <w:t>2</w:t>
      </w:r>
      <w:r w:rsidR="00CA4785" w:rsidRPr="002B62D6">
        <w:rPr>
          <w:highlight w:val="green"/>
        </w:rPr>
        <w:t>).</w:t>
      </w:r>
    </w:p>
    <w:p w14:paraId="1C9B8142" w14:textId="77777777" w:rsidR="00D31B19" w:rsidRDefault="00354496" w:rsidP="00D31B19">
      <w:pPr>
        <w:pStyle w:val="BodyTextIndent2"/>
      </w:pPr>
      <w:r w:rsidRPr="002B62D6">
        <w:rPr>
          <w:highlight w:val="green"/>
        </w:rPr>
        <w:t>Presence/absence data</w:t>
      </w:r>
      <w:r w:rsidR="004E604C" w:rsidRPr="002B62D6">
        <w:rPr>
          <w:highlight w:val="green"/>
        </w:rPr>
        <w:t xml:space="preserve"> suggest </w:t>
      </w:r>
      <w:r w:rsidRPr="002B62D6">
        <w:rPr>
          <w:highlight w:val="green"/>
        </w:rPr>
        <w:t xml:space="preserve">that most species occurring at </w:t>
      </w:r>
      <w:r w:rsidR="0013423A" w:rsidRPr="002B62D6">
        <w:rPr>
          <w:highlight w:val="green"/>
        </w:rPr>
        <w:t xml:space="preserve">our study </w:t>
      </w:r>
      <w:r w:rsidRPr="002B62D6">
        <w:rPr>
          <w:highlight w:val="green"/>
        </w:rPr>
        <w:t xml:space="preserve">sites </w:t>
      </w:r>
      <w:r w:rsidR="0013423A" w:rsidRPr="002B62D6">
        <w:rPr>
          <w:highlight w:val="green"/>
        </w:rPr>
        <w:t>we</w:t>
      </w:r>
      <w:r w:rsidRPr="002B62D6">
        <w:rPr>
          <w:highlight w:val="green"/>
        </w:rPr>
        <w:t xml:space="preserve">re </w:t>
      </w:r>
      <w:r w:rsidR="004E604C" w:rsidRPr="002B62D6">
        <w:rPr>
          <w:highlight w:val="green"/>
        </w:rPr>
        <w:t>generalists.</w:t>
      </w:r>
      <w:r w:rsidR="00313AD4" w:rsidRPr="002B62D6">
        <w:rPr>
          <w:highlight w:val="green"/>
        </w:rPr>
        <w:t xml:space="preserve"> </w:t>
      </w:r>
      <w:r w:rsidR="004E604C" w:rsidRPr="002B62D6">
        <w:rPr>
          <w:highlight w:val="green"/>
        </w:rPr>
        <w:t xml:space="preserve">Of the </w:t>
      </w:r>
      <w:r w:rsidR="00F179AC" w:rsidRPr="002B62D6">
        <w:rPr>
          <w:highlight w:val="green"/>
        </w:rPr>
        <w:t>60</w:t>
      </w:r>
      <w:r w:rsidR="004E604C" w:rsidRPr="002B62D6">
        <w:rPr>
          <w:highlight w:val="green"/>
        </w:rPr>
        <w:t xml:space="preserve"> </w:t>
      </w:r>
      <w:r w:rsidRPr="002B62D6">
        <w:rPr>
          <w:highlight w:val="green"/>
        </w:rPr>
        <w:t xml:space="preserve">recorded </w:t>
      </w:r>
      <w:r w:rsidR="004E604C" w:rsidRPr="002B62D6">
        <w:rPr>
          <w:highlight w:val="green"/>
        </w:rPr>
        <w:t>species</w:t>
      </w:r>
      <w:r w:rsidR="005C0484" w:rsidRPr="002B62D6">
        <w:rPr>
          <w:highlight w:val="green"/>
        </w:rPr>
        <w:t xml:space="preserve">, 21 of </w:t>
      </w:r>
      <w:r w:rsidR="00035E08" w:rsidRPr="002B62D6">
        <w:rPr>
          <w:highlight w:val="green"/>
        </w:rPr>
        <w:t>25 species with n&gt;</w:t>
      </w:r>
      <w:r w:rsidR="009B5126" w:rsidRPr="002B62D6">
        <w:rPr>
          <w:highlight w:val="green"/>
        </w:rPr>
        <w:t xml:space="preserve">30 captures </w:t>
      </w:r>
      <w:r w:rsidR="005C0484" w:rsidRPr="002B62D6">
        <w:rPr>
          <w:highlight w:val="green"/>
        </w:rPr>
        <w:t xml:space="preserve">were recorded in all </w:t>
      </w:r>
      <w:r w:rsidR="005C0484" w:rsidRPr="002B62D6">
        <w:rPr>
          <w:highlight w:val="green"/>
        </w:rPr>
        <w:lastRenderedPageBreak/>
        <w:t xml:space="preserve">five </w:t>
      </w:r>
      <w:r w:rsidR="008C01FE" w:rsidRPr="002B62D6">
        <w:rPr>
          <w:highlight w:val="green"/>
        </w:rPr>
        <w:t>sites</w:t>
      </w:r>
      <w:r w:rsidR="002A7381" w:rsidRPr="002B62D6">
        <w:rPr>
          <w:highlight w:val="green"/>
        </w:rPr>
        <w:t xml:space="preserve"> (Table </w:t>
      </w:r>
      <w:r w:rsidR="00593AAF" w:rsidRPr="002B62D6">
        <w:rPr>
          <w:highlight w:val="green"/>
        </w:rPr>
        <w:t>1</w:t>
      </w:r>
      <w:r w:rsidR="002A7381" w:rsidRPr="002B62D6">
        <w:rPr>
          <w:highlight w:val="green"/>
        </w:rPr>
        <w:t>)</w:t>
      </w:r>
      <w:r w:rsidR="005C0484" w:rsidRPr="002B62D6">
        <w:rPr>
          <w:highlight w:val="green"/>
        </w:rPr>
        <w:t>.</w:t>
      </w:r>
      <w:r w:rsidR="00313AD4" w:rsidRPr="002B62D6">
        <w:rPr>
          <w:highlight w:val="green"/>
        </w:rPr>
        <w:t xml:space="preserve"> </w:t>
      </w:r>
      <w:r w:rsidR="00035E08" w:rsidRPr="002B62D6">
        <w:rPr>
          <w:highlight w:val="green"/>
        </w:rPr>
        <w:t>Hispaniolan Lizard-Cuckoo</w:t>
      </w:r>
      <w:r w:rsidR="0013423A" w:rsidRPr="002B62D6">
        <w:rPr>
          <w:highlight w:val="green"/>
        </w:rPr>
        <w:t xml:space="preserve"> and Black-crowned Palm-Tanager appeared to be true generalists in these habitats with no significant differences in capture rates among sites. </w:t>
      </w:r>
      <w:r w:rsidR="00BB2C36" w:rsidRPr="002B62D6">
        <w:rPr>
          <w:highlight w:val="green"/>
        </w:rPr>
        <w:t xml:space="preserve">However, </w:t>
      </w:r>
      <w:r w:rsidR="0013423A" w:rsidRPr="002B62D6">
        <w:rPr>
          <w:highlight w:val="green"/>
        </w:rPr>
        <w:t xml:space="preserve">others </w:t>
      </w:r>
      <w:r w:rsidR="00BB2C36" w:rsidRPr="002B62D6">
        <w:rPr>
          <w:highlight w:val="green"/>
        </w:rPr>
        <w:t xml:space="preserve">showed significant differences in abundance among </w:t>
      </w:r>
      <w:r w:rsidR="008C01FE" w:rsidRPr="002B62D6">
        <w:rPr>
          <w:highlight w:val="green"/>
        </w:rPr>
        <w:t>sites</w:t>
      </w:r>
      <w:r w:rsidR="00BB2C36" w:rsidRPr="002B62D6">
        <w:rPr>
          <w:highlight w:val="green"/>
        </w:rPr>
        <w:t xml:space="preserve"> (Table </w:t>
      </w:r>
      <w:r w:rsidR="00593AAF" w:rsidRPr="002B62D6">
        <w:rPr>
          <w:highlight w:val="green"/>
        </w:rPr>
        <w:t>1</w:t>
      </w:r>
      <w:r w:rsidR="00BB2C36" w:rsidRPr="002B62D6">
        <w:rPr>
          <w:highlight w:val="green"/>
        </w:rPr>
        <w:t>).</w:t>
      </w:r>
      <w:r w:rsidR="00313AD4" w:rsidRPr="002B62D6">
        <w:rPr>
          <w:highlight w:val="green"/>
        </w:rPr>
        <w:t xml:space="preserve"> </w:t>
      </w:r>
      <w:r w:rsidR="00D31B19" w:rsidRPr="002B62D6">
        <w:rPr>
          <w:highlight w:val="green"/>
        </w:rPr>
        <w:t xml:space="preserve">Among residents, </w:t>
      </w:r>
      <w:r w:rsidR="003E2F31" w:rsidRPr="002B62D6">
        <w:rPr>
          <w:highlight w:val="green"/>
        </w:rPr>
        <w:t>six</w:t>
      </w:r>
      <w:r w:rsidR="00D31B19" w:rsidRPr="002B62D6">
        <w:rPr>
          <w:highlight w:val="green"/>
        </w:rPr>
        <w:t xml:space="preserve"> species appeared to prefer the early-successional sites.</w:t>
      </w:r>
      <w:r w:rsidR="00313AD4" w:rsidRPr="002B62D6">
        <w:rPr>
          <w:highlight w:val="green"/>
        </w:rPr>
        <w:t xml:space="preserve"> </w:t>
      </w:r>
      <w:r w:rsidR="00D31B19" w:rsidRPr="002B62D6">
        <w:rPr>
          <w:highlight w:val="green"/>
        </w:rPr>
        <w:t>These included Common Ground-Dove, Hispaniolan Emerald, Northern Mockingbird</w:t>
      </w:r>
      <w:r w:rsidR="00035E08" w:rsidRPr="002B62D6">
        <w:rPr>
          <w:highlight w:val="green"/>
        </w:rPr>
        <w:t xml:space="preserve">, </w:t>
      </w:r>
      <w:r w:rsidR="00D31B19" w:rsidRPr="002B62D6">
        <w:rPr>
          <w:highlight w:val="green"/>
        </w:rPr>
        <w:t>Hispaniolan Spindalis</w:t>
      </w:r>
      <w:r w:rsidR="00035E08" w:rsidRPr="002B62D6">
        <w:rPr>
          <w:highlight w:val="green"/>
        </w:rPr>
        <w:t>, and Yellow-faced</w:t>
      </w:r>
      <w:r w:rsidR="008C01FE" w:rsidRPr="002B62D6">
        <w:rPr>
          <w:highlight w:val="green"/>
        </w:rPr>
        <w:t xml:space="preserve"> </w:t>
      </w:r>
      <w:r w:rsidR="00D31B19" w:rsidRPr="002B62D6">
        <w:rPr>
          <w:highlight w:val="green"/>
        </w:rPr>
        <w:t>and Black-faced grassquits.</w:t>
      </w:r>
      <w:r w:rsidR="00313AD4" w:rsidRPr="002B62D6">
        <w:rPr>
          <w:highlight w:val="green"/>
        </w:rPr>
        <w:t xml:space="preserve"> </w:t>
      </w:r>
      <w:r w:rsidR="00D31B19" w:rsidRPr="002B62D6">
        <w:rPr>
          <w:highlight w:val="green"/>
        </w:rPr>
        <w:t xml:space="preserve">In contrast, </w:t>
      </w:r>
      <w:r w:rsidR="002A7381" w:rsidRPr="002B62D6">
        <w:rPr>
          <w:highlight w:val="green"/>
        </w:rPr>
        <w:t>3</w:t>
      </w:r>
      <w:r w:rsidR="00D31B19" w:rsidRPr="002B62D6">
        <w:rPr>
          <w:highlight w:val="green"/>
        </w:rPr>
        <w:t xml:space="preserve"> species showed higher capture rates in more mature, forested sites.</w:t>
      </w:r>
      <w:r w:rsidR="00313AD4" w:rsidRPr="002B62D6">
        <w:rPr>
          <w:highlight w:val="green"/>
        </w:rPr>
        <w:t xml:space="preserve"> </w:t>
      </w:r>
      <w:r w:rsidR="00D31B19" w:rsidRPr="002B62D6">
        <w:rPr>
          <w:highlight w:val="green"/>
        </w:rPr>
        <w:t>These included Key West Quail-Dove, Green-tailed Ground-Tanager, and Greater Antillean Bullfinch.</w:t>
      </w:r>
    </w:p>
    <w:p w14:paraId="14BA72CF" w14:textId="77777777" w:rsidR="002B62D6" w:rsidRDefault="002B62D6" w:rsidP="00D31B19">
      <w:pPr>
        <w:pStyle w:val="BodyTextIndent2"/>
      </w:pPr>
      <w:r>
        <w:t>Neotropical migrants varied in their response to pasture age. Capture rates of Ovenbirds, Black-throated Blue Warblers and Black and White Warblers all increased significantly as pastures aged (Figure 3).  Only Cape-May Warblers capture rates declined significantly, though Prairie Warblers, Palm Warblers, and American Redstarts all showed marginal declines.  Among residents, only the Hispanolean Least Cuckoo capture rates increased as pasture age increased, Though several other species increased marginally.  Only Capture rates of Yellow-faced Grassquits and Bananquits declined significantly with capture age,, though several other species showed marginal declines.</w:t>
      </w:r>
    </w:p>
    <w:p w14:paraId="4FD31AA8" w14:textId="77777777" w:rsidR="00AE762C" w:rsidRDefault="00AE762C" w:rsidP="00D31B19">
      <w:pPr>
        <w:pStyle w:val="BodyTextIndent2"/>
      </w:pPr>
      <w:r>
        <w:t>[Overall capture rates declined marginally as pastured aged</w:t>
      </w:r>
      <w:r w:rsidR="006144EB">
        <w:t>; not sure if this is interesting; code has issue that I need to fix]</w:t>
      </w:r>
    </w:p>
    <w:p w14:paraId="70B2865B" w14:textId="77777777" w:rsidR="0097157D" w:rsidRDefault="0097157D" w:rsidP="00D31B19">
      <w:pPr>
        <w:pStyle w:val="BodyTextIndent2"/>
      </w:pPr>
      <w:r>
        <w:t>[Can look at</w:t>
      </w:r>
      <w:r w:rsidR="00561646">
        <w:t xml:space="preserve"> species-specific trends that incorporate Aceitillar but these are often complex.  BAWW shows a consistent increase from the pasture sites continuing on to Aceitillar.  COYE are PAWA are both abundant at a single pasture site.  OVEN and BTBW both show overall linear trends when you just look at the pasture sites, but if you consider Aceitillar there is evidence that their abundance actually peaks for the middle-aged pasture.]</w:t>
      </w:r>
    </w:p>
    <w:p w14:paraId="0BD93D69" w14:textId="77777777" w:rsidR="00D31B19" w:rsidRPr="002B62D6" w:rsidRDefault="00D31B19" w:rsidP="00D31B19">
      <w:pPr>
        <w:pStyle w:val="BodyTextIndent2"/>
      </w:pPr>
      <w:r w:rsidRPr="002B62D6">
        <w:rPr>
          <w:highlight w:val="green"/>
        </w:rPr>
        <w:lastRenderedPageBreak/>
        <w:t>Among over</w:t>
      </w:r>
      <w:r w:rsidR="00197399" w:rsidRPr="002B62D6">
        <w:rPr>
          <w:highlight w:val="green"/>
        </w:rPr>
        <w:t>-</w:t>
      </w:r>
      <w:r w:rsidRPr="002B62D6">
        <w:rPr>
          <w:highlight w:val="green"/>
        </w:rPr>
        <w:t xml:space="preserve">wintering Neotropical migratory birds, </w:t>
      </w:r>
      <w:r w:rsidR="00035E08" w:rsidRPr="002B62D6">
        <w:rPr>
          <w:highlight w:val="green"/>
        </w:rPr>
        <w:t>Common Yellowthroat</w:t>
      </w:r>
      <w:r w:rsidR="0013423A" w:rsidRPr="002B62D6">
        <w:rPr>
          <w:highlight w:val="green"/>
        </w:rPr>
        <w:t>, American Redstart, Cape May Warbler</w:t>
      </w:r>
      <w:r w:rsidR="00035E08" w:rsidRPr="002B62D6">
        <w:rPr>
          <w:highlight w:val="green"/>
        </w:rPr>
        <w:t>, Palm Warbler, and Prairie Warbler</w:t>
      </w:r>
      <w:r w:rsidR="002A7381" w:rsidRPr="002B62D6">
        <w:rPr>
          <w:highlight w:val="green"/>
        </w:rPr>
        <w:t xml:space="preserve"> </w:t>
      </w:r>
      <w:r w:rsidR="007D2A9E" w:rsidRPr="002B62D6">
        <w:rPr>
          <w:highlight w:val="green"/>
        </w:rPr>
        <w:t xml:space="preserve">showed significantly higher </w:t>
      </w:r>
      <w:r w:rsidR="007D2A9E" w:rsidRPr="002B62D6">
        <w:rPr>
          <w:b/>
          <w:highlight w:val="green"/>
        </w:rPr>
        <w:t>capture rates</w:t>
      </w:r>
      <w:r w:rsidR="007D2A9E" w:rsidRPr="002B62D6">
        <w:rPr>
          <w:highlight w:val="green"/>
        </w:rPr>
        <w:t xml:space="preserve"> in younger habitats</w:t>
      </w:r>
      <w:r w:rsidR="003E2F31" w:rsidRPr="002B62D6">
        <w:rPr>
          <w:highlight w:val="green"/>
        </w:rPr>
        <w:t xml:space="preserve"> (Table </w:t>
      </w:r>
      <w:r w:rsidR="00593AAF" w:rsidRPr="002B62D6">
        <w:rPr>
          <w:highlight w:val="green"/>
        </w:rPr>
        <w:t>1</w:t>
      </w:r>
      <w:r w:rsidR="003E2F31" w:rsidRPr="002B62D6">
        <w:rPr>
          <w:highlight w:val="green"/>
        </w:rPr>
        <w:t>)</w:t>
      </w:r>
      <w:r w:rsidR="007D2A9E" w:rsidRPr="002B62D6">
        <w:rPr>
          <w:highlight w:val="green"/>
        </w:rPr>
        <w:t xml:space="preserve">. Only Black-and-white Warbler appeared to prefer the more mature habitats with </w:t>
      </w:r>
      <w:r w:rsidR="008F6E23" w:rsidRPr="002B62D6">
        <w:rPr>
          <w:highlight w:val="green"/>
        </w:rPr>
        <w:t>highest capture rates in 20-yr</w:t>
      </w:r>
      <w:r w:rsidR="003E2F31" w:rsidRPr="002B62D6">
        <w:rPr>
          <w:highlight w:val="green"/>
        </w:rPr>
        <w:t xml:space="preserve"> old and mature forest </w:t>
      </w:r>
      <w:r w:rsidR="008C01FE" w:rsidRPr="002B62D6">
        <w:rPr>
          <w:highlight w:val="green"/>
        </w:rPr>
        <w:t>sites</w:t>
      </w:r>
      <w:r w:rsidR="003E2F31" w:rsidRPr="002B62D6">
        <w:rPr>
          <w:highlight w:val="green"/>
        </w:rPr>
        <w:t xml:space="preserve"> (Table </w:t>
      </w:r>
      <w:r w:rsidR="00593AAF" w:rsidRPr="002B62D6">
        <w:rPr>
          <w:highlight w:val="green"/>
        </w:rPr>
        <w:t>1</w:t>
      </w:r>
      <w:r w:rsidR="003E2F31" w:rsidRPr="002B62D6">
        <w:rPr>
          <w:highlight w:val="green"/>
        </w:rPr>
        <w:t>).</w:t>
      </w:r>
    </w:p>
    <w:p w14:paraId="28158B6F" w14:textId="77777777" w:rsidR="004E604C" w:rsidRPr="005E1B2B" w:rsidRDefault="004E604C" w:rsidP="004E604C">
      <w:pPr>
        <w:pStyle w:val="BodyTextIndent2"/>
      </w:pPr>
      <w:r w:rsidRPr="00883A44">
        <w:t xml:space="preserve">Neotropical migratory species </w:t>
      </w:r>
      <w:r w:rsidR="00035E08">
        <w:t>often</w:t>
      </w:r>
      <w:r w:rsidRPr="00883A44">
        <w:t xml:space="preserve"> segregate by </w:t>
      </w:r>
      <w:r w:rsidRPr="002B62D6">
        <w:rPr>
          <w:b/>
        </w:rPr>
        <w:t xml:space="preserve">sex </w:t>
      </w:r>
      <w:r w:rsidR="00883A44" w:rsidRPr="002B62D6">
        <w:rPr>
          <w:b/>
        </w:rPr>
        <w:t xml:space="preserve">or age </w:t>
      </w:r>
      <w:r w:rsidRPr="00883A44">
        <w:t xml:space="preserve">on the </w:t>
      </w:r>
      <w:r w:rsidR="00883A44">
        <w:t>over</w:t>
      </w:r>
      <w:r w:rsidR="00197399">
        <w:t>-</w:t>
      </w:r>
      <w:r w:rsidRPr="00883A44">
        <w:t>wintering grounds.</w:t>
      </w:r>
      <w:r w:rsidR="00313AD4">
        <w:t xml:space="preserve"> </w:t>
      </w:r>
      <w:r w:rsidRPr="00883A44">
        <w:t>We reliably determine</w:t>
      </w:r>
      <w:r w:rsidR="00035E08">
        <w:t>d</w:t>
      </w:r>
      <w:r w:rsidRPr="00883A44">
        <w:t xml:space="preserve"> sex </w:t>
      </w:r>
      <w:r w:rsidR="00722EF0">
        <w:t>of</w:t>
      </w:r>
      <w:r w:rsidRPr="00883A44">
        <w:t xml:space="preserve"> </w:t>
      </w:r>
      <w:r w:rsidR="00883A44">
        <w:t>six</w:t>
      </w:r>
      <w:r w:rsidRPr="00883A44">
        <w:t xml:space="preserve"> species that were mist</w:t>
      </w:r>
      <w:r w:rsidR="0013423A">
        <w:t>-</w:t>
      </w:r>
      <w:r w:rsidRPr="00883A44">
        <w:t>netted with adequate sample sizes for analysis</w:t>
      </w:r>
      <w:r w:rsidR="00883A44">
        <w:t>, including Black-and-White Warbler, Common Yellowthroat, American Redstart, and Cape May, Black-throated Blue</w:t>
      </w:r>
      <w:r w:rsidR="00035E08">
        <w:t xml:space="preserve">, </w:t>
      </w:r>
      <w:r w:rsidR="00883A44">
        <w:t>and Prairie warblers.</w:t>
      </w:r>
      <w:r w:rsidR="00313AD4">
        <w:t xml:space="preserve"> </w:t>
      </w:r>
      <w:r w:rsidR="00883A44">
        <w:t xml:space="preserve">There was no significant difference in the proportion of males among </w:t>
      </w:r>
      <w:r w:rsidR="008C01FE">
        <w:t>sites</w:t>
      </w:r>
      <w:r w:rsidR="00883A44">
        <w:t xml:space="preserve"> for any of these species</w:t>
      </w:r>
      <w:r w:rsidRPr="00883A44">
        <w:t xml:space="preserve"> (</w:t>
      </w:r>
      <w:r w:rsidR="00883A44">
        <w:t xml:space="preserve">Table </w:t>
      </w:r>
      <w:r w:rsidR="00593AAF">
        <w:t>5</w:t>
      </w:r>
      <w:r w:rsidRPr="00883A44">
        <w:t>).</w:t>
      </w:r>
      <w:r w:rsidR="00313AD4">
        <w:t xml:space="preserve"> </w:t>
      </w:r>
      <w:r w:rsidR="0013423A">
        <w:t xml:space="preserve">In addition, </w:t>
      </w:r>
      <w:r w:rsidR="009A7ED7">
        <w:t xml:space="preserve">there was no significant difference in the proportion of AHY individuals for any of these species, or for Ovenbird or Palm Warbler (Table </w:t>
      </w:r>
      <w:r w:rsidR="00593AAF">
        <w:t>5</w:t>
      </w:r>
      <w:r w:rsidR="009A7ED7">
        <w:t>).</w:t>
      </w:r>
    </w:p>
    <w:p w14:paraId="5D92F432" w14:textId="77777777" w:rsidR="00953E39" w:rsidRPr="00E25E1D" w:rsidRDefault="004E604C" w:rsidP="00E25E1D">
      <w:pPr>
        <w:spacing w:line="480" w:lineRule="auto"/>
        <w:rPr>
          <w:highlight w:val="lightGray"/>
        </w:rPr>
      </w:pPr>
      <w:r w:rsidRPr="005E1B2B">
        <w:tab/>
      </w:r>
      <w:r w:rsidRPr="00FD356A">
        <w:t>The proportion of species</w:t>
      </w:r>
      <w:r w:rsidR="00103041">
        <w:t xml:space="preserve"> of different </w:t>
      </w:r>
      <w:r w:rsidR="00103041" w:rsidRPr="002B62D6">
        <w:rPr>
          <w:b/>
        </w:rPr>
        <w:t>diet categories</w:t>
      </w:r>
      <w:r w:rsidRPr="00FD356A">
        <w:t xml:space="preserve"> </w:t>
      </w:r>
      <w:r w:rsidR="00FD356A">
        <w:t xml:space="preserve">did not vary </w:t>
      </w:r>
      <w:r w:rsidR="00FD356A" w:rsidRPr="00FD356A">
        <w:t xml:space="preserve">significantly among </w:t>
      </w:r>
      <w:r w:rsidR="008C01FE">
        <w:t>sites</w:t>
      </w:r>
      <w:r w:rsidR="00103041">
        <w:t xml:space="preserve"> </w:t>
      </w:r>
      <w:r w:rsidR="00103041" w:rsidRPr="00FD356A">
        <w:t>(</w:t>
      </w:r>
      <w:r w:rsidR="002A7381">
        <w:t xml:space="preserve">Fisher’s Exact Test, </w:t>
      </w:r>
      <w:r w:rsidR="00103041" w:rsidRPr="00FD356A">
        <w:rPr>
          <w:i/>
        </w:rPr>
        <w:t>P</w:t>
      </w:r>
      <w:r w:rsidR="00035E08">
        <w:t>=</w:t>
      </w:r>
      <w:r w:rsidR="00103041">
        <w:t>0.997</w:t>
      </w:r>
      <w:r w:rsidR="00103041" w:rsidRPr="00FD356A">
        <w:t>)</w:t>
      </w:r>
      <w:r w:rsidR="00FD356A">
        <w:t>, but the number of</w:t>
      </w:r>
      <w:r w:rsidR="00FD356A" w:rsidRPr="00FD356A">
        <w:t xml:space="preserve"> </w:t>
      </w:r>
      <w:r w:rsidRPr="00FD356A">
        <w:t xml:space="preserve">individuals in each diet category </w:t>
      </w:r>
      <w:r w:rsidR="00FD356A">
        <w:t xml:space="preserve">did </w:t>
      </w:r>
      <w:r w:rsidR="00FD356A" w:rsidRPr="00FD356A">
        <w:t>(</w:t>
      </w:r>
      <w:r w:rsidR="00FD356A" w:rsidRPr="00FD356A">
        <w:rPr>
          <w:i/>
        </w:rPr>
        <w:t>G</w:t>
      </w:r>
      <w:r w:rsidR="00FD356A" w:rsidRPr="00FD356A">
        <w:rPr>
          <w:vertAlign w:val="subscript"/>
        </w:rPr>
        <w:t>1</w:t>
      </w:r>
      <w:r w:rsidR="00FD356A">
        <w:rPr>
          <w:vertAlign w:val="subscript"/>
        </w:rPr>
        <w:t>6</w:t>
      </w:r>
      <w:r w:rsidR="00035E08">
        <w:t>=</w:t>
      </w:r>
      <w:r w:rsidR="00FD356A">
        <w:t>820.1</w:t>
      </w:r>
      <w:r w:rsidR="00FD356A" w:rsidRPr="00FD356A">
        <w:t xml:space="preserve">, </w:t>
      </w:r>
      <w:r w:rsidR="00FD356A" w:rsidRPr="00FD356A">
        <w:rPr>
          <w:i/>
        </w:rPr>
        <w:t>P</w:t>
      </w:r>
      <w:r w:rsidR="00035E08">
        <w:t>&lt;</w:t>
      </w:r>
      <w:r w:rsidR="00FD356A" w:rsidRPr="00FD356A">
        <w:t>0.001)</w:t>
      </w:r>
      <w:r w:rsidRPr="00FD356A">
        <w:t>.</w:t>
      </w:r>
      <w:r w:rsidR="00313AD4">
        <w:t xml:space="preserve"> </w:t>
      </w:r>
      <w:r w:rsidR="00103041" w:rsidRPr="00CD6B35">
        <w:t>C</w:t>
      </w:r>
      <w:r w:rsidRPr="00CD6B35">
        <w:t xml:space="preserve">apture data (Fig. </w:t>
      </w:r>
      <w:r w:rsidR="00593AAF">
        <w:t>2</w:t>
      </w:r>
      <w:r w:rsidR="002A7381">
        <w:t>a</w:t>
      </w:r>
      <w:r w:rsidRPr="00CD6B35">
        <w:t xml:space="preserve">) showed that </w:t>
      </w:r>
      <w:r w:rsidR="00103041" w:rsidRPr="00CD6B35">
        <w:t xml:space="preserve">granivores (combined with frugivores) predominated in early successional habitats, while more mature </w:t>
      </w:r>
      <w:r w:rsidR="008C01FE">
        <w:t>sites</w:t>
      </w:r>
      <w:r w:rsidR="00103041" w:rsidRPr="00CD6B35">
        <w:t xml:space="preserve"> tended to be </w:t>
      </w:r>
      <w:r w:rsidR="001D7A53">
        <w:t>dominated by</w:t>
      </w:r>
      <w:r w:rsidR="00103041" w:rsidRPr="00CD6B35">
        <w:t xml:space="preserve"> insectivores and omnivores</w:t>
      </w:r>
      <w:r w:rsidRPr="00CD6B35">
        <w:t>.</w:t>
      </w:r>
      <w:r w:rsidR="00313AD4">
        <w:t xml:space="preserve"> </w:t>
      </w:r>
      <w:r w:rsidRPr="00CD6B35">
        <w:t xml:space="preserve">Nectarivores were </w:t>
      </w:r>
      <w:r w:rsidR="00103041" w:rsidRPr="00CD6B35">
        <w:t xml:space="preserve">present in all </w:t>
      </w:r>
      <w:r w:rsidR="008C01FE">
        <w:t>sites</w:t>
      </w:r>
      <w:r w:rsidR="00103041" w:rsidRPr="00CD6B35">
        <w:t xml:space="preserve"> but also made up a greater proportion of all individuals in the mature dry forest.</w:t>
      </w:r>
    </w:p>
    <w:p w14:paraId="69AEF7F4" w14:textId="77777777" w:rsidR="00A41E95" w:rsidRDefault="00FD356A" w:rsidP="00953E39">
      <w:pPr>
        <w:spacing w:line="480" w:lineRule="auto"/>
        <w:ind w:firstLine="720"/>
      </w:pPr>
      <w:r w:rsidRPr="002B62D6">
        <w:rPr>
          <w:b/>
        </w:rPr>
        <w:t>Preferred habitats</w:t>
      </w:r>
      <w:r w:rsidRPr="00FD356A">
        <w:t xml:space="preserve"> of mist-netted species </w:t>
      </w:r>
      <w:r w:rsidR="00BF5A0A">
        <w:t xml:space="preserve">was not </w:t>
      </w:r>
      <w:r w:rsidR="00BF5A0A" w:rsidRPr="00FD356A">
        <w:t xml:space="preserve">significantly </w:t>
      </w:r>
      <w:r w:rsidR="00BF5A0A">
        <w:t xml:space="preserve">different </w:t>
      </w:r>
      <w:r w:rsidR="00BF5A0A" w:rsidRPr="00FD356A">
        <w:t xml:space="preserve">among </w:t>
      </w:r>
      <w:r w:rsidR="008C01FE">
        <w:t>sites</w:t>
      </w:r>
      <w:r w:rsidR="0079357C">
        <w:t xml:space="preserve"> </w:t>
      </w:r>
      <w:r w:rsidR="0079357C" w:rsidRPr="00FD356A">
        <w:t>(</w:t>
      </w:r>
      <w:r w:rsidR="002A7381">
        <w:t xml:space="preserve">Fisher’s Exact Test, </w:t>
      </w:r>
      <w:r w:rsidR="0079357C" w:rsidRPr="00FD356A">
        <w:rPr>
          <w:i/>
        </w:rPr>
        <w:t>P</w:t>
      </w:r>
      <w:r w:rsidR="00035E08">
        <w:t>=</w:t>
      </w:r>
      <w:r w:rsidR="0079357C">
        <w:t>0.945</w:t>
      </w:r>
      <w:r w:rsidR="0079357C" w:rsidRPr="00FD356A">
        <w:t>)</w:t>
      </w:r>
      <w:r>
        <w:t xml:space="preserve">, but the </w:t>
      </w:r>
      <w:r w:rsidR="0079357C">
        <w:t xml:space="preserve">preferred habitats </w:t>
      </w:r>
      <w:r>
        <w:t>of</w:t>
      </w:r>
      <w:r w:rsidRPr="00FD356A">
        <w:t xml:space="preserve"> individuals </w:t>
      </w:r>
      <w:r>
        <w:t xml:space="preserve">did vary significantly among </w:t>
      </w:r>
      <w:r w:rsidR="008C01FE">
        <w:t>sites</w:t>
      </w:r>
      <w:r>
        <w:t xml:space="preserve"> </w:t>
      </w:r>
      <w:r w:rsidRPr="00FD356A">
        <w:t>(</w:t>
      </w:r>
      <w:r w:rsidRPr="00FD356A">
        <w:rPr>
          <w:i/>
        </w:rPr>
        <w:t>G</w:t>
      </w:r>
      <w:r w:rsidR="0079357C">
        <w:rPr>
          <w:vertAlign w:val="subscript"/>
        </w:rPr>
        <w:t>8</w:t>
      </w:r>
      <w:r w:rsidR="00035E08">
        <w:t>=</w:t>
      </w:r>
      <w:r w:rsidR="0079357C">
        <w:t>607.3</w:t>
      </w:r>
      <w:r w:rsidRPr="00FD356A">
        <w:t xml:space="preserve">, </w:t>
      </w:r>
      <w:r w:rsidRPr="00FD356A">
        <w:rPr>
          <w:i/>
        </w:rPr>
        <w:t>P</w:t>
      </w:r>
      <w:r w:rsidR="00035E08">
        <w:t>&lt;</w:t>
      </w:r>
      <w:r w:rsidR="00BF5A0A">
        <w:t>0.001).</w:t>
      </w:r>
      <w:r w:rsidR="00313AD4">
        <w:t xml:space="preserve"> </w:t>
      </w:r>
      <w:r w:rsidR="00BF5A0A">
        <w:t xml:space="preserve">Early-successional </w:t>
      </w:r>
      <w:r w:rsidR="008C01FE">
        <w:t>sites</w:t>
      </w:r>
      <w:r w:rsidR="00BF5A0A">
        <w:t xml:space="preserve"> were dominated by a greater proportion of individuals favoring pastures, scrub, and secondary forest, while the mature forest was dominated by individuals favoring evergreen forest habitats (Fig. </w:t>
      </w:r>
      <w:r w:rsidR="00593AAF">
        <w:t>2</w:t>
      </w:r>
      <w:r w:rsidR="002A7381">
        <w:t>b</w:t>
      </w:r>
      <w:r w:rsidR="00BF5A0A">
        <w:t>).</w:t>
      </w:r>
    </w:p>
    <w:p w14:paraId="786B4B04" w14:textId="7B18EC91" w:rsidR="0079357C" w:rsidRDefault="00EB4C16" w:rsidP="00722EF0">
      <w:pPr>
        <w:spacing w:line="480" w:lineRule="auto"/>
        <w:ind w:firstLine="720"/>
      </w:pPr>
      <w:r w:rsidRPr="002B62D6">
        <w:rPr>
          <w:b/>
          <w:i/>
        </w:rPr>
        <w:lastRenderedPageBreak/>
        <w:t>Site Persistence and Body Condition</w:t>
      </w:r>
      <w:r w:rsidR="003E2F31" w:rsidRPr="002B62D6">
        <w:rPr>
          <w:b/>
        </w:rPr>
        <w:t>.</w:t>
      </w:r>
      <w:r w:rsidR="003E2F31">
        <w:t xml:space="preserve"> </w:t>
      </w:r>
      <w:r w:rsidR="00953E39">
        <w:t xml:space="preserve">We </w:t>
      </w:r>
      <w:r>
        <w:t>used</w:t>
      </w:r>
      <w:r w:rsidR="006B742F">
        <w:t xml:space="preserve"> </w:t>
      </w:r>
      <w:r w:rsidR="003E2F31">
        <w:t>site persistence</w:t>
      </w:r>
      <w:r w:rsidR="00953E39">
        <w:t xml:space="preserve"> as </w:t>
      </w:r>
      <w:r w:rsidR="00C13B2E">
        <w:t xml:space="preserve">our </w:t>
      </w:r>
      <w:del w:id="145" w:author="Brouwer, Nathan" w:date="2018-02-20T13:24:00Z">
        <w:r w:rsidR="00C13B2E" w:rsidDel="00306E7A">
          <w:delText xml:space="preserve">measure </w:delText>
        </w:r>
      </w:del>
      <w:commentRangeStart w:id="146"/>
      <w:ins w:id="147" w:author="Brouwer, Nathan" w:date="2018-02-20T13:24:00Z">
        <w:r w:rsidR="00306E7A">
          <w:t>proxy</w:t>
        </w:r>
        <w:commentRangeEnd w:id="146"/>
        <w:r w:rsidR="00306E7A">
          <w:rPr>
            <w:rStyle w:val="CommentReference"/>
            <w:rFonts w:ascii="Times New Roman" w:eastAsia="Times New Roman" w:hAnsi="Times New Roman"/>
          </w:rPr>
          <w:commentReference w:id="146"/>
        </w:r>
        <w:r w:rsidR="00306E7A">
          <w:t xml:space="preserve"> for </w:t>
        </w:r>
      </w:ins>
      <w:del w:id="148" w:author="Brouwer, Nathan" w:date="2018-02-20T13:24:00Z">
        <w:r w:rsidR="00C13B2E" w:rsidDel="00306E7A">
          <w:delText xml:space="preserve">of </w:delText>
        </w:r>
      </w:del>
      <w:r w:rsidR="003E2F31">
        <w:t>survival</w:t>
      </w:r>
      <w:r w:rsidR="00593AAF">
        <w:t xml:space="preserve"> </w:t>
      </w:r>
      <w:r w:rsidR="00C13B2E">
        <w:t xml:space="preserve"> and then assessed whether the proportion of </w:t>
      </w:r>
      <w:r w:rsidR="003E2F31">
        <w:t xml:space="preserve">site persistent </w:t>
      </w:r>
      <w:r w:rsidR="00C13B2E">
        <w:t xml:space="preserve">birds varied among </w:t>
      </w:r>
      <w:r w:rsidR="008C01FE">
        <w:t>sites</w:t>
      </w:r>
      <w:r w:rsidR="00C13B2E">
        <w:t>.</w:t>
      </w:r>
      <w:r w:rsidR="00313AD4">
        <w:t xml:space="preserve"> </w:t>
      </w:r>
      <w:r w:rsidR="00C13B2E">
        <w:t xml:space="preserve">We found no significant difference in the proportion of </w:t>
      </w:r>
      <w:r w:rsidR="003E2F31">
        <w:t xml:space="preserve">site persistent </w:t>
      </w:r>
      <w:r w:rsidR="00C13B2E">
        <w:t xml:space="preserve">individuals for </w:t>
      </w:r>
      <w:r w:rsidR="008C01FE">
        <w:t>any of the</w:t>
      </w:r>
      <w:r w:rsidR="00C13B2E">
        <w:t xml:space="preserve"> eight migratory species for which we had sufficient data for analysis</w:t>
      </w:r>
      <w:r w:rsidR="00722EF0">
        <w:t xml:space="preserve"> (Table </w:t>
      </w:r>
      <w:r w:rsidR="00593AAF">
        <w:t>5</w:t>
      </w:r>
      <w:r w:rsidR="00722EF0">
        <w:t>)</w:t>
      </w:r>
      <w:r w:rsidR="00C13B2E">
        <w:t>.</w:t>
      </w:r>
      <w:r w:rsidR="00313AD4">
        <w:t xml:space="preserve"> </w:t>
      </w:r>
      <w:r w:rsidR="004F0A8C">
        <w:t xml:space="preserve">Site persistence was generally low when averaged across all regenerating dry forest sites for </w:t>
      </w:r>
      <w:r w:rsidR="00C13B2E">
        <w:t>Ovenbird</w:t>
      </w:r>
      <w:r w:rsidR="004F0A8C">
        <w:t xml:space="preserve"> (58.9%)</w:t>
      </w:r>
      <w:r w:rsidR="00722EF0">
        <w:t>, Black-and-white Warbler</w:t>
      </w:r>
      <w:r w:rsidR="004F0A8C">
        <w:t xml:space="preserve"> (75.7%)</w:t>
      </w:r>
      <w:r w:rsidR="00722EF0">
        <w:t>, Common Yellowthroat</w:t>
      </w:r>
      <w:r w:rsidR="004F0A8C">
        <w:t xml:space="preserve"> (57.9%)</w:t>
      </w:r>
      <w:r w:rsidR="00722EF0">
        <w:t>, American Redstart</w:t>
      </w:r>
      <w:r w:rsidR="004F0A8C">
        <w:t xml:space="preserve"> (57.3%)</w:t>
      </w:r>
      <w:r w:rsidR="00C13B2E">
        <w:t>, Cape May Warbler</w:t>
      </w:r>
      <w:r w:rsidR="004F0A8C">
        <w:t xml:space="preserve"> (36.1%)</w:t>
      </w:r>
      <w:r w:rsidR="00722EF0">
        <w:t>, Black-throated Blue Warbler</w:t>
      </w:r>
      <w:r w:rsidR="004F0A8C">
        <w:t xml:space="preserve"> (50.6%)</w:t>
      </w:r>
      <w:r w:rsidR="00722EF0">
        <w:t>, Palm Warbler</w:t>
      </w:r>
      <w:r w:rsidR="004F0A8C">
        <w:t xml:space="preserve"> (32.5%)</w:t>
      </w:r>
      <w:r w:rsidR="00C13B2E">
        <w:t>, and Prairie Warbler</w:t>
      </w:r>
      <w:r w:rsidR="004F0A8C">
        <w:t xml:space="preserve"> (66.2%)</w:t>
      </w:r>
      <w:r w:rsidR="00C13B2E">
        <w:t>.</w:t>
      </w:r>
    </w:p>
    <w:p w14:paraId="4729D090" w14:textId="77777777" w:rsidR="00722EF0" w:rsidRDefault="00722EF0" w:rsidP="00A41E95">
      <w:pPr>
        <w:spacing w:line="480" w:lineRule="auto"/>
        <w:ind w:firstLine="720"/>
      </w:pPr>
      <w:r>
        <w:t xml:space="preserve">Among resident species, we found a significant difference in site persistence among habitats for four species. These species included Northern Mockingbird, Black-crowned Palm-Tanager, Yellow-faced Grassquit, and Greater Antillean Bullfinch (Table </w:t>
      </w:r>
      <w:r w:rsidR="00593AAF">
        <w:t>6</w:t>
      </w:r>
      <w:r>
        <w:t>). In each case site persistence was higher in younger sites than older sites.</w:t>
      </w:r>
    </w:p>
    <w:p w14:paraId="2A3304BF" w14:textId="77777777" w:rsidR="00114655" w:rsidRDefault="00722EF0" w:rsidP="00BF1107">
      <w:pPr>
        <w:spacing w:line="480" w:lineRule="auto"/>
        <w:ind w:firstLine="720"/>
      </w:pPr>
      <w:r>
        <w:t xml:space="preserve">Site persistence may be related to food </w:t>
      </w:r>
      <w:r w:rsidR="00C40630">
        <w:t>availability; f</w:t>
      </w:r>
      <w:r w:rsidR="00114655">
        <w:t xml:space="preserve">lying insects caught on sticky traps </w:t>
      </w:r>
      <w:r w:rsidR="006D03F2">
        <w:t>were most abundant in mature forest and least abundant in the 2-yr habitat (</w:t>
      </w:r>
      <w:r w:rsidR="002A7381">
        <w:t xml:space="preserve">Fig. </w:t>
      </w:r>
      <w:r w:rsidR="00593AAF">
        <w:t>3</w:t>
      </w:r>
      <w:r w:rsidR="003E2F31">
        <w:t>a</w:t>
      </w:r>
      <w:r w:rsidR="006D03F2">
        <w:t xml:space="preserve">), </w:t>
      </w:r>
      <w:r>
        <w:t>with</w:t>
      </w:r>
      <w:r w:rsidR="006D03F2">
        <w:t xml:space="preserve"> types of insects captured </w:t>
      </w:r>
      <w:r>
        <w:t>varying</w:t>
      </w:r>
      <w:r w:rsidR="00114655">
        <w:t xml:space="preserve"> significantly among </w:t>
      </w:r>
      <w:r w:rsidR="008C01FE">
        <w:t>sites</w:t>
      </w:r>
      <w:r w:rsidR="00114655">
        <w:t xml:space="preserve"> (</w:t>
      </w:r>
      <w:r w:rsidR="00114655" w:rsidRPr="00FD356A">
        <w:rPr>
          <w:i/>
        </w:rPr>
        <w:t>G</w:t>
      </w:r>
      <w:r w:rsidR="00114655" w:rsidRPr="00FD356A">
        <w:rPr>
          <w:vertAlign w:val="subscript"/>
        </w:rPr>
        <w:t>1</w:t>
      </w:r>
      <w:r w:rsidR="00114655">
        <w:rPr>
          <w:vertAlign w:val="subscript"/>
        </w:rPr>
        <w:t>2</w:t>
      </w:r>
      <w:r w:rsidR="00035E08">
        <w:t>=</w:t>
      </w:r>
      <w:r w:rsidR="00114655">
        <w:t>116.4</w:t>
      </w:r>
      <w:r w:rsidR="00114655" w:rsidRPr="00FD356A">
        <w:t xml:space="preserve">, </w:t>
      </w:r>
      <w:r w:rsidR="00114655" w:rsidRPr="00FD356A">
        <w:rPr>
          <w:i/>
        </w:rPr>
        <w:t>P</w:t>
      </w:r>
      <w:r w:rsidR="00035E08">
        <w:t>&lt;</w:t>
      </w:r>
      <w:r w:rsidR="00114655" w:rsidRPr="00FD356A">
        <w:t>0.001</w:t>
      </w:r>
      <w:r w:rsidR="00114655">
        <w:t>)</w:t>
      </w:r>
      <w:r w:rsidR="006D03F2">
        <w:t>.</w:t>
      </w:r>
      <w:r w:rsidR="00313AD4">
        <w:t xml:space="preserve"> </w:t>
      </w:r>
      <w:r w:rsidR="006D03F2">
        <w:t xml:space="preserve">Younger </w:t>
      </w:r>
      <w:r w:rsidR="008C01FE">
        <w:t>sites</w:t>
      </w:r>
      <w:r w:rsidR="006D03F2">
        <w:t xml:space="preserve"> tended to have a greater proportion of homopterans and coleopterans, while older </w:t>
      </w:r>
      <w:r w:rsidR="008C01FE">
        <w:t>sites</w:t>
      </w:r>
      <w:r w:rsidR="006D03F2">
        <w:t xml:space="preserve"> had a greater proportion of dipterans (Fig. </w:t>
      </w:r>
      <w:r w:rsidR="00593AAF">
        <w:t>3</w:t>
      </w:r>
      <w:r w:rsidR="003E2F31">
        <w:t>a</w:t>
      </w:r>
      <w:r w:rsidR="006D03F2">
        <w:t>).</w:t>
      </w:r>
      <w:r w:rsidR="00313AD4">
        <w:t xml:space="preserve"> </w:t>
      </w:r>
      <w:r w:rsidR="00114655">
        <w:t>Leaf litter samples</w:t>
      </w:r>
      <w:r w:rsidR="006D03F2">
        <w:t xml:space="preserve"> recorded similar numbers of </w:t>
      </w:r>
      <w:r w:rsidR="003E2F31">
        <w:t>arthropods</w:t>
      </w:r>
      <w:r w:rsidR="006D03F2">
        <w:t xml:space="preserve"> in all </w:t>
      </w:r>
      <w:r w:rsidR="008C01FE">
        <w:t>sites</w:t>
      </w:r>
      <w:r w:rsidR="006D03F2">
        <w:t xml:space="preserve"> except for mature forest where numbers were depressed (</w:t>
      </w:r>
      <w:r w:rsidR="002A7381">
        <w:t xml:space="preserve">Fig. </w:t>
      </w:r>
      <w:r w:rsidR="00593AAF">
        <w:t>3</w:t>
      </w:r>
      <w:r w:rsidR="003E2F31">
        <w:t>b</w:t>
      </w:r>
      <w:r w:rsidR="006D03F2">
        <w:t>).</w:t>
      </w:r>
      <w:r w:rsidR="00313AD4">
        <w:t xml:space="preserve"> </w:t>
      </w:r>
      <w:r w:rsidR="006D03F2">
        <w:t xml:space="preserve">The types of </w:t>
      </w:r>
      <w:r w:rsidR="003E2F31">
        <w:t>arthropods</w:t>
      </w:r>
      <w:r w:rsidR="006D03F2">
        <w:t xml:space="preserve"> recorded in leaf litter samples varied significantly among </w:t>
      </w:r>
      <w:r w:rsidR="008C01FE">
        <w:t>sites</w:t>
      </w:r>
      <w:r w:rsidR="00114655">
        <w:t xml:space="preserve"> (</w:t>
      </w:r>
      <w:r w:rsidR="00114655" w:rsidRPr="00FD356A">
        <w:rPr>
          <w:i/>
        </w:rPr>
        <w:t>G</w:t>
      </w:r>
      <w:r w:rsidR="00114655" w:rsidRPr="00FD356A">
        <w:rPr>
          <w:vertAlign w:val="subscript"/>
        </w:rPr>
        <w:t>1</w:t>
      </w:r>
      <w:r w:rsidR="00114655">
        <w:rPr>
          <w:vertAlign w:val="subscript"/>
        </w:rPr>
        <w:t>2</w:t>
      </w:r>
      <w:r w:rsidR="00114655" w:rsidRPr="00FD356A">
        <w:t>=</w:t>
      </w:r>
      <w:r w:rsidR="00114655">
        <w:t>106.7</w:t>
      </w:r>
      <w:r w:rsidR="00114655" w:rsidRPr="00FD356A">
        <w:t xml:space="preserve">, </w:t>
      </w:r>
      <w:r w:rsidR="00114655" w:rsidRPr="00FD356A">
        <w:rPr>
          <w:i/>
        </w:rPr>
        <w:t>P</w:t>
      </w:r>
      <w:r w:rsidR="00035E08">
        <w:t>&lt;</w:t>
      </w:r>
      <w:r w:rsidR="00114655" w:rsidRPr="00FD356A">
        <w:t>0.001</w:t>
      </w:r>
      <w:r w:rsidR="00114655">
        <w:t>)</w:t>
      </w:r>
      <w:r w:rsidR="006D03F2">
        <w:t>, with older habitats domin</w:t>
      </w:r>
      <w:r w:rsidR="00A41E95">
        <w:t>ated by ants and spiders, and yo</w:t>
      </w:r>
      <w:r w:rsidR="006D03F2">
        <w:t xml:space="preserve">unger habitats </w:t>
      </w:r>
      <w:r w:rsidR="008C01FE">
        <w:t>characterized</w:t>
      </w:r>
      <w:r w:rsidR="006D03F2">
        <w:t xml:space="preserve"> by a wide variety of insects (Fig. </w:t>
      </w:r>
      <w:r w:rsidR="00593AAF">
        <w:t>3</w:t>
      </w:r>
      <w:r w:rsidR="003E2F31">
        <w:t>b</w:t>
      </w:r>
      <w:r w:rsidR="006D03F2">
        <w:t>).</w:t>
      </w:r>
    </w:p>
    <w:p w14:paraId="0249E477" w14:textId="77777777" w:rsidR="001C4A72" w:rsidRDefault="001C4A72" w:rsidP="001C4A72">
      <w:pPr>
        <w:spacing w:line="480" w:lineRule="auto"/>
      </w:pPr>
    </w:p>
    <w:p w14:paraId="67CE4ADF" w14:textId="77777777" w:rsidR="00083AEB" w:rsidRDefault="001C4A72" w:rsidP="00083AEB">
      <w:pPr>
        <w:spacing w:line="480" w:lineRule="auto"/>
        <w:rPr>
          <w:b/>
          <w:i/>
        </w:rPr>
      </w:pPr>
      <w:r w:rsidRPr="00083AEB">
        <w:rPr>
          <w:b/>
          <w:i/>
        </w:rPr>
        <w:t>Body condition</w:t>
      </w:r>
    </w:p>
    <w:p w14:paraId="701B3C34" w14:textId="77777777" w:rsidR="00764A42" w:rsidRPr="00434FBC" w:rsidRDefault="00083AEB" w:rsidP="00083AEB">
      <w:pPr>
        <w:spacing w:line="480" w:lineRule="auto"/>
        <w:rPr>
          <w:rFonts w:ascii="Times New Roman" w:hAnsi="Times New Roman"/>
          <w:szCs w:val="24"/>
        </w:rPr>
      </w:pPr>
      <w:r>
        <w:rPr>
          <w:b/>
          <w:i/>
        </w:rPr>
        <w:lastRenderedPageBreak/>
        <w:t xml:space="preserve">Body Condition </w:t>
      </w:r>
      <w:r w:rsidR="00EB4651">
        <w:rPr>
          <w:rFonts w:ascii="Times New Roman" w:hAnsi="Times New Roman"/>
          <w:szCs w:val="24"/>
        </w:rPr>
        <w:t xml:space="preserve">Body condition of site persistent individuals of 15 species was compared across </w:t>
      </w:r>
      <w:r w:rsidR="008C01FE">
        <w:rPr>
          <w:rFonts w:ascii="Times New Roman" w:hAnsi="Times New Roman"/>
          <w:szCs w:val="24"/>
        </w:rPr>
        <w:t>sites</w:t>
      </w:r>
      <w:r w:rsidR="00EB4651">
        <w:rPr>
          <w:rFonts w:ascii="Times New Roman" w:hAnsi="Times New Roman"/>
          <w:szCs w:val="24"/>
        </w:rPr>
        <w:t xml:space="preserve"> by analyzing variation in body mass adjusted for body size</w:t>
      </w:r>
      <w:r w:rsidR="002A7381">
        <w:rPr>
          <w:rFonts w:ascii="Times New Roman" w:hAnsi="Times New Roman"/>
          <w:szCs w:val="24"/>
        </w:rPr>
        <w:t xml:space="preserve"> (</w:t>
      </w:r>
      <w:r w:rsidR="002A7381" w:rsidRPr="00356C9B">
        <w:rPr>
          <w:rFonts w:ascii="Times New Roman" w:hAnsi="Times New Roman"/>
          <w:szCs w:val="24"/>
          <w:highlight w:val="cyan"/>
        </w:rPr>
        <w:t xml:space="preserve">Fig. </w:t>
      </w:r>
      <w:r w:rsidR="00593AAF" w:rsidRPr="00356C9B">
        <w:rPr>
          <w:rFonts w:ascii="Times New Roman" w:hAnsi="Times New Roman"/>
          <w:szCs w:val="24"/>
          <w:highlight w:val="cyan"/>
        </w:rPr>
        <w:t>4</w:t>
      </w:r>
      <w:r w:rsidR="002A7381">
        <w:rPr>
          <w:rFonts w:ascii="Times New Roman" w:hAnsi="Times New Roman"/>
          <w:szCs w:val="24"/>
        </w:rPr>
        <w:t>)</w:t>
      </w:r>
      <w:r w:rsidR="00EB4651">
        <w:rPr>
          <w:rFonts w:ascii="Times New Roman" w:hAnsi="Times New Roman"/>
          <w:szCs w:val="24"/>
        </w:rPr>
        <w:t>.</w:t>
      </w:r>
      <w:r w:rsidR="000349CC">
        <w:rPr>
          <w:rFonts w:ascii="Times New Roman" w:hAnsi="Times New Roman"/>
          <w:szCs w:val="24"/>
        </w:rPr>
        <w:t xml:space="preserve">  </w:t>
      </w:r>
      <w:r w:rsidR="00434FBC">
        <w:rPr>
          <w:rFonts w:ascii="Times New Roman" w:hAnsi="Times New Roman"/>
          <w:szCs w:val="24"/>
        </w:rPr>
        <w:t xml:space="preserve">As pasture sites matured body </w:t>
      </w:r>
      <w:r w:rsidR="000349CC">
        <w:rPr>
          <w:rFonts w:ascii="Times New Roman" w:hAnsi="Times New Roman"/>
          <w:szCs w:val="24"/>
        </w:rPr>
        <w:t xml:space="preserve">regression analysis indicated that </w:t>
      </w:r>
      <w:r w:rsidR="00434FBC">
        <w:rPr>
          <w:rFonts w:ascii="Times New Roman" w:hAnsi="Times New Roman"/>
          <w:szCs w:val="24"/>
        </w:rPr>
        <w:t xml:space="preserve">condition increased significantly for </w:t>
      </w:r>
      <w:r w:rsidR="000349CC">
        <w:rPr>
          <w:rFonts w:ascii="Times New Roman" w:hAnsi="Times New Roman"/>
          <w:szCs w:val="24"/>
        </w:rPr>
        <w:t>Hispaniolan</w:t>
      </w:r>
      <w:r w:rsidR="00434FBC">
        <w:rPr>
          <w:rFonts w:ascii="Times New Roman" w:hAnsi="Times New Roman"/>
          <w:szCs w:val="24"/>
        </w:rPr>
        <w:t xml:space="preserve"> Least Cuckoo and decreased for Red-Legged Thrush (Figure x).</w:t>
      </w:r>
      <w:r w:rsidR="00356C9B">
        <w:rPr>
          <w:rFonts w:ascii="Times New Roman" w:hAnsi="Times New Roman"/>
          <w:szCs w:val="24"/>
        </w:rPr>
        <w:t xml:space="preserve">  For specie that occurred in both abandoned pastures</w:t>
      </w:r>
      <w:r w:rsidR="000349CC">
        <w:rPr>
          <w:rFonts w:ascii="Times New Roman" w:hAnsi="Times New Roman"/>
          <w:szCs w:val="24"/>
        </w:rPr>
        <w:t xml:space="preserve"> </w:t>
      </w:r>
      <w:r w:rsidR="00356C9B">
        <w:rPr>
          <w:rFonts w:ascii="Times New Roman" w:hAnsi="Times New Roman"/>
          <w:szCs w:val="24"/>
        </w:rPr>
        <w:t>and the mature forest site, ANOVA trend analysis</w:t>
      </w:r>
      <w:r w:rsidR="007C2973">
        <w:rPr>
          <w:rFonts w:ascii="Times New Roman" w:hAnsi="Times New Roman"/>
          <w:szCs w:val="24"/>
        </w:rPr>
        <w:t xml:space="preserve"> [</w:t>
      </w:r>
      <w:r w:rsidR="007C2973" w:rsidRPr="007C2973">
        <w:rPr>
          <w:rFonts w:ascii="Times New Roman" w:hAnsi="Times New Roman"/>
          <w:szCs w:val="24"/>
          <w:highlight w:val="cyan"/>
        </w:rPr>
        <w:t>note – b/c sample size was small these were done using just a lm!!!!</w:t>
      </w:r>
      <w:r w:rsidR="007C2973">
        <w:rPr>
          <w:rFonts w:ascii="Times New Roman" w:hAnsi="Times New Roman"/>
          <w:szCs w:val="24"/>
        </w:rPr>
        <w:t>]</w:t>
      </w:r>
      <w:r w:rsidR="00356C9B">
        <w:rPr>
          <w:rFonts w:ascii="Times New Roman" w:hAnsi="Times New Roman"/>
          <w:szCs w:val="24"/>
        </w:rPr>
        <w:t xml:space="preserve"> indicated that Bananquits peaked in abundance at moderately old pasture and decline in condition in old pastures and in mature forest (Linear trend: t = -2.65, p = 0.009; quadratic trend: t = -2.51, p = 0.012; Table x; include figures?).  Black-crowned palm tanagers did not show significant decline in regression analysis (beta = x, SE, p = 0) but did when considering the mature forest site (Linear trend: t = -3.4, p = 0.001).  Similarly the abundance of the GABU was faily constant as pastures aged (</w:t>
      </w:r>
      <w:r w:rsidR="00434FBC">
        <w:rPr>
          <w:rFonts w:ascii="Times New Roman" w:hAnsi="Times New Roman"/>
          <w:szCs w:val="24"/>
        </w:rPr>
        <w:t xml:space="preserve"> </w:t>
      </w:r>
      <w:r w:rsidR="00356C9B">
        <w:rPr>
          <w:rFonts w:ascii="Times New Roman" w:hAnsi="Times New Roman"/>
          <w:szCs w:val="24"/>
        </w:rPr>
        <w:t>beta = x, SE, p = 0) but decline significantly at the mature site (Linear trend: t = -</w:t>
      </w:r>
      <w:r w:rsidR="007C2973">
        <w:rPr>
          <w:rFonts w:ascii="Times New Roman" w:hAnsi="Times New Roman"/>
          <w:szCs w:val="24"/>
        </w:rPr>
        <w:t>3.4</w:t>
      </w:r>
      <w:r w:rsidR="00356C9B">
        <w:rPr>
          <w:rFonts w:ascii="Times New Roman" w:hAnsi="Times New Roman"/>
          <w:szCs w:val="24"/>
        </w:rPr>
        <w:t>, p = 0.00</w:t>
      </w:r>
      <w:r w:rsidR="007C2973">
        <w:rPr>
          <w:rFonts w:ascii="Times New Roman" w:hAnsi="Times New Roman"/>
          <w:szCs w:val="24"/>
        </w:rPr>
        <w:t>1</w:t>
      </w:r>
      <w:r w:rsidR="00356C9B">
        <w:rPr>
          <w:rFonts w:ascii="Times New Roman" w:hAnsi="Times New Roman"/>
          <w:szCs w:val="24"/>
        </w:rPr>
        <w:t>; quadratic trend: t = -</w:t>
      </w:r>
      <w:r w:rsidR="007C2973">
        <w:rPr>
          <w:rFonts w:ascii="Times New Roman" w:hAnsi="Times New Roman"/>
          <w:szCs w:val="24"/>
        </w:rPr>
        <w:t>2.3</w:t>
      </w:r>
      <w:r w:rsidR="00356C9B">
        <w:rPr>
          <w:rFonts w:ascii="Times New Roman" w:hAnsi="Times New Roman"/>
          <w:szCs w:val="24"/>
        </w:rPr>
        <w:t>, p = 0.0</w:t>
      </w:r>
      <w:r w:rsidR="007C2973">
        <w:rPr>
          <w:rFonts w:ascii="Times New Roman" w:hAnsi="Times New Roman"/>
          <w:szCs w:val="24"/>
        </w:rPr>
        <w:t>23</w:t>
      </w:r>
      <w:r w:rsidR="00356C9B">
        <w:rPr>
          <w:rFonts w:ascii="Times New Roman" w:hAnsi="Times New Roman"/>
          <w:szCs w:val="24"/>
        </w:rPr>
        <w:t xml:space="preserve">; </w:t>
      </w:r>
      <w:r w:rsidR="00356C9B" w:rsidRPr="00FE0971">
        <w:rPr>
          <w:rFonts w:ascii="Times New Roman" w:hAnsi="Times New Roman"/>
          <w:szCs w:val="24"/>
          <w:highlight w:val="cyan"/>
        </w:rPr>
        <w:t>Table x; include figures?</w:t>
      </w:r>
      <w:r w:rsidR="007C2973" w:rsidRPr="00FE0971">
        <w:rPr>
          <w:rFonts w:ascii="Times New Roman" w:hAnsi="Times New Roman"/>
          <w:szCs w:val="24"/>
          <w:highlight w:val="cyan"/>
        </w:rPr>
        <w:t>; contrast between oldest pature and Aceitllar</w:t>
      </w:r>
      <w:r w:rsidR="007C2973">
        <w:rPr>
          <w:rFonts w:ascii="Times New Roman" w:hAnsi="Times New Roman"/>
          <w:szCs w:val="24"/>
        </w:rPr>
        <w:t>?</w:t>
      </w:r>
      <w:r w:rsidR="00356C9B">
        <w:rPr>
          <w:rFonts w:ascii="Times New Roman" w:hAnsi="Times New Roman"/>
          <w:szCs w:val="24"/>
        </w:rPr>
        <w:t>).</w:t>
      </w:r>
      <w:r w:rsidR="007C2973">
        <w:rPr>
          <w:rFonts w:ascii="Times New Roman" w:hAnsi="Times New Roman"/>
          <w:szCs w:val="24"/>
        </w:rPr>
        <w:t xml:space="preserve">  GRWA should a similar pattern, with relative constant condition as pastures aged but condition decline for birds at the mature forest site (Linear trend: t = -2.32, p = 0.021; quadratic trend: t = -1.7, p = 0.09; </w:t>
      </w:r>
      <w:r w:rsidR="007C2973" w:rsidRPr="00FE0971">
        <w:rPr>
          <w:rFonts w:ascii="Times New Roman" w:hAnsi="Times New Roman"/>
          <w:szCs w:val="24"/>
          <w:highlight w:val="cyan"/>
        </w:rPr>
        <w:t>Table x; include figures?; contrast between oldest pature and Aceitllar</w:t>
      </w:r>
      <w:r w:rsidR="007C2973">
        <w:rPr>
          <w:rFonts w:ascii="Times New Roman" w:hAnsi="Times New Roman"/>
          <w:szCs w:val="24"/>
        </w:rPr>
        <w:t xml:space="preserve">? </w:t>
      </w:r>
      <w:r w:rsidR="00356C9B">
        <w:rPr>
          <w:rFonts w:ascii="Times New Roman" w:hAnsi="Times New Roman"/>
          <w:szCs w:val="24"/>
        </w:rPr>
        <w:t xml:space="preserve">   </w:t>
      </w:r>
      <w:r w:rsidR="005B0911">
        <w:rPr>
          <w:rFonts w:ascii="Times New Roman" w:eastAsia="MS Mincho" w:hAnsi="Times New Roman"/>
          <w:szCs w:val="24"/>
        </w:rPr>
        <w:t>Among over</w:t>
      </w:r>
      <w:r w:rsidR="00197399">
        <w:rPr>
          <w:rFonts w:ascii="Times New Roman" w:eastAsia="MS Mincho" w:hAnsi="Times New Roman"/>
          <w:szCs w:val="24"/>
        </w:rPr>
        <w:t>-</w:t>
      </w:r>
      <w:r w:rsidR="005B0911">
        <w:rPr>
          <w:rFonts w:ascii="Times New Roman" w:eastAsia="MS Mincho" w:hAnsi="Times New Roman"/>
          <w:szCs w:val="24"/>
        </w:rPr>
        <w:t xml:space="preserve">wintering migratory birds </w:t>
      </w:r>
      <w:r w:rsidR="005B0911">
        <w:rPr>
          <w:rFonts w:ascii="Times New Roman" w:hAnsi="Times New Roman"/>
          <w:szCs w:val="24"/>
        </w:rPr>
        <w:t xml:space="preserve">adjusted body </w:t>
      </w:r>
      <w:r w:rsidR="005B0911" w:rsidRPr="00745B5E">
        <w:rPr>
          <w:rFonts w:ascii="Times New Roman" w:eastAsia="MS Mincho" w:hAnsi="Times New Roman"/>
          <w:szCs w:val="24"/>
        </w:rPr>
        <w:t xml:space="preserve">mass </w:t>
      </w:r>
      <w:r w:rsidR="00593AAF">
        <w:rPr>
          <w:rFonts w:ascii="Times New Roman" w:eastAsia="MS Mincho" w:hAnsi="Times New Roman"/>
          <w:szCs w:val="24"/>
        </w:rPr>
        <w:t>did not vary</w:t>
      </w:r>
      <w:r w:rsidR="005B0911" w:rsidRPr="00745B5E">
        <w:rPr>
          <w:rFonts w:ascii="Times New Roman" w:eastAsia="MS Mincho" w:hAnsi="Times New Roman"/>
          <w:szCs w:val="24"/>
        </w:rPr>
        <w:t xml:space="preserve"> significantly </w:t>
      </w:r>
      <w:r w:rsidR="00356C9B">
        <w:rPr>
          <w:rFonts w:ascii="Times New Roman" w:eastAsia="MS Mincho" w:hAnsi="Times New Roman"/>
          <w:szCs w:val="24"/>
        </w:rPr>
        <w:t>across sites (</w:t>
      </w:r>
      <w:r w:rsidR="00356C9B" w:rsidRPr="00356C9B">
        <w:rPr>
          <w:rFonts w:ascii="Times New Roman" w:eastAsia="MS Mincho" w:hAnsi="Times New Roman"/>
          <w:szCs w:val="24"/>
          <w:highlight w:val="cyan"/>
        </w:rPr>
        <w:t>Fig. 4, Table x</w:t>
      </w:r>
      <w:r w:rsidR="00356C9B">
        <w:rPr>
          <w:rFonts w:ascii="Times New Roman" w:eastAsia="MS Mincho" w:hAnsi="Times New Roman"/>
          <w:szCs w:val="24"/>
        </w:rPr>
        <w:t>)</w:t>
      </w:r>
      <w:r w:rsidR="00132C1B">
        <w:rPr>
          <w:rFonts w:ascii="Times New Roman" w:eastAsia="MS Mincho" w:hAnsi="Times New Roman"/>
          <w:szCs w:val="24"/>
        </w:rPr>
        <w:t>.</w:t>
      </w:r>
    </w:p>
    <w:p w14:paraId="5FE19D03" w14:textId="77777777" w:rsidR="00035E08" w:rsidRDefault="00035E08" w:rsidP="003E2F31">
      <w:pPr>
        <w:spacing w:line="480" w:lineRule="auto"/>
        <w:rPr>
          <w:rFonts w:ascii="Times New Roman" w:hAnsi="Times New Roman"/>
          <w:szCs w:val="24"/>
        </w:rPr>
      </w:pPr>
    </w:p>
    <w:p w14:paraId="6D515B52" w14:textId="77777777" w:rsidR="003C6E9E" w:rsidRPr="00AB78D8" w:rsidRDefault="003C6E9E" w:rsidP="003C6E9E">
      <w:pPr>
        <w:spacing w:line="480" w:lineRule="auto"/>
        <w:rPr>
          <w:b/>
        </w:rPr>
      </w:pPr>
      <w:r w:rsidRPr="00AB78D8">
        <w:rPr>
          <w:b/>
        </w:rPr>
        <w:t>DISCUSSION</w:t>
      </w:r>
    </w:p>
    <w:p w14:paraId="652953D2" w14:textId="2366DA43" w:rsidR="00061774" w:rsidRDefault="00B1648D" w:rsidP="00B1648D">
      <w:pPr>
        <w:spacing w:line="480" w:lineRule="auto"/>
      </w:pPr>
      <w:r w:rsidRPr="00B1648D">
        <w:t>Despite the similarity in species richness and diversity across these sites, we found that early successional and mature dry forests provide habitat for unique sets of permanent resident and over-wintering migratory birds. By looking beyond simple presence/absence</w:t>
      </w:r>
      <w:r w:rsidR="0079141D">
        <w:t>,</w:t>
      </w:r>
      <w:r w:rsidRPr="00B1648D">
        <w:t xml:space="preserve"> most species </w:t>
      </w:r>
      <w:r w:rsidRPr="00B1648D">
        <w:lastRenderedPageBreak/>
        <w:t>showed a preference for</w:t>
      </w:r>
      <w:r w:rsidR="0080531F">
        <w:t xml:space="preserve"> </w:t>
      </w:r>
      <w:ins w:id="149" w:author="Brouwer, Nathan" w:date="2018-02-20T19:07:00Z">
        <w:r w:rsidR="0080531F">
          <w:t>either</w:t>
        </w:r>
      </w:ins>
      <w:r w:rsidRPr="00B1648D">
        <w:t xml:space="preserve"> relatively younger or generally older habitats.</w:t>
      </w:r>
      <w:r>
        <w:t xml:space="preserve"> These differences were likely driven by differences in resource </w:t>
      </w:r>
      <w:commentRangeStart w:id="150"/>
      <w:r>
        <w:t>availability</w:t>
      </w:r>
      <w:commentRangeEnd w:id="150"/>
      <w:r w:rsidR="0080531F">
        <w:rPr>
          <w:rStyle w:val="CommentReference"/>
          <w:rFonts w:ascii="Times New Roman" w:eastAsia="Times New Roman" w:hAnsi="Times New Roman"/>
        </w:rPr>
        <w:commentReference w:id="150"/>
      </w:r>
      <w:r>
        <w:t xml:space="preserve">, as trophic composition differed between young and old sites, reflecting differences in availability of resources or foraging sites (Blake </w:t>
      </w:r>
      <w:r w:rsidR="00061774">
        <w:t>and Loiselle 1991, 2001).</w:t>
      </w:r>
    </w:p>
    <w:p w14:paraId="7D818304" w14:textId="77777777" w:rsidR="0079141D" w:rsidRDefault="00B1648D" w:rsidP="00061774">
      <w:pPr>
        <w:spacing w:line="480" w:lineRule="auto"/>
        <w:ind w:firstLine="720"/>
        <w:rPr>
          <w:rFonts w:ascii="Times New Roman" w:eastAsia="Calibri" w:hAnsi="Times New Roman"/>
          <w:szCs w:val="24"/>
        </w:rPr>
      </w:pPr>
      <w:r>
        <w:t xml:space="preserve">Many of the species occurring in the early-successional sites </w:t>
      </w:r>
      <w:r w:rsidR="00143424">
        <w:t>are</w:t>
      </w:r>
      <w:r>
        <w:t xml:space="preserve"> considered typical of open areas and </w:t>
      </w:r>
      <w:r w:rsidR="00143424">
        <w:t>young,</w:t>
      </w:r>
      <w:r>
        <w:t xml:space="preserve"> shrubby second-growth, and are granivores or frugivores. These species include Common Ground-Dove, </w:t>
      </w:r>
      <w:r w:rsidR="0079141D">
        <w:t xml:space="preserve">and </w:t>
      </w:r>
      <w:r>
        <w:t>Yellow-faced</w:t>
      </w:r>
      <w:r w:rsidR="0079141D">
        <w:t xml:space="preserve"> and Black-faced g</w:t>
      </w:r>
      <w:r>
        <w:t>rassquit</w:t>
      </w:r>
      <w:r w:rsidR="0079141D">
        <w:t>s</w:t>
      </w:r>
      <w:r>
        <w:t xml:space="preserve">. In addition, the few island nectarivores frequently had higher capture rates in early successional sites; the Antillean Mango, Hispaniolan Emerald, Cape May Warbler, and Bananaquit took advantage in particular of remnant </w:t>
      </w:r>
      <w:r w:rsidRPr="004F0A8C">
        <w:rPr>
          <w:i/>
        </w:rPr>
        <w:t>Bursera</w:t>
      </w:r>
      <w:r>
        <w:t xml:space="preserve"> trees, prolifically flowering </w:t>
      </w:r>
      <w:r w:rsidRPr="004F0A8C">
        <w:rPr>
          <w:i/>
        </w:rPr>
        <w:t xml:space="preserve">Senna </w:t>
      </w:r>
      <w:r>
        <w:t>trees, a</w:t>
      </w:r>
      <w:r w:rsidR="00061774">
        <w:t xml:space="preserve">nd other understory </w:t>
      </w:r>
      <w:commentRangeStart w:id="151"/>
      <w:r w:rsidR="00061774">
        <w:t>vegetation</w:t>
      </w:r>
      <w:commentRangeEnd w:id="151"/>
      <w:r w:rsidR="0080531F">
        <w:rPr>
          <w:rStyle w:val="CommentReference"/>
          <w:rFonts w:ascii="Times New Roman" w:eastAsia="Times New Roman" w:hAnsi="Times New Roman"/>
        </w:rPr>
        <w:commentReference w:id="151"/>
      </w:r>
      <w:r w:rsidR="00061774">
        <w:t>. These results are</w:t>
      </w:r>
      <w:r w:rsidR="00061774" w:rsidRPr="00C37CF2">
        <w:t xml:space="preserve"> consistent with </w:t>
      </w:r>
      <w:r w:rsidR="00061774">
        <w:t xml:space="preserve">other </w:t>
      </w:r>
      <w:r w:rsidR="00061774" w:rsidRPr="00C37CF2">
        <w:t xml:space="preserve">studies that </w:t>
      </w:r>
      <w:r w:rsidR="0079141D">
        <w:rPr>
          <w:rFonts w:ascii="Times New Roman" w:eastAsia="Calibri" w:hAnsi="Times New Roman"/>
          <w:szCs w:val="24"/>
        </w:rPr>
        <w:t>show</w:t>
      </w:r>
      <w:r w:rsidR="00061774" w:rsidRPr="00C37CF2">
        <w:rPr>
          <w:rFonts w:ascii="Times New Roman" w:eastAsia="Calibri" w:hAnsi="Times New Roman"/>
          <w:szCs w:val="24"/>
        </w:rPr>
        <w:t xml:space="preserve"> bird assemblages in tropical agroecosystems </w:t>
      </w:r>
      <w:r w:rsidR="00061774">
        <w:rPr>
          <w:rFonts w:ascii="Times New Roman" w:eastAsia="Calibri" w:hAnsi="Times New Roman"/>
          <w:szCs w:val="24"/>
        </w:rPr>
        <w:t xml:space="preserve">are </w:t>
      </w:r>
      <w:r w:rsidR="00061774" w:rsidRPr="00C37CF2">
        <w:rPr>
          <w:rFonts w:ascii="Times New Roman" w:eastAsia="Calibri" w:hAnsi="Times New Roman"/>
          <w:szCs w:val="24"/>
        </w:rPr>
        <w:t>composed of disproportionately more frugivorous and nectarivorous birds and fewer insectivorous species than native forest (Tscharntke et al. 2008).</w:t>
      </w:r>
      <w:r w:rsidR="00061774">
        <w:rPr>
          <w:rFonts w:ascii="Times New Roman" w:eastAsia="Calibri" w:hAnsi="Times New Roman"/>
          <w:szCs w:val="24"/>
        </w:rPr>
        <w:t xml:space="preserve"> </w:t>
      </w:r>
      <w:r w:rsidR="00061774" w:rsidRPr="00061774">
        <w:t>Results showing significantly higher adjusted body mass in e</w:t>
      </w:r>
      <w:r w:rsidR="0079141D">
        <w:t>arly-</w:t>
      </w:r>
      <w:r w:rsidR="00061774" w:rsidRPr="00061774">
        <w:t xml:space="preserve">successional habitats for the </w:t>
      </w:r>
      <w:r w:rsidR="0079141D">
        <w:t>Bananaquit</w:t>
      </w:r>
      <w:r w:rsidR="00061774" w:rsidRPr="00061774">
        <w:t xml:space="preserve"> </w:t>
      </w:r>
      <w:r w:rsidR="0079141D">
        <w:t xml:space="preserve">and </w:t>
      </w:r>
      <w:r w:rsidR="00061774" w:rsidRPr="00061774">
        <w:t xml:space="preserve">the omnivorous </w:t>
      </w:r>
      <w:r w:rsidR="0079141D">
        <w:t xml:space="preserve">Black-crowned Palm-Tanager </w:t>
      </w:r>
      <w:r w:rsidR="00061774" w:rsidRPr="00061774">
        <w:t xml:space="preserve">reflect similar patterns in site persistence for these species, and help explain why </w:t>
      </w:r>
      <w:r w:rsidR="00061774" w:rsidRPr="00061774">
        <w:rPr>
          <w:rFonts w:ascii="Times New Roman" w:eastAsia="Calibri" w:hAnsi="Times New Roman"/>
          <w:szCs w:val="24"/>
        </w:rPr>
        <w:t>tropical agroecosystems, including regenerating pastures, are composed of disproportionately more omnivorous and nectarivorous birds, and fewer insectivores compared to native forest (</w:t>
      </w:r>
      <w:r w:rsidR="00061774" w:rsidRPr="00061774">
        <w:t>Karr et al. 1990</w:t>
      </w:r>
      <w:r w:rsidR="008F2C44">
        <w:t>,</w:t>
      </w:r>
      <w:r w:rsidR="00061774" w:rsidRPr="00061774">
        <w:t xml:space="preserve"> Blake and Loiselle 2001</w:t>
      </w:r>
      <w:r w:rsidR="008F2C44">
        <w:t>,</w:t>
      </w:r>
      <w:r w:rsidR="00061774" w:rsidRPr="00061774">
        <w:t xml:space="preserve"> </w:t>
      </w:r>
      <w:r w:rsidR="00061774" w:rsidRPr="00061774">
        <w:rPr>
          <w:rFonts w:ascii="Times New Roman" w:eastAsia="Calibri" w:hAnsi="Times New Roman"/>
          <w:szCs w:val="24"/>
        </w:rPr>
        <w:t>Tscharntke et al. 2008).</w:t>
      </w:r>
    </w:p>
    <w:p w14:paraId="6C8C2796" w14:textId="77777777" w:rsidR="00061774" w:rsidRDefault="00061774" w:rsidP="00061774">
      <w:pPr>
        <w:spacing w:line="480" w:lineRule="auto"/>
        <w:ind w:firstLine="720"/>
      </w:pPr>
      <w:r w:rsidRPr="005B16C5">
        <w:t>In addition to supporting species typically associated with early-successional habitats, shrubs have also been shown to provide seasonal opportunities</w:t>
      </w:r>
      <w:r>
        <w:t xml:space="preserve"> for foraging on fruit</w:t>
      </w:r>
      <w:r w:rsidRPr="005B16C5">
        <w:t xml:space="preserve"> and critical cover for birds thought of as primary forest species (Ander</w:t>
      </w:r>
      <w:r w:rsidR="0079141D">
        <w:t>s et al. 1998</w:t>
      </w:r>
      <w:r w:rsidR="008F2C44">
        <w:t>,</w:t>
      </w:r>
      <w:r w:rsidRPr="005B16C5">
        <w:t xml:space="preserve"> Streby et al. 2011</w:t>
      </w:r>
      <w:r w:rsidR="008F2C44">
        <w:t>,</w:t>
      </w:r>
      <w:r w:rsidRPr="005B16C5">
        <w:t xml:space="preserve"> Stoleson 2013). For example, the occasional presence in early-successional habitats of species </w:t>
      </w:r>
      <w:r w:rsidRPr="005B16C5">
        <w:lastRenderedPageBreak/>
        <w:t xml:space="preserve">such as White-fronted Quail-Dove, Ruddy Quail-Dove, and Rufous-throated Solitaire, typical of primary forest, suggests that individuals may move from nearby older forests in the landscape matrix, and into early-successional habitats temporarily to take advantage of </w:t>
      </w:r>
      <w:r w:rsidR="00593AAF">
        <w:t>unique</w:t>
      </w:r>
      <w:r w:rsidRPr="005B16C5">
        <w:t xml:space="preserve"> resou</w:t>
      </w:r>
      <w:r>
        <w:t xml:space="preserve">rces (Blake and Loiselle </w:t>
      </w:r>
      <w:commentRangeStart w:id="152"/>
      <w:r>
        <w:t>1991</w:t>
      </w:r>
      <w:commentRangeEnd w:id="152"/>
      <w:r w:rsidR="0080531F">
        <w:rPr>
          <w:rStyle w:val="CommentReference"/>
          <w:rFonts w:ascii="Times New Roman" w:eastAsia="Times New Roman" w:hAnsi="Times New Roman"/>
        </w:rPr>
        <w:commentReference w:id="152"/>
      </w:r>
      <w:r>
        <w:t>).</w:t>
      </w:r>
    </w:p>
    <w:p w14:paraId="57D79E80" w14:textId="77777777" w:rsidR="00B1648D" w:rsidRPr="00AF3AAC" w:rsidRDefault="0079141D" w:rsidP="00061774">
      <w:pPr>
        <w:spacing w:line="480" w:lineRule="auto"/>
        <w:ind w:firstLine="720"/>
      </w:pPr>
      <w:r>
        <w:t>The 20-yr old and mature forest sites</w:t>
      </w:r>
      <w:r w:rsidR="00B1648D">
        <w:t xml:space="preserve"> </w:t>
      </w:r>
      <w:r>
        <w:t xml:space="preserve">were, in </w:t>
      </w:r>
      <w:r w:rsidR="00B1648D">
        <w:t>contrast, distinguished by insectivores, such as Ovenbird and Green-tailed Ground-Tanager, as well as more omnivorous species, such a</w:t>
      </w:r>
      <w:r w:rsidR="00061774">
        <w:t>s Greater Antillean Bullfinch</w:t>
      </w:r>
      <w:r>
        <w:t>, as seen</w:t>
      </w:r>
      <w:r w:rsidRPr="00C37CF2">
        <w:t xml:space="preserve"> in </w:t>
      </w:r>
      <w:r>
        <w:t xml:space="preserve">other tropical </w:t>
      </w:r>
      <w:r w:rsidRPr="00C37CF2">
        <w:t>forested habitat</w:t>
      </w:r>
      <w:r>
        <w:t>s (Blake and Loiselle 2001)</w:t>
      </w:r>
      <w:r w:rsidR="00061774">
        <w:t xml:space="preserve">. </w:t>
      </w:r>
      <w:r w:rsidR="00061774" w:rsidRPr="005B16C5">
        <w:t>High insect abundance in mature dry forest, in particular, may explain the relatively high capture rates of such species as Hispaniolan Pewee, Black-and-white Warbler, and Green-tailed Ground-Tanager, but fail to explain lower adjusted body mass in this same habitat. The ground-tanager, a species which forages low in the understory (Latta et al. 2006), may respond negatively to depressed numbers of ground-dwelling insects, as did the Ovenbird, since our studies revealed lower counts of arthropods in leaf litter samples in mature dry forest. In addition, many of these ground-dwelling insects, such as ants, are considered less palatable for birds (Zach and Falls 1979</w:t>
      </w:r>
      <w:r w:rsidR="008F2C44">
        <w:t>,</w:t>
      </w:r>
      <w:r w:rsidR="00061774" w:rsidRPr="005B16C5">
        <w:t xml:space="preserve"> Bell 1990).</w:t>
      </w:r>
    </w:p>
    <w:p w14:paraId="05E87BD4" w14:textId="77777777" w:rsidR="00B1648D" w:rsidRDefault="00B1648D" w:rsidP="00B1648D">
      <w:pPr>
        <w:spacing w:line="480" w:lineRule="auto"/>
        <w:ind w:firstLine="720"/>
      </w:pPr>
      <w:r>
        <w:t>An especially important finding from our study is that Hispaniolan endemics comprise a greater proportion of mist net captures in the oldest habitats, and especially in mature dry forest. While some endemics, such as Hispaniolan Lizard-Cuckoo and Black-crowned Palm-Tanager, appear to be true generalists across the studied habitats, older sites were characterized by robust populations of several more unique species, such as Key West Quail-Dove, Green-tailed Ground-Tanager, and Greater Antillean Bullfi</w:t>
      </w:r>
      <w:r w:rsidR="00C37CF2">
        <w:t>nch. The</w:t>
      </w:r>
      <w:r>
        <w:t xml:space="preserve"> uniqueness of these older habitats is apparent in results from the Sorenson Index which emphasizes the relatively low similarity of the 20-yr old and mature forest habitat to other sites. Our findings are similar to those of M</w:t>
      </w:r>
      <w:r>
        <w:rPr>
          <w:rFonts w:ascii="Times New Roman" w:eastAsia="Calibri" w:hAnsi="Times New Roman"/>
          <w:szCs w:val="24"/>
        </w:rPr>
        <w:t xml:space="preserve">acGregor-Fors and </w:t>
      </w:r>
      <w:r>
        <w:rPr>
          <w:rFonts w:ascii="Times New Roman" w:eastAsia="Calibri" w:hAnsi="Times New Roman"/>
          <w:szCs w:val="24"/>
        </w:rPr>
        <w:lastRenderedPageBreak/>
        <w:t>Schondube (</w:t>
      </w:r>
      <w:r w:rsidRPr="003E2F31">
        <w:rPr>
          <w:rFonts w:ascii="Times New Roman" w:eastAsia="Calibri" w:hAnsi="Times New Roman"/>
          <w:szCs w:val="24"/>
        </w:rPr>
        <w:t xml:space="preserve">2011) </w:t>
      </w:r>
      <w:r>
        <w:rPr>
          <w:rFonts w:ascii="Times New Roman" w:eastAsia="Calibri" w:hAnsi="Times New Roman"/>
          <w:szCs w:val="24"/>
        </w:rPr>
        <w:t xml:space="preserve">who </w:t>
      </w:r>
      <w:r w:rsidRPr="00EC6633">
        <w:rPr>
          <w:rFonts w:ascii="Times New Roman" w:eastAsia="Calibri" w:hAnsi="Times New Roman"/>
          <w:szCs w:val="24"/>
        </w:rPr>
        <w:t>also</w:t>
      </w:r>
      <w:r w:rsidRPr="003E2F31">
        <w:rPr>
          <w:rFonts w:ascii="Times New Roman" w:eastAsia="Calibri" w:hAnsi="Times New Roman"/>
          <w:szCs w:val="24"/>
        </w:rPr>
        <w:t xml:space="preserve"> found that simplified agricultural landscapes such as cattle pastures had bird communities with </w:t>
      </w:r>
      <w:r>
        <w:rPr>
          <w:rFonts w:ascii="Times New Roman" w:eastAsia="Calibri" w:hAnsi="Times New Roman"/>
          <w:szCs w:val="24"/>
        </w:rPr>
        <w:t>endemic species poorly represented compared to tropical dry forests in Mexico</w:t>
      </w:r>
      <w:r w:rsidRPr="003E2F31">
        <w:rPr>
          <w:rFonts w:ascii="Times New Roman" w:eastAsia="Calibri" w:hAnsi="Times New Roman"/>
          <w:szCs w:val="24"/>
        </w:rPr>
        <w:t>.</w:t>
      </w:r>
    </w:p>
    <w:p w14:paraId="42E33A00" w14:textId="77777777" w:rsidR="00B1648D" w:rsidRPr="00B1648D" w:rsidRDefault="00B1648D" w:rsidP="00B1648D">
      <w:pPr>
        <w:spacing w:line="480" w:lineRule="auto"/>
        <w:ind w:firstLine="720"/>
      </w:pPr>
      <w:r w:rsidRPr="00B1648D">
        <w:t xml:space="preserve">Over-wintering migrants are an especially significant portion of the avian community in the 5-yr and 10-yr old sites with a dense understory. These include species known to prefer shrubby and open habitats, such as Common Yellowthroat (Lynch 1992), Palm Warbler (Latta 2003) and Prairie Warbler (Latta and Faaborg 2001), but also the frequently nectarivorous Cape May Warbler (Latta and Faaborg 2002), which took advantage of abundant flowering trees and shrubs, including </w:t>
      </w:r>
      <w:r w:rsidRPr="00B1648D">
        <w:rPr>
          <w:i/>
        </w:rPr>
        <w:t xml:space="preserve">Senna </w:t>
      </w:r>
      <w:r w:rsidRPr="00B1648D">
        <w:t xml:space="preserve">and </w:t>
      </w:r>
      <w:r w:rsidRPr="00B1648D">
        <w:rPr>
          <w:i/>
        </w:rPr>
        <w:t>Bursera</w:t>
      </w:r>
      <w:r w:rsidRPr="00B1648D">
        <w:t>. Only the ground-foraging Ovenbird, which prefers shaded sites with abundant leaf litter, and Black-and-white Warbler, which forages for arthropods on trunks and branches of larger tree</w:t>
      </w:r>
      <w:r w:rsidR="00593AAF">
        <w:t>s (Wunderle and Latta 1996</w:t>
      </w:r>
      <w:r w:rsidRPr="00B1648D">
        <w:t>), favored mature forest sites. Our results support the conclusion that second-growth and other disturbed habitats can be important to many species of long-distance migrants (Lyn</w:t>
      </w:r>
      <w:r w:rsidR="00CB0057">
        <w:t>ch 1992</w:t>
      </w:r>
      <w:r w:rsidR="008F2C44">
        <w:t>,</w:t>
      </w:r>
      <w:r w:rsidR="00CB0057">
        <w:t xml:space="preserve"> Wunderle and Waide 1993</w:t>
      </w:r>
      <w:r w:rsidRPr="00B1648D">
        <w:t>).</w:t>
      </w:r>
    </w:p>
    <w:p w14:paraId="2234DE81" w14:textId="77777777" w:rsidR="00B1648D" w:rsidRDefault="00B1648D" w:rsidP="00B1648D">
      <w:pPr>
        <w:spacing w:line="480" w:lineRule="auto"/>
        <w:ind w:firstLine="720"/>
      </w:pPr>
      <w:r w:rsidRPr="00B1648D">
        <w:t xml:space="preserve">However, regenerating dry forest appears to be relatively suboptimal-quality habitat for latitudinal migrants based on age and sex ratios and site persistence. A preponderance of male and AHY migrants has been used as an indicator of high-quality habitat for many species (Faaborg et al. 2010), and segregation has been demonstrated previously for American Redstart, Cape May Warbler, Black-throated Blue Warbler, and Prairie Warbler (Faaborg </w:t>
      </w:r>
      <w:r w:rsidR="00593AAF">
        <w:t>et al. 2010</w:t>
      </w:r>
      <w:r w:rsidRPr="00B1648D">
        <w:t>). Among migrants in this study we found populations tended to be dominated by females and HY/SY individuals, suggesting that these early successional habitats may be of relatively low quality for these species. This conclusion is supported by low rates of site persistence for these species when compared with comparable data from previous studies. For example, site persistence of warblers wintering in native forests and shade coffee plantations range from 52-</w:t>
      </w:r>
      <w:r w:rsidRPr="00B1648D">
        <w:lastRenderedPageBreak/>
        <w:t>80% for American Redstart (Holmes et al. 1989</w:t>
      </w:r>
      <w:r w:rsidR="008F2C44">
        <w:t>,</w:t>
      </w:r>
      <w:r w:rsidRPr="00B1648D">
        <w:t xml:space="preserve"> Sherry and Holmes 1996</w:t>
      </w:r>
      <w:r w:rsidR="008F2C44">
        <w:t>,</w:t>
      </w:r>
      <w:r w:rsidRPr="00B1648D">
        <w:t xml:space="preserve"> Wunderle and Latta 2000), 42-85% for Black-throated Blue Warbler (Holmes et al. 1989</w:t>
      </w:r>
      <w:r w:rsidR="008F2C44">
        <w:t>,</w:t>
      </w:r>
      <w:r w:rsidRPr="00B1648D">
        <w:t xml:space="preserve"> Wunderle and Latta 2000)</w:t>
      </w:r>
      <w:r w:rsidR="00AB78D8">
        <w:t>,</w:t>
      </w:r>
      <w:r w:rsidRPr="00B1648D">
        <w:t xml:space="preserve"> 61-82% for Black-and-white Warbler (Wunderle and Latta 2000), 67-88% for Cape May Warbler (Latta and Faaborg 2002), and 75-84% for Prairie Warbler (Latta and Faaborg 2001). In all cases, warblers over-wintering in our early-successional sites exhibited site persistence levels at the low end of these </w:t>
      </w:r>
      <w:r>
        <w:t>ranges</w:t>
      </w:r>
      <w:r w:rsidRPr="00B1648D">
        <w:t>.</w:t>
      </w:r>
    </w:p>
    <w:p w14:paraId="6148BFCC" w14:textId="77777777" w:rsidR="00B1648D" w:rsidRDefault="00B1648D" w:rsidP="00B1648D">
      <w:pPr>
        <w:spacing w:line="480" w:lineRule="auto"/>
      </w:pPr>
      <w:r>
        <w:tab/>
      </w:r>
      <w:r w:rsidRPr="006B742F">
        <w:rPr>
          <w:i/>
        </w:rPr>
        <w:t xml:space="preserve">Conservation </w:t>
      </w:r>
      <w:commentRangeStart w:id="153"/>
      <w:r w:rsidRPr="006B742F">
        <w:rPr>
          <w:i/>
        </w:rPr>
        <w:t>implications</w:t>
      </w:r>
      <w:commentRangeEnd w:id="153"/>
      <w:r w:rsidR="0080531F">
        <w:rPr>
          <w:rStyle w:val="CommentReference"/>
          <w:rFonts w:ascii="Times New Roman" w:eastAsia="Times New Roman" w:hAnsi="Times New Roman"/>
        </w:rPr>
        <w:commentReference w:id="153"/>
      </w:r>
      <w:r>
        <w:t>. Many previous studies of the impact of anthropogenic habitat change on birds have focused on the impact of deforestation and fragmentation of primary forests on species and communities and the associated loss of biodiversity from these landscapes (</w:t>
      </w:r>
      <w:r>
        <w:rPr>
          <w:rFonts w:ascii="Times New Roman" w:eastAsia="Times New Roman" w:hAnsi="Times New Roman"/>
          <w:color w:val="222222"/>
          <w:szCs w:val="24"/>
        </w:rPr>
        <w:t xml:space="preserve">Stouffer and Bierregaard </w:t>
      </w:r>
      <w:r w:rsidRPr="005502F1">
        <w:rPr>
          <w:rFonts w:ascii="Times New Roman" w:eastAsia="Times New Roman" w:hAnsi="Times New Roman"/>
          <w:color w:val="222222"/>
          <w:szCs w:val="24"/>
        </w:rPr>
        <w:t>1995</w:t>
      </w:r>
      <w:r w:rsidR="008F2C44">
        <w:rPr>
          <w:rFonts w:ascii="Times New Roman" w:eastAsia="Times New Roman" w:hAnsi="Times New Roman"/>
          <w:color w:val="222222"/>
          <w:szCs w:val="24"/>
        </w:rPr>
        <w:t>,</w:t>
      </w:r>
      <w:r>
        <w:rPr>
          <w:rFonts w:ascii="Times New Roman" w:eastAsia="Times New Roman" w:hAnsi="Times New Roman"/>
          <w:color w:val="222222"/>
          <w:szCs w:val="24"/>
        </w:rPr>
        <w:t xml:space="preserve"> </w:t>
      </w:r>
      <w:r>
        <w:t>Sekercioglu et al. 2002). Relatively few studies, however, have looked at the inverse questions: i.e., what is the pattern of regained bird diversity as agricultural lands are abandoned, when do regenerating forests attain equivalent ecological value for birds found in mature forest, and what components of the agricultural matrix support higher b</w:t>
      </w:r>
      <w:r w:rsidR="00EA17B1">
        <w:t>iodiversity?</w:t>
      </w:r>
    </w:p>
    <w:p w14:paraId="3EF2D325" w14:textId="77777777" w:rsidR="00B1648D" w:rsidRDefault="00B1648D" w:rsidP="00B1648D">
      <w:pPr>
        <w:spacing w:line="480" w:lineRule="auto"/>
        <w:ind w:firstLine="720"/>
      </w:pPr>
      <w:r>
        <w:t xml:space="preserve">Results from this study </w:t>
      </w:r>
      <w:r w:rsidR="00AB78D8">
        <w:t>suggest</w:t>
      </w:r>
      <w:r>
        <w:t xml:space="preserve"> the importance of </w:t>
      </w:r>
      <w:commentRangeStart w:id="154"/>
      <w:r>
        <w:t xml:space="preserve">remnant trees </w:t>
      </w:r>
      <w:commentRangeEnd w:id="154"/>
      <w:r w:rsidR="0080531F">
        <w:rPr>
          <w:rStyle w:val="CommentReference"/>
          <w:rFonts w:ascii="Times New Roman" w:eastAsia="Times New Roman" w:hAnsi="Times New Roman"/>
        </w:rPr>
        <w:commentReference w:id="154"/>
      </w:r>
      <w:r>
        <w:t>in contributing to avian diversity in our regenerating dry forest sites. While tree cover in the agroecological matrix may typically be thought of in terms of remaining blocks of primary forest, even in a landscape dominated by agriculture, individual trees may be retained for fruit, shade, or other functions (Harvey et al. 2006). These trees may then serve birds as dietary resources (Sekercioglu et al. 2007), shelter (MacGregor-Fors and Schondube 2011), stepping stones between forest patches (Graham 2001</w:t>
      </w:r>
      <w:r w:rsidR="008F2C44">
        <w:t>,</w:t>
      </w:r>
      <w:r>
        <w:t xml:space="preserve"> Sekercioglu et al. 2007), and microclimatic refuges (Greenberg et al. 1997</w:t>
      </w:r>
      <w:r w:rsidR="008F2C44">
        <w:t>,</w:t>
      </w:r>
      <w:r>
        <w:t xml:space="preserve"> Sekercioglu et al. 2007). </w:t>
      </w:r>
      <w:r w:rsidRPr="003E2F31">
        <w:rPr>
          <w:rFonts w:ascii="Times New Roman" w:eastAsia="Calibri" w:hAnsi="Times New Roman"/>
          <w:szCs w:val="24"/>
        </w:rPr>
        <w:t>In our work,</w:t>
      </w:r>
      <w:r>
        <w:rPr>
          <w:rFonts w:ascii="Times New Roman" w:eastAsia="Calibri" w:hAnsi="Times New Roman"/>
          <w:szCs w:val="24"/>
        </w:rPr>
        <w:t xml:space="preserve"> avian s</w:t>
      </w:r>
      <w:r>
        <w:t xml:space="preserve">pecies richness did not vary among sites, in part because we found numerous granivores, omnivores, and nectarivores even in our youngest sites. </w:t>
      </w:r>
      <w:r>
        <w:lastRenderedPageBreak/>
        <w:t xml:space="preserve">Despite the difference in age of regenerating pastures, bird species were likely attracted especially to the abundant flowers and fruit of remnant trees remaining in all of the abandoned pastures. Modest numbers of trees have been shown to be important for birds even in an agricultural </w:t>
      </w:r>
      <w:r w:rsidR="008F2C44">
        <w:t>countryside (Harvey et al. 2006,</w:t>
      </w:r>
      <w:r>
        <w:t xml:space="preserve"> </w:t>
      </w:r>
      <w:r w:rsidRPr="009B44DF">
        <w:t>Estrada et al. 1997</w:t>
      </w:r>
      <w:r w:rsidR="008F2C44">
        <w:t>,</w:t>
      </w:r>
      <w:r>
        <w:t xml:space="preserve"> Sekercioglu et al. 2007), suggesting that agricultural efforts and restoration methods that promote the retention of remnant trees in the landscape can have a very positive impact on many bird species. </w:t>
      </w:r>
    </w:p>
    <w:p w14:paraId="049B0AB6" w14:textId="77777777" w:rsidR="00B1648D" w:rsidRDefault="00B1648D" w:rsidP="00B1648D">
      <w:pPr>
        <w:autoSpaceDE w:val="0"/>
        <w:autoSpaceDN w:val="0"/>
        <w:adjustRightInd w:val="0"/>
        <w:spacing w:line="480" w:lineRule="auto"/>
        <w:rPr>
          <w:rFonts w:ascii="Times New Roman" w:hAnsi="Times New Roman"/>
          <w:szCs w:val="24"/>
        </w:rPr>
      </w:pPr>
      <w:r w:rsidRPr="005F57F1">
        <w:rPr>
          <w:rFonts w:ascii="Times New Roman" w:hAnsi="Times New Roman"/>
          <w:szCs w:val="24"/>
        </w:rPr>
        <w:tab/>
      </w:r>
      <w:r>
        <w:rPr>
          <w:rFonts w:ascii="Times New Roman" w:hAnsi="Times New Roman"/>
          <w:szCs w:val="24"/>
        </w:rPr>
        <w:t>But</w:t>
      </w:r>
      <w:r w:rsidRPr="005F57F1">
        <w:rPr>
          <w:rFonts w:ascii="Times New Roman" w:hAnsi="Times New Roman"/>
          <w:szCs w:val="24"/>
        </w:rPr>
        <w:t xml:space="preserve"> not all remnant </w:t>
      </w:r>
      <w:commentRangeStart w:id="155"/>
      <w:r w:rsidRPr="005F57F1">
        <w:rPr>
          <w:rFonts w:ascii="Times New Roman" w:hAnsi="Times New Roman"/>
          <w:szCs w:val="24"/>
        </w:rPr>
        <w:t>trees</w:t>
      </w:r>
      <w:commentRangeEnd w:id="155"/>
      <w:r w:rsidR="0080531F">
        <w:rPr>
          <w:rStyle w:val="CommentReference"/>
          <w:rFonts w:ascii="Times New Roman" w:eastAsia="Times New Roman" w:hAnsi="Times New Roman"/>
        </w:rPr>
        <w:commentReference w:id="155"/>
      </w:r>
      <w:r w:rsidRPr="005F57F1">
        <w:rPr>
          <w:rFonts w:ascii="Times New Roman" w:hAnsi="Times New Roman"/>
          <w:szCs w:val="24"/>
        </w:rPr>
        <w:t xml:space="preserve"> are considered equal for avian diversity in an</w:t>
      </w:r>
      <w:r>
        <w:rPr>
          <w:rFonts w:ascii="Times New Roman" w:hAnsi="Times New Roman"/>
          <w:szCs w:val="24"/>
        </w:rPr>
        <w:t xml:space="preserve"> agricultural matrix. Some tree species</w:t>
      </w:r>
      <w:r w:rsidRPr="005F57F1">
        <w:rPr>
          <w:rFonts w:ascii="Times New Roman" w:hAnsi="Times New Roman"/>
          <w:szCs w:val="24"/>
        </w:rPr>
        <w:t xml:space="preserve"> </w:t>
      </w:r>
      <w:r>
        <w:rPr>
          <w:rFonts w:ascii="Times New Roman" w:hAnsi="Times New Roman"/>
          <w:szCs w:val="24"/>
        </w:rPr>
        <w:t>have been shown to have unusually high value for birds (</w:t>
      </w:r>
      <w:r w:rsidR="00593AAF">
        <w:rPr>
          <w:rFonts w:ascii="Times New Roman" w:hAnsi="Times New Roman"/>
          <w:szCs w:val="24"/>
        </w:rPr>
        <w:t>Wunderle</w:t>
      </w:r>
      <w:r>
        <w:rPr>
          <w:rFonts w:ascii="Times New Roman" w:hAnsi="Times New Roman"/>
          <w:szCs w:val="24"/>
        </w:rPr>
        <w:t xml:space="preserve"> and </w:t>
      </w:r>
      <w:r w:rsidR="00593AAF">
        <w:rPr>
          <w:rFonts w:ascii="Times New Roman" w:hAnsi="Times New Roman"/>
          <w:szCs w:val="24"/>
        </w:rPr>
        <w:t>Latta 1996</w:t>
      </w:r>
      <w:r w:rsidR="008F2C44">
        <w:rPr>
          <w:rFonts w:ascii="Times New Roman" w:hAnsi="Times New Roman"/>
          <w:szCs w:val="24"/>
        </w:rPr>
        <w:t>,</w:t>
      </w:r>
      <w:r>
        <w:rPr>
          <w:rFonts w:ascii="Times New Roman" w:hAnsi="Times New Roman"/>
          <w:szCs w:val="24"/>
        </w:rPr>
        <w:t xml:space="preserve"> </w:t>
      </w:r>
      <w:r>
        <w:t>MacGregor-Fors and Schondube 2011</w:t>
      </w:r>
      <w:r>
        <w:rPr>
          <w:rFonts w:ascii="Times New Roman" w:hAnsi="Times New Roman"/>
          <w:szCs w:val="24"/>
        </w:rPr>
        <w:t xml:space="preserve">). </w:t>
      </w:r>
      <w:r w:rsidRPr="005F57F1">
        <w:rPr>
          <w:rFonts w:ascii="Times New Roman" w:hAnsi="Times New Roman"/>
          <w:szCs w:val="24"/>
        </w:rPr>
        <w:t>For example, Greenberg et al. (1997)</w:t>
      </w:r>
      <w:r>
        <w:rPr>
          <w:rFonts w:ascii="Times New Roman" w:hAnsi="Times New Roman"/>
          <w:szCs w:val="24"/>
        </w:rPr>
        <w:t xml:space="preserve"> found </w:t>
      </w:r>
      <w:r w:rsidRPr="005F57F1">
        <w:rPr>
          <w:rFonts w:ascii="Times New Roman" w:hAnsi="Times New Roman"/>
          <w:i/>
          <w:szCs w:val="24"/>
        </w:rPr>
        <w:t>Acacia</w:t>
      </w:r>
      <w:r w:rsidRPr="007C273A">
        <w:rPr>
          <w:rFonts w:ascii="Times New Roman" w:hAnsi="Times New Roman"/>
          <w:szCs w:val="24"/>
        </w:rPr>
        <w:t>, a le</w:t>
      </w:r>
      <w:r>
        <w:rPr>
          <w:rFonts w:ascii="Times New Roman" w:hAnsi="Times New Roman"/>
          <w:szCs w:val="24"/>
        </w:rPr>
        <w:t>g</w:t>
      </w:r>
      <w:r w:rsidRPr="007C273A">
        <w:rPr>
          <w:rFonts w:ascii="Times New Roman" w:hAnsi="Times New Roman"/>
          <w:szCs w:val="24"/>
        </w:rPr>
        <w:t>ume like</w:t>
      </w:r>
      <w:r>
        <w:rPr>
          <w:rFonts w:ascii="Times New Roman" w:hAnsi="Times New Roman"/>
          <w:i/>
          <w:szCs w:val="24"/>
        </w:rPr>
        <w:t xml:space="preserve"> Senna, </w:t>
      </w:r>
      <w:r>
        <w:rPr>
          <w:rFonts w:ascii="Times New Roman" w:hAnsi="Times New Roman"/>
          <w:szCs w:val="24"/>
        </w:rPr>
        <w:t xml:space="preserve">supported both the highest density and diversity of migratory birds compared to other habitats in Mexico, and the value of </w:t>
      </w:r>
      <w:r w:rsidRPr="005F57F1">
        <w:rPr>
          <w:rFonts w:ascii="Times New Roman" w:hAnsi="Times New Roman"/>
          <w:i/>
          <w:szCs w:val="24"/>
        </w:rPr>
        <w:t>Bursera</w:t>
      </w:r>
      <w:r>
        <w:rPr>
          <w:rFonts w:ascii="Times New Roman" w:hAnsi="Times New Roman"/>
          <w:szCs w:val="24"/>
        </w:rPr>
        <w:t>, a species also prominent in our sites, has been established for a variety of bird species in</w:t>
      </w:r>
      <w:r w:rsidR="0079141D">
        <w:rPr>
          <w:rFonts w:ascii="Times New Roman" w:hAnsi="Times New Roman"/>
          <w:szCs w:val="24"/>
        </w:rPr>
        <w:t xml:space="preserve"> several situations (</w:t>
      </w:r>
      <w:r w:rsidRPr="009B44DF">
        <w:rPr>
          <w:rFonts w:ascii="Times New Roman" w:hAnsi="Times New Roman"/>
          <w:szCs w:val="24"/>
        </w:rPr>
        <w:t>Greenberg et al. 1995</w:t>
      </w:r>
      <w:r w:rsidR="008F2C44">
        <w:rPr>
          <w:rFonts w:ascii="Times New Roman" w:hAnsi="Times New Roman"/>
          <w:szCs w:val="24"/>
        </w:rPr>
        <w:t>,</w:t>
      </w:r>
      <w:r>
        <w:rPr>
          <w:rFonts w:ascii="Times New Roman" w:hAnsi="Times New Roman"/>
          <w:szCs w:val="24"/>
        </w:rPr>
        <w:t xml:space="preserve"> Latta et al. 2001</w:t>
      </w:r>
      <w:r w:rsidRPr="009B44DF">
        <w:rPr>
          <w:rFonts w:ascii="Times New Roman" w:hAnsi="Times New Roman"/>
          <w:szCs w:val="24"/>
        </w:rPr>
        <w:t>)</w:t>
      </w:r>
      <w:r>
        <w:rPr>
          <w:rFonts w:ascii="Times New Roman" w:hAnsi="Times New Roman"/>
          <w:szCs w:val="24"/>
        </w:rPr>
        <w:t xml:space="preserve">. As a result, not only is the distribution of remnant and regenerating trees important to the diversity and abundance of birds in the Mencia landscape, but the prominent presence of legumes and </w:t>
      </w:r>
      <w:r w:rsidRPr="00725FB8">
        <w:rPr>
          <w:rFonts w:ascii="Times New Roman" w:hAnsi="Times New Roman"/>
          <w:i/>
          <w:szCs w:val="24"/>
        </w:rPr>
        <w:t>Bursera</w:t>
      </w:r>
      <w:r>
        <w:rPr>
          <w:rFonts w:ascii="Times New Roman" w:hAnsi="Times New Roman"/>
          <w:szCs w:val="24"/>
        </w:rPr>
        <w:t xml:space="preserve"> added positively to that impact.</w:t>
      </w:r>
    </w:p>
    <w:p w14:paraId="4AF69A8B" w14:textId="77777777" w:rsidR="00EA17B1" w:rsidRDefault="00EA17B1" w:rsidP="00EA17B1">
      <w:pPr>
        <w:spacing w:line="480" w:lineRule="auto"/>
        <w:ind w:firstLine="720"/>
      </w:pPr>
      <w:r>
        <w:t xml:space="preserve">In addition to remnant trees, </w:t>
      </w:r>
      <w:commentRangeStart w:id="156"/>
      <w:r>
        <w:t>shrub</w:t>
      </w:r>
      <w:commentRangeEnd w:id="156"/>
      <w:r w:rsidR="0080531F">
        <w:rPr>
          <w:rStyle w:val="CommentReference"/>
          <w:rFonts w:ascii="Times New Roman" w:eastAsia="Times New Roman" w:hAnsi="Times New Roman"/>
        </w:rPr>
        <w:commentReference w:id="156"/>
      </w:r>
      <w:r>
        <w:t xml:space="preserve"> understory also plays a role in supporting a diverse avian community. </w:t>
      </w:r>
      <w:r w:rsidR="00593AAF">
        <w:t xml:space="preserve">This study emphasizes the importance of shrubby pastures to a wide variety of birds, and reinforces the suggestion that </w:t>
      </w:r>
      <w:r>
        <w:t xml:space="preserve">the loss of pastures which include shrubs and trees </w:t>
      </w:r>
      <w:r w:rsidR="00593AAF">
        <w:t>is</w:t>
      </w:r>
      <w:r>
        <w:t xml:space="preserve"> associated with the decline of many agricultural bird species (P</w:t>
      </w:r>
      <w:r>
        <w:rPr>
          <w:rFonts w:cs="Times"/>
        </w:rPr>
        <w:t>ä</w:t>
      </w:r>
      <w:r>
        <w:t>rt and S</w:t>
      </w:r>
      <w:r>
        <w:rPr>
          <w:rFonts w:cs="Times"/>
        </w:rPr>
        <w:t>ö</w:t>
      </w:r>
      <w:r>
        <w:t>derstr</w:t>
      </w:r>
      <w:r>
        <w:rPr>
          <w:rFonts w:cs="Times"/>
        </w:rPr>
        <w:t>ö</w:t>
      </w:r>
      <w:r w:rsidR="00593AAF">
        <w:t>m 1999</w:t>
      </w:r>
      <w:r w:rsidR="008F2C44">
        <w:t>,</w:t>
      </w:r>
      <w:r w:rsidR="00593AAF">
        <w:t xml:space="preserve"> Heikkinen et al. 2004)</w:t>
      </w:r>
      <w:r>
        <w:t>. Latitudinal migrants were an especially significant portion of the avian community in the 5-yr and 10-yr old sites with more dense shrubs</w:t>
      </w:r>
      <w:r w:rsidRPr="00E25E1D">
        <w:t>.</w:t>
      </w:r>
      <w:r>
        <w:t xml:space="preserve"> Nevertheless, age and sex ratios, and relatively low site persistence suggests that this shrubby habitat may be comparatively </w:t>
      </w:r>
      <w:r>
        <w:lastRenderedPageBreak/>
        <w:t>low quality for species such as Common Yellowthroat, American Redstart, Cape May Warbler, Palm Warbler, and Prairie Warbler, and this deserves additional study.</w:t>
      </w:r>
    </w:p>
    <w:p w14:paraId="7193A9B3" w14:textId="77777777" w:rsidR="00EA17B1" w:rsidRPr="00E572B5" w:rsidRDefault="00EA17B1" w:rsidP="00EA17B1">
      <w:pPr>
        <w:spacing w:line="480" w:lineRule="auto"/>
        <w:ind w:firstLine="720"/>
      </w:pPr>
      <w:r>
        <w:t>Finally, although protecting natural vegetation is essential for the preservation of major elements of biodiversity (Bruner et al. 2001</w:t>
      </w:r>
      <w:r w:rsidR="008F2C44">
        <w:t>,</w:t>
      </w:r>
      <w:r>
        <w:t xml:space="preserve"> McKinney 2002</w:t>
      </w:r>
      <w:r w:rsidR="008F2C44">
        <w:t>,</w:t>
      </w:r>
      <w:r>
        <w:t xml:space="preserve"> Sekercioglu et al. 2004), our results suggest that the agricultural matrix can provide habitat for some birds in the buffer zone of forested protected areas. Discussions of b</w:t>
      </w:r>
      <w:r w:rsidRPr="003E2F31">
        <w:rPr>
          <w:rFonts w:ascii="Times New Roman" w:eastAsia="Calibri" w:hAnsi="Times New Roman"/>
          <w:szCs w:val="24"/>
        </w:rPr>
        <w:t xml:space="preserve">uffering the effects of agriculture on </w:t>
      </w:r>
      <w:r>
        <w:rPr>
          <w:rFonts w:ascii="Times New Roman" w:eastAsia="Calibri" w:hAnsi="Times New Roman"/>
          <w:szCs w:val="24"/>
        </w:rPr>
        <w:t>protected areas have</w:t>
      </w:r>
      <w:r>
        <w:t xml:space="preserve"> often focused on providing a </w:t>
      </w:r>
      <w:r w:rsidR="00B01D8E">
        <w:t xml:space="preserve">mature </w:t>
      </w:r>
      <w:r>
        <w:t>forest matrix to facilitate the movement or dispersal of forest species (Vandermeer and Perfecto 2007</w:t>
      </w:r>
      <w:r w:rsidR="008F2C44">
        <w:t>,</w:t>
      </w:r>
      <w:r>
        <w:t xml:space="preserve"> Burkey 1989</w:t>
      </w:r>
      <w:r w:rsidR="008F2C44">
        <w:t>,</w:t>
      </w:r>
      <w:r>
        <w:t xml:space="preserve"> Vandermeer and Carvajal 2001). Until now much less has been written on how the agroecological matrix itself, and early successional regeneration, can provide habitat for birds (but see M</w:t>
      </w:r>
      <w:r>
        <w:rPr>
          <w:rFonts w:ascii="Times New Roman" w:eastAsia="Calibri" w:hAnsi="Times New Roman"/>
          <w:szCs w:val="24"/>
        </w:rPr>
        <w:t xml:space="preserve">acGregor-Fors and Schondube </w:t>
      </w:r>
      <w:r w:rsidRPr="003E2F31">
        <w:rPr>
          <w:rFonts w:ascii="Times New Roman" w:eastAsia="Calibri" w:hAnsi="Times New Roman"/>
          <w:szCs w:val="24"/>
        </w:rPr>
        <w:t>2011).</w:t>
      </w:r>
      <w:r>
        <w:rPr>
          <w:rFonts w:ascii="Times New Roman" w:eastAsia="Calibri" w:hAnsi="Times New Roman"/>
          <w:szCs w:val="24"/>
        </w:rPr>
        <w:t xml:space="preserve"> However, care should be taken to examine body condition and demographic rates </w:t>
      </w:r>
      <w:r>
        <w:t>as we do here in assessing the value of these early successional habitats.</w:t>
      </w:r>
    </w:p>
    <w:p w14:paraId="48E224C0" w14:textId="2A908CD7" w:rsidR="00B1648D" w:rsidRDefault="00B1648D" w:rsidP="00B01D8E">
      <w:pPr>
        <w:spacing w:line="480" w:lineRule="auto"/>
        <w:ind w:firstLine="720"/>
      </w:pPr>
      <w:r>
        <w:t xml:space="preserve">In conclusion, </w:t>
      </w:r>
      <w:r w:rsidR="00B01D8E">
        <w:t xml:space="preserve">this study shows that the regenerating forests that we examined failed to </w:t>
      </w:r>
      <w:commentRangeStart w:id="157"/>
      <w:r w:rsidR="00B01D8E">
        <w:t>compensate</w:t>
      </w:r>
      <w:commentRangeEnd w:id="157"/>
      <w:r w:rsidR="0080531F">
        <w:rPr>
          <w:rStyle w:val="CommentReference"/>
          <w:rFonts w:ascii="Times New Roman" w:eastAsia="Times New Roman" w:hAnsi="Times New Roman"/>
        </w:rPr>
        <w:commentReference w:id="157"/>
      </w:r>
      <w:r w:rsidR="00B01D8E">
        <w:t xml:space="preserve"> for the loss of mature dry forest habitat, as indicated by distinct suites of bird species in the contrasting habitats, including the presence of some unique Hispaniolan endemics in mature habitats. Remnant overstory trees and dense understory in </w:t>
      </w:r>
      <w:r w:rsidR="00B01D8E">
        <w:rPr>
          <w:rFonts w:ascii="Times New Roman" w:eastAsia="Calibri" w:hAnsi="Times New Roman"/>
          <w:szCs w:val="24"/>
        </w:rPr>
        <w:t>early successional regenerating pastures, however, do provide habitat for a suite of species, including</w:t>
      </w:r>
      <w:r w:rsidR="00593AAF">
        <w:rPr>
          <w:rFonts w:ascii="Times New Roman" w:eastAsia="Calibri" w:hAnsi="Times New Roman"/>
          <w:szCs w:val="24"/>
        </w:rPr>
        <w:t xml:space="preserve"> many over-wintering migrants. But d</w:t>
      </w:r>
      <w:r w:rsidR="00B01D8E">
        <w:rPr>
          <w:rFonts w:ascii="Times New Roman" w:eastAsia="Calibri" w:hAnsi="Times New Roman"/>
          <w:szCs w:val="24"/>
        </w:rPr>
        <w:t>emogra</w:t>
      </w:r>
      <w:r w:rsidR="00593AAF">
        <w:rPr>
          <w:rFonts w:ascii="Times New Roman" w:eastAsia="Calibri" w:hAnsi="Times New Roman"/>
          <w:szCs w:val="24"/>
        </w:rPr>
        <w:t>phic and site persistence data</w:t>
      </w:r>
      <w:r w:rsidR="00B01D8E">
        <w:rPr>
          <w:rFonts w:ascii="Times New Roman" w:eastAsia="Calibri" w:hAnsi="Times New Roman"/>
          <w:szCs w:val="24"/>
        </w:rPr>
        <w:t xml:space="preserve"> suggest that these habitats may not be optimal for many migrants</w:t>
      </w:r>
      <w:r w:rsidR="00AB78D8">
        <w:rPr>
          <w:rFonts w:ascii="Times New Roman" w:eastAsia="Calibri" w:hAnsi="Times New Roman"/>
          <w:szCs w:val="24"/>
        </w:rPr>
        <w:t xml:space="preserve"> in particular</w:t>
      </w:r>
      <w:r w:rsidR="00B01D8E">
        <w:rPr>
          <w:rFonts w:ascii="Times New Roman" w:eastAsia="Calibri" w:hAnsi="Times New Roman"/>
          <w:szCs w:val="24"/>
        </w:rPr>
        <w:t xml:space="preserve">. Because some of our regenerating sites were 20 yr old and still failed to replicate mature dry forest habitat, </w:t>
      </w:r>
      <w:r w:rsidR="00B01D8E">
        <w:t>regaining complex microhabitats and structures</w:t>
      </w:r>
      <w:ins w:id="158" w:author="Brouwer, Nathan" w:date="2018-02-20T19:16:00Z">
        <w:r w:rsidR="004A30EC">
          <w:t xml:space="preserve"> such as canopy closure</w:t>
        </w:r>
      </w:ins>
      <w:r w:rsidR="00B01D8E">
        <w:t xml:space="preserve"> in these dry forest sites may take decades or longer. Therefore, </w:t>
      </w:r>
      <w:r w:rsidR="00AB78D8">
        <w:t xml:space="preserve">while </w:t>
      </w:r>
      <w:r w:rsidR="00B01D8E">
        <w:t xml:space="preserve">early successional habitats </w:t>
      </w:r>
      <w:r w:rsidR="00AB78D8">
        <w:t>may</w:t>
      </w:r>
      <w:r w:rsidR="00B01D8E">
        <w:t xml:space="preserve"> be viewed as p</w:t>
      </w:r>
      <w:r w:rsidR="00593AAF">
        <w:t xml:space="preserve">art of a complex mosaic of </w:t>
      </w:r>
      <w:r w:rsidR="00B01D8E">
        <w:t xml:space="preserve">habitats capable of attracting many </w:t>
      </w:r>
      <w:r w:rsidR="00AB78D8">
        <w:t xml:space="preserve">birds, </w:t>
      </w:r>
      <w:r w:rsidR="00B01D8E">
        <w:t xml:space="preserve">perhaps their greatest value is as a </w:t>
      </w:r>
      <w:r w:rsidR="00AB78D8">
        <w:t xml:space="preserve">component of the </w:t>
      </w:r>
      <w:r w:rsidR="00B01D8E">
        <w:t>buffer zone</w:t>
      </w:r>
      <w:r w:rsidR="00AB78D8">
        <w:t>,</w:t>
      </w:r>
      <w:r w:rsidR="00B01D8E">
        <w:t xml:space="preserve"> </w:t>
      </w:r>
      <w:r w:rsidR="00B01D8E">
        <w:lastRenderedPageBreak/>
        <w:t xml:space="preserve">enhancing biodiversity conservation </w:t>
      </w:r>
      <w:r w:rsidR="00593AAF">
        <w:t xml:space="preserve">through integration with protected areas </w:t>
      </w:r>
      <w:r w:rsidR="00AB78D8">
        <w:t>which themselves contain</w:t>
      </w:r>
      <w:r w:rsidR="00B01D8E">
        <w:t xml:space="preserve"> mature forests that harbor </w:t>
      </w:r>
      <w:r w:rsidR="00AB78D8">
        <w:t xml:space="preserve">more </w:t>
      </w:r>
      <w:r w:rsidR="00B01D8E">
        <w:t>unique, often endemic, bird species.</w:t>
      </w:r>
    </w:p>
    <w:p w14:paraId="26A8A2CF" w14:textId="77777777" w:rsidR="007B3E6B" w:rsidRDefault="007B3E6B" w:rsidP="00F16A1E">
      <w:pPr>
        <w:spacing w:line="480" w:lineRule="auto"/>
      </w:pPr>
    </w:p>
    <w:p w14:paraId="2E7A967F" w14:textId="77777777" w:rsidR="00FA0FD3" w:rsidRPr="00AB78D8" w:rsidRDefault="00FA0FD3" w:rsidP="00F16A1E">
      <w:pPr>
        <w:spacing w:line="480" w:lineRule="auto"/>
        <w:rPr>
          <w:b/>
        </w:rPr>
      </w:pPr>
      <w:r w:rsidRPr="00AB78D8">
        <w:rPr>
          <w:b/>
        </w:rPr>
        <w:t>ACKNOWLEDGMENTS</w:t>
      </w:r>
    </w:p>
    <w:p w14:paraId="2FEC61ED" w14:textId="77777777" w:rsidR="00AB78D8" w:rsidRDefault="0051670B" w:rsidP="00F16A1E">
      <w:pPr>
        <w:spacing w:line="480" w:lineRule="auto"/>
      </w:pPr>
      <w:r>
        <w:t xml:space="preserve">We thank </w:t>
      </w:r>
      <w:r w:rsidRPr="00A37D19">
        <w:t>the people of Mencia</w:t>
      </w:r>
      <w:r w:rsidR="003F621B" w:rsidRPr="00A37D19">
        <w:t xml:space="preserve"> for their friendship and hospitality. Special thanks to </w:t>
      </w:r>
      <w:r w:rsidR="00F16A1E">
        <w:t xml:space="preserve">the Corona’s </w:t>
      </w:r>
      <w:r w:rsidRPr="00A37D19">
        <w:t>for access to</w:t>
      </w:r>
      <w:r w:rsidR="003F621B" w:rsidRPr="00A37D19">
        <w:t xml:space="preserve"> their</w:t>
      </w:r>
      <w:r w:rsidRPr="00A37D19">
        <w:t xml:space="preserve"> land</w:t>
      </w:r>
      <w:r w:rsidR="00FA0FD3" w:rsidRPr="00A37D19">
        <w:t>.</w:t>
      </w:r>
      <w:r w:rsidR="003F621B" w:rsidRPr="00A37D19">
        <w:t xml:space="preserve"> </w:t>
      </w:r>
      <w:r w:rsidR="003F621B">
        <w:t>Martha Villafa</w:t>
      </w:r>
      <w:r w:rsidR="003F621B">
        <w:rPr>
          <w:rFonts w:cs="Times"/>
        </w:rPr>
        <w:t>ñ</w:t>
      </w:r>
      <w:r w:rsidR="003F621B">
        <w:t>a and Nicol</w:t>
      </w:r>
      <w:r w:rsidR="003F621B">
        <w:rPr>
          <w:rFonts w:cs="Times"/>
        </w:rPr>
        <w:t>á</w:t>
      </w:r>
      <w:r w:rsidR="0099575F">
        <w:t xml:space="preserve">s Corona </w:t>
      </w:r>
      <w:r>
        <w:t>aided in</w:t>
      </w:r>
      <w:r w:rsidR="0099575F">
        <w:t xml:space="preserve"> plant identification</w:t>
      </w:r>
      <w:r>
        <w:t>s.</w:t>
      </w:r>
      <w:r w:rsidR="00313AD4">
        <w:t xml:space="preserve"> </w:t>
      </w:r>
      <w:r w:rsidR="00EF749F">
        <w:t xml:space="preserve">This manuscript was improved by comments from Bob Mulvihill. </w:t>
      </w:r>
      <w:r w:rsidR="00EE40E2">
        <w:t xml:space="preserve">Funding was provided in part by </w:t>
      </w:r>
      <w:r>
        <w:t xml:space="preserve">the </w:t>
      </w:r>
      <w:r w:rsidR="00F16A1E">
        <w:t>U.</w:t>
      </w:r>
      <w:r w:rsidR="00EE40E2">
        <w:t xml:space="preserve">S. Fish and Wildlife Service through the Neotropical Migratory Bird Conservation Act, </w:t>
      </w:r>
      <w:r>
        <w:t>The Nature Conservancy</w:t>
      </w:r>
      <w:r w:rsidR="00A37D19">
        <w:t xml:space="preserve">, </w:t>
      </w:r>
      <w:r w:rsidR="00F16A1E">
        <w:t>U.</w:t>
      </w:r>
      <w:r w:rsidR="00EE40E2">
        <w:t>S. Forest Service</w:t>
      </w:r>
      <w:r w:rsidR="00A37D19">
        <w:t>, Point Reyes Bird Observatory, and the National Aviary</w:t>
      </w:r>
      <w:r w:rsidR="00EE40E2">
        <w:t>.</w:t>
      </w:r>
      <w:r>
        <w:t xml:space="preserve"> </w:t>
      </w:r>
      <w:r w:rsidR="0003186F">
        <w:t>Permission to work in the Sierra de Bahoruco was provided by the Dirección Nacional de Parques and Departamento de Vid</w:t>
      </w:r>
      <w:r w:rsidR="00F16A1E">
        <w:t>a Silvestre</w:t>
      </w:r>
      <w:r>
        <w:t>.</w:t>
      </w:r>
      <w:r w:rsidR="008C01FE">
        <w:t xml:space="preserve"> Protocols were approved by the Institutional Animal Care and Use Committee of the National Aviary/</w:t>
      </w:r>
      <w:r w:rsidR="00AB78D8">
        <w:t xml:space="preserve">Pittsburgh Zoo and PPG </w:t>
      </w:r>
      <w:r w:rsidR="00721F47">
        <w:t>Aquarium</w:t>
      </w:r>
      <w:r w:rsidR="00AB78D8">
        <w:t>.</w:t>
      </w:r>
    </w:p>
    <w:p w14:paraId="1A758822" w14:textId="77777777" w:rsidR="008F2C44" w:rsidRDefault="008F2C44">
      <w:r>
        <w:br w:type="page"/>
      </w:r>
    </w:p>
    <w:p w14:paraId="29F43B52" w14:textId="77777777" w:rsidR="008F2C44" w:rsidRPr="00650BBD" w:rsidRDefault="008F2C44" w:rsidP="008F2C44">
      <w:pPr>
        <w:spacing w:line="480" w:lineRule="auto"/>
        <w:outlineLvl w:val="0"/>
        <w:rPr>
          <w:rFonts w:ascii="Times New Roman" w:hAnsi="Times New Roman"/>
          <w:szCs w:val="24"/>
        </w:rPr>
      </w:pPr>
      <w:r>
        <w:rPr>
          <w:rFonts w:ascii="Times New Roman" w:hAnsi="Times New Roman"/>
          <w:szCs w:val="24"/>
        </w:rPr>
        <w:lastRenderedPageBreak/>
        <w:t>LITERATURE CITED</w:t>
      </w:r>
    </w:p>
    <w:p w14:paraId="199490C2" w14:textId="1AC608B5" w:rsidR="00101092" w:rsidRDefault="00101092" w:rsidP="00101092">
      <w:pPr>
        <w:autoSpaceDE w:val="0"/>
        <w:autoSpaceDN w:val="0"/>
        <w:adjustRightInd w:val="0"/>
        <w:spacing w:line="480" w:lineRule="auto"/>
        <w:ind w:left="720" w:hanging="720"/>
        <w:rPr>
          <w:ins w:id="159" w:author="Brouwer, Nathan" w:date="2018-02-20T14:36:00Z"/>
          <w:rFonts w:ascii="Times New Roman" w:eastAsia="MS Mincho" w:hAnsi="Times New Roman"/>
          <w:szCs w:val="24"/>
        </w:rPr>
      </w:pPr>
      <w:r>
        <w:rPr>
          <w:rFonts w:ascii="Times New Roman" w:eastAsia="MS Mincho" w:hAnsi="Times New Roman"/>
          <w:szCs w:val="24"/>
        </w:rPr>
        <w:t>Anders, A.</w:t>
      </w:r>
      <w:r w:rsidRPr="00650BBD">
        <w:rPr>
          <w:rFonts w:ascii="Times New Roman" w:eastAsia="MS Mincho" w:hAnsi="Times New Roman"/>
          <w:szCs w:val="24"/>
        </w:rPr>
        <w:t>D., J.</w:t>
      </w:r>
      <w:r>
        <w:rPr>
          <w:rFonts w:ascii="Times New Roman" w:eastAsia="MS Mincho" w:hAnsi="Times New Roman"/>
          <w:szCs w:val="24"/>
        </w:rPr>
        <w:t xml:space="preserve"> Faaborg, and F.</w:t>
      </w:r>
      <w:r w:rsidRPr="00650BBD">
        <w:rPr>
          <w:rFonts w:ascii="Times New Roman" w:eastAsia="MS Mincho" w:hAnsi="Times New Roman"/>
          <w:szCs w:val="24"/>
        </w:rPr>
        <w:t xml:space="preserve">R. Thompson. </w:t>
      </w:r>
      <w:r>
        <w:rPr>
          <w:rFonts w:ascii="Times New Roman" w:eastAsia="MS Mincho" w:hAnsi="Times New Roman"/>
          <w:szCs w:val="24"/>
        </w:rPr>
        <w:t>(</w:t>
      </w:r>
      <w:r w:rsidRPr="00650BBD">
        <w:rPr>
          <w:rFonts w:ascii="Times New Roman" w:eastAsia="MS Mincho" w:hAnsi="Times New Roman"/>
          <w:szCs w:val="24"/>
        </w:rPr>
        <w:t>1998</w:t>
      </w:r>
      <w:r>
        <w:rPr>
          <w:rFonts w:ascii="Times New Roman" w:eastAsia="MS Mincho" w:hAnsi="Times New Roman"/>
          <w:szCs w:val="24"/>
        </w:rPr>
        <w:t>)</w:t>
      </w:r>
      <w:r w:rsidRPr="00650BBD">
        <w:rPr>
          <w:rFonts w:ascii="Times New Roman" w:eastAsia="MS Mincho" w:hAnsi="Times New Roman"/>
          <w:szCs w:val="24"/>
        </w:rPr>
        <w:t>. Postfledging dispersal, habitat use, and home-range size of juvenile Wood Thrushes. Auk 115:349–358.</w:t>
      </w:r>
    </w:p>
    <w:p w14:paraId="4649894C" w14:textId="77777777" w:rsidR="002833C6" w:rsidRDefault="002833C6" w:rsidP="002833C6">
      <w:pPr>
        <w:pStyle w:val="NoSpacing"/>
        <w:spacing w:line="480" w:lineRule="auto"/>
        <w:rPr>
          <w:ins w:id="160" w:author="Brouwer, Nathan" w:date="2018-02-20T14:36:00Z"/>
          <w:rFonts w:eastAsia="Times New Roman"/>
          <w:szCs w:val="24"/>
          <w:bdr w:val="none" w:sz="0" w:space="0" w:color="auto" w:frame="1"/>
        </w:rPr>
        <w:pPrChange w:id="161" w:author="Brouwer, Nathan" w:date="2018-02-20T14:36:00Z">
          <w:pPr>
            <w:pStyle w:val="NoSpacing"/>
          </w:pPr>
        </w:pPrChange>
      </w:pPr>
      <w:ins w:id="162" w:author="Brouwer, Nathan" w:date="2018-02-20T14:36:00Z">
        <w:r w:rsidRPr="00D7191B">
          <w:rPr>
            <w:rFonts w:eastAsia="Times New Roman"/>
            <w:szCs w:val="24"/>
            <w:bdr w:val="none" w:sz="0" w:space="0" w:color="auto" w:frame="1"/>
          </w:rPr>
          <w:t>Bates, D, M Maechler, B Bolker, Steve Walker (2015). Fitting</w:t>
        </w:r>
        <w:r>
          <w:rPr>
            <w:rFonts w:eastAsia="Times New Roman"/>
            <w:szCs w:val="24"/>
            <w:bdr w:val="none" w:sz="0" w:space="0" w:color="auto" w:frame="1"/>
          </w:rPr>
          <w:t xml:space="preserve"> Linear Mixed-Effects Models</w:t>
        </w:r>
      </w:ins>
    </w:p>
    <w:p w14:paraId="3A48C0C6" w14:textId="1A08E507" w:rsidR="002833C6" w:rsidRPr="002833C6" w:rsidRDefault="002833C6" w:rsidP="002833C6">
      <w:pPr>
        <w:pStyle w:val="NoSpacing"/>
        <w:spacing w:line="480" w:lineRule="auto"/>
        <w:ind w:firstLine="720"/>
        <w:rPr>
          <w:rFonts w:eastAsia="Times New Roman"/>
          <w:szCs w:val="24"/>
          <w:bdr w:val="none" w:sz="0" w:space="0" w:color="auto" w:frame="1"/>
          <w:rPrChange w:id="163" w:author="Brouwer, Nathan" w:date="2018-02-20T14:36:00Z">
            <w:rPr>
              <w:rFonts w:ascii="Times New Roman" w:eastAsia="MS Mincho" w:hAnsi="Times New Roman"/>
              <w:szCs w:val="24"/>
            </w:rPr>
          </w:rPrChange>
        </w:rPr>
        <w:pPrChange w:id="164" w:author="Brouwer, Nathan" w:date="2018-02-20T14:36:00Z">
          <w:pPr>
            <w:autoSpaceDE w:val="0"/>
            <w:autoSpaceDN w:val="0"/>
            <w:adjustRightInd w:val="0"/>
            <w:spacing w:line="480" w:lineRule="auto"/>
            <w:ind w:left="720" w:hanging="720"/>
          </w:pPr>
        </w:pPrChange>
      </w:pPr>
      <w:ins w:id="165" w:author="Brouwer, Nathan" w:date="2018-02-20T14:36:00Z">
        <w:r w:rsidRPr="00D7191B">
          <w:rPr>
            <w:rFonts w:eastAsia="Times New Roman"/>
            <w:szCs w:val="24"/>
            <w:bdr w:val="none" w:sz="0" w:space="0" w:color="auto" w:frame="1"/>
          </w:rPr>
          <w:t>Using lme4. Journal of Statistical Software, 67(1), 1-48. doi:10.18637/jss.v067.i01.</w:t>
        </w:r>
      </w:ins>
    </w:p>
    <w:p w14:paraId="73821F64" w14:textId="61218335" w:rsidR="00101092" w:rsidRDefault="00101092" w:rsidP="00101092">
      <w:pPr>
        <w:autoSpaceDE w:val="0"/>
        <w:autoSpaceDN w:val="0"/>
        <w:adjustRightInd w:val="0"/>
        <w:spacing w:line="480" w:lineRule="auto"/>
        <w:ind w:left="720" w:hanging="720"/>
        <w:rPr>
          <w:ins w:id="166" w:author="Brouwer, Nathan" w:date="2018-02-20T15:01:00Z"/>
          <w:rFonts w:ascii="Times New Roman" w:eastAsia="MS Mincho" w:hAnsi="Times New Roman"/>
          <w:szCs w:val="24"/>
        </w:rPr>
      </w:pPr>
      <w:r w:rsidRPr="00650BBD">
        <w:rPr>
          <w:rFonts w:ascii="Times New Roman" w:eastAsia="MS Mincho" w:hAnsi="Times New Roman"/>
          <w:szCs w:val="24"/>
        </w:rPr>
        <w:t xml:space="preserve">Bell, G.P. </w:t>
      </w:r>
      <w:r>
        <w:rPr>
          <w:rFonts w:ascii="Times New Roman" w:eastAsia="MS Mincho" w:hAnsi="Times New Roman"/>
          <w:szCs w:val="24"/>
        </w:rPr>
        <w:t>(</w:t>
      </w:r>
      <w:r w:rsidRPr="00650BBD">
        <w:rPr>
          <w:rFonts w:ascii="Times New Roman" w:eastAsia="MS Mincho" w:hAnsi="Times New Roman"/>
          <w:szCs w:val="24"/>
        </w:rPr>
        <w:t>1990</w:t>
      </w:r>
      <w:r>
        <w:rPr>
          <w:rFonts w:ascii="Times New Roman" w:eastAsia="MS Mincho" w:hAnsi="Times New Roman"/>
          <w:szCs w:val="24"/>
        </w:rPr>
        <w:t>)</w:t>
      </w:r>
      <w:r w:rsidRPr="00650BBD">
        <w:rPr>
          <w:rFonts w:ascii="Times New Roman" w:eastAsia="MS Mincho" w:hAnsi="Times New Roman"/>
          <w:szCs w:val="24"/>
        </w:rPr>
        <w:t>. Birds and mammals on an insect diet: a primer on diet composition analysis in relation to ecological energetics. Studies in Avian Biology 13:416-422.</w:t>
      </w:r>
    </w:p>
    <w:p w14:paraId="01725300" w14:textId="77777777" w:rsidR="00F46FD8" w:rsidRDefault="00F46FD8" w:rsidP="00F46FD8">
      <w:pPr>
        <w:pStyle w:val="NoSpacing"/>
        <w:spacing w:line="480" w:lineRule="auto"/>
        <w:rPr>
          <w:ins w:id="167" w:author="Brouwer, Nathan" w:date="2018-02-20T15:01:00Z"/>
          <w:rFonts w:ascii="Times New Roman" w:hAnsi="Times New Roman"/>
          <w:szCs w:val="24"/>
        </w:rPr>
      </w:pPr>
      <w:ins w:id="168" w:author="Brouwer, Nathan" w:date="2018-02-20T15:01:00Z">
        <w:r w:rsidRPr="008D70EE">
          <w:rPr>
            <w:rFonts w:ascii="Times New Roman" w:hAnsi="Times New Roman"/>
            <w:szCs w:val="24"/>
          </w:rPr>
          <w:t>Baayen, RH, DJ Davidson and DM Bates</w:t>
        </w:r>
        <w:r>
          <w:rPr>
            <w:rFonts w:ascii="Times New Roman" w:hAnsi="Times New Roman"/>
            <w:szCs w:val="24"/>
          </w:rPr>
          <w:t>.  2008</w:t>
        </w:r>
        <w:r w:rsidRPr="008D70EE">
          <w:rPr>
            <w:rFonts w:ascii="Times New Roman" w:hAnsi="Times New Roman"/>
            <w:szCs w:val="24"/>
          </w:rPr>
          <w:t xml:space="preserve">.  Mixed-effects modeling with crossed random </w:t>
        </w:r>
      </w:ins>
    </w:p>
    <w:p w14:paraId="5DB3731A" w14:textId="45A2B73C" w:rsidR="00F46FD8" w:rsidRPr="00F46FD8" w:rsidRDefault="00F46FD8" w:rsidP="00F46FD8">
      <w:pPr>
        <w:pStyle w:val="NoSpacing"/>
        <w:spacing w:line="480" w:lineRule="auto"/>
        <w:rPr>
          <w:rFonts w:ascii="Times New Roman" w:hAnsi="Times New Roman"/>
          <w:szCs w:val="24"/>
          <w:rPrChange w:id="169" w:author="Brouwer, Nathan" w:date="2018-02-20T15:01:00Z">
            <w:rPr>
              <w:rFonts w:ascii="Times New Roman" w:eastAsia="MS Mincho" w:hAnsi="Times New Roman"/>
              <w:szCs w:val="24"/>
            </w:rPr>
          </w:rPrChange>
        </w:rPr>
        <w:pPrChange w:id="170" w:author="Brouwer, Nathan" w:date="2018-02-20T15:01:00Z">
          <w:pPr>
            <w:autoSpaceDE w:val="0"/>
            <w:autoSpaceDN w:val="0"/>
            <w:adjustRightInd w:val="0"/>
            <w:spacing w:line="480" w:lineRule="auto"/>
            <w:ind w:left="720" w:hanging="720"/>
          </w:pPr>
        </w:pPrChange>
      </w:pPr>
      <w:ins w:id="171" w:author="Brouwer, Nathan" w:date="2018-02-20T15:01:00Z">
        <w:r>
          <w:rPr>
            <w:rFonts w:ascii="Times New Roman" w:hAnsi="Times New Roman"/>
            <w:szCs w:val="24"/>
          </w:rPr>
          <w:tab/>
        </w:r>
        <w:r w:rsidRPr="008D70EE">
          <w:rPr>
            <w:rFonts w:ascii="Times New Roman" w:hAnsi="Times New Roman"/>
            <w:szCs w:val="24"/>
          </w:rPr>
          <w:t>effects for subjects and items.  Journal of Memory and Language 59: 390-412.</w:t>
        </w:r>
      </w:ins>
    </w:p>
    <w:p w14:paraId="61FB3304" w14:textId="77777777"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Blake, J.</w:t>
      </w:r>
      <w:r w:rsidRPr="00650BBD">
        <w:rPr>
          <w:rFonts w:ascii="Times New Roman" w:hAnsi="Times New Roman"/>
          <w:szCs w:val="24"/>
        </w:rPr>
        <w:t>G.</w:t>
      </w:r>
      <w:r>
        <w:rPr>
          <w:rFonts w:ascii="Times New Roman" w:hAnsi="Times New Roman"/>
          <w:szCs w:val="24"/>
        </w:rPr>
        <w:t>, and B.</w:t>
      </w:r>
      <w:r w:rsidRPr="00650BBD">
        <w:rPr>
          <w:rFonts w:ascii="Times New Roman" w:hAnsi="Times New Roman"/>
          <w:szCs w:val="24"/>
        </w:rPr>
        <w:t xml:space="preserve">A. Loiselle. </w:t>
      </w:r>
      <w:r>
        <w:rPr>
          <w:rFonts w:ascii="Times New Roman" w:hAnsi="Times New Roman"/>
          <w:szCs w:val="24"/>
        </w:rPr>
        <w:t>(</w:t>
      </w:r>
      <w:r w:rsidRPr="00650BBD">
        <w:rPr>
          <w:rFonts w:ascii="Times New Roman" w:hAnsi="Times New Roman"/>
          <w:szCs w:val="24"/>
        </w:rPr>
        <w:t>1991</w:t>
      </w:r>
      <w:r>
        <w:rPr>
          <w:rFonts w:ascii="Times New Roman" w:hAnsi="Times New Roman"/>
          <w:szCs w:val="24"/>
        </w:rPr>
        <w:t>)</w:t>
      </w:r>
      <w:r w:rsidRPr="00650BBD">
        <w:rPr>
          <w:rFonts w:ascii="Times New Roman" w:hAnsi="Times New Roman"/>
          <w:szCs w:val="24"/>
        </w:rPr>
        <w:t>. Variation in resource abundance affects capture rates of birds in three lowland habitats in Costa Rica. Auk 108:114-127.</w:t>
      </w:r>
    </w:p>
    <w:p w14:paraId="7CE10BAC" w14:textId="77777777"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Blake</w:t>
      </w:r>
      <w:r>
        <w:rPr>
          <w:rFonts w:ascii="Times New Roman" w:hAnsi="Times New Roman"/>
          <w:szCs w:val="24"/>
        </w:rPr>
        <w:t>, J.</w:t>
      </w:r>
      <w:r w:rsidRPr="00650BBD">
        <w:rPr>
          <w:rFonts w:ascii="Times New Roman" w:hAnsi="Times New Roman"/>
          <w:szCs w:val="24"/>
        </w:rPr>
        <w:t>G.</w:t>
      </w:r>
      <w:r>
        <w:rPr>
          <w:rFonts w:ascii="Times New Roman" w:hAnsi="Times New Roman"/>
          <w:szCs w:val="24"/>
        </w:rPr>
        <w:t>, and B.</w:t>
      </w:r>
      <w:r w:rsidRPr="00650BBD">
        <w:rPr>
          <w:rFonts w:ascii="Times New Roman" w:hAnsi="Times New Roman"/>
          <w:szCs w:val="24"/>
        </w:rPr>
        <w:t xml:space="preserve">A. Loiselle. </w:t>
      </w:r>
      <w:r>
        <w:rPr>
          <w:rFonts w:ascii="Times New Roman" w:hAnsi="Times New Roman"/>
          <w:szCs w:val="24"/>
        </w:rPr>
        <w:t>(</w:t>
      </w:r>
      <w:r w:rsidRPr="00650BBD">
        <w:rPr>
          <w:rFonts w:ascii="Times New Roman" w:hAnsi="Times New Roman"/>
          <w:szCs w:val="24"/>
        </w:rPr>
        <w:t>2001</w:t>
      </w:r>
      <w:r>
        <w:rPr>
          <w:rFonts w:ascii="Times New Roman" w:hAnsi="Times New Roman"/>
          <w:szCs w:val="24"/>
        </w:rPr>
        <w:t>)</w:t>
      </w:r>
      <w:r w:rsidRPr="00650BBD">
        <w:rPr>
          <w:rFonts w:ascii="Times New Roman" w:hAnsi="Times New Roman"/>
          <w:szCs w:val="24"/>
        </w:rPr>
        <w:t>. Bird assemblages in second-growth and old-growth forests, Costa Rica: perspectives from mist nets and point counts. Auk 118:304-326.</w:t>
      </w:r>
    </w:p>
    <w:p w14:paraId="6089C2EA" w14:textId="77777777" w:rsidR="00101092" w:rsidRPr="00CB0057" w:rsidRDefault="00101092" w:rsidP="00101092">
      <w:pPr>
        <w:spacing w:line="480" w:lineRule="auto"/>
        <w:ind w:left="720" w:hanging="720"/>
        <w:rPr>
          <w:rFonts w:ascii="Times New Roman" w:hAnsi="Times New Roman"/>
          <w:szCs w:val="24"/>
        </w:rPr>
      </w:pPr>
      <w:r>
        <w:rPr>
          <w:rFonts w:ascii="Times New Roman" w:hAnsi="Times New Roman"/>
          <w:szCs w:val="24"/>
        </w:rPr>
        <w:t>Blake, J.</w:t>
      </w:r>
      <w:r w:rsidRPr="00CB0057">
        <w:rPr>
          <w:rFonts w:ascii="Times New Roman" w:hAnsi="Times New Roman"/>
          <w:szCs w:val="24"/>
        </w:rPr>
        <w:t xml:space="preserve">G., and </w:t>
      </w:r>
      <w:r>
        <w:rPr>
          <w:rFonts w:ascii="Times New Roman" w:hAnsi="Times New Roman"/>
          <w:szCs w:val="24"/>
        </w:rPr>
        <w:t xml:space="preserve">M. Rouges. (1997). </w:t>
      </w:r>
      <w:r w:rsidRPr="00CB0057">
        <w:rPr>
          <w:rFonts w:ascii="Times New Roman" w:hAnsi="Times New Roman"/>
          <w:szCs w:val="24"/>
        </w:rPr>
        <w:t>Variation in capture rates of understory birds in El Rey Nationa</w:t>
      </w:r>
      <w:r>
        <w:rPr>
          <w:rFonts w:ascii="Times New Roman" w:hAnsi="Times New Roman"/>
          <w:szCs w:val="24"/>
        </w:rPr>
        <w:t>l Park, northwestern Argentina.</w:t>
      </w:r>
      <w:r w:rsidRPr="00CB0057">
        <w:rPr>
          <w:rFonts w:ascii="Times New Roman" w:hAnsi="Times New Roman"/>
          <w:szCs w:val="24"/>
        </w:rPr>
        <w:t xml:space="preserve"> </w:t>
      </w:r>
      <w:r>
        <w:rPr>
          <w:rFonts w:ascii="Times New Roman" w:hAnsi="Times New Roman"/>
          <w:iCs/>
          <w:szCs w:val="24"/>
        </w:rPr>
        <w:t xml:space="preserve">Ornitologia </w:t>
      </w:r>
      <w:r w:rsidRPr="00CB0057">
        <w:rPr>
          <w:rFonts w:ascii="Times New Roman" w:hAnsi="Times New Roman"/>
          <w:iCs/>
          <w:szCs w:val="24"/>
        </w:rPr>
        <w:t>Neotrop</w:t>
      </w:r>
      <w:r>
        <w:rPr>
          <w:rFonts w:ascii="Times New Roman" w:hAnsi="Times New Roman"/>
          <w:iCs/>
          <w:szCs w:val="24"/>
        </w:rPr>
        <w:t>ical</w:t>
      </w:r>
      <w:r>
        <w:rPr>
          <w:rFonts w:ascii="Times New Roman" w:hAnsi="Times New Roman"/>
          <w:szCs w:val="24"/>
        </w:rPr>
        <w:t xml:space="preserve"> 8:</w:t>
      </w:r>
      <w:r w:rsidRPr="00CB0057">
        <w:rPr>
          <w:rFonts w:ascii="Times New Roman" w:hAnsi="Times New Roman"/>
          <w:szCs w:val="24"/>
        </w:rPr>
        <w:t>185-193.</w:t>
      </w:r>
    </w:p>
    <w:p w14:paraId="2007678C" w14:textId="77777777"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Bruner, A.G., R.</w:t>
      </w:r>
      <w:r w:rsidRPr="00650BBD">
        <w:rPr>
          <w:rFonts w:ascii="Times New Roman" w:eastAsia="MS Mincho" w:hAnsi="Times New Roman"/>
          <w:szCs w:val="24"/>
        </w:rPr>
        <w:t>E. G</w:t>
      </w:r>
      <w:r>
        <w:rPr>
          <w:rFonts w:ascii="Times New Roman" w:eastAsia="MS Mincho" w:hAnsi="Times New Roman"/>
          <w:szCs w:val="24"/>
        </w:rPr>
        <w:t>ullison, R.E. Rice, and G.</w:t>
      </w:r>
      <w:r w:rsidRPr="00650BBD">
        <w:rPr>
          <w:rFonts w:ascii="Times New Roman" w:eastAsia="MS Mincho" w:hAnsi="Times New Roman"/>
          <w:szCs w:val="24"/>
        </w:rPr>
        <w:t xml:space="preserve">A. da Fonseca. </w:t>
      </w:r>
      <w:r>
        <w:rPr>
          <w:rFonts w:ascii="Times New Roman" w:eastAsia="MS Mincho" w:hAnsi="Times New Roman"/>
          <w:szCs w:val="24"/>
        </w:rPr>
        <w:t>(</w:t>
      </w:r>
      <w:r w:rsidRPr="00650BBD">
        <w:rPr>
          <w:rFonts w:ascii="Times New Roman" w:eastAsia="MS Mincho" w:hAnsi="Times New Roman"/>
          <w:szCs w:val="24"/>
        </w:rPr>
        <w:t>2001</w:t>
      </w:r>
      <w:r>
        <w:rPr>
          <w:rFonts w:ascii="Times New Roman" w:eastAsia="MS Mincho" w:hAnsi="Times New Roman"/>
          <w:szCs w:val="24"/>
        </w:rPr>
        <w:t>)</w:t>
      </w:r>
      <w:r w:rsidRPr="00650BBD">
        <w:rPr>
          <w:rFonts w:ascii="Times New Roman" w:eastAsia="MS Mincho" w:hAnsi="Times New Roman"/>
          <w:szCs w:val="24"/>
        </w:rPr>
        <w:t>. Effectiveness of parks in protecting tropical biodiversity. Science 291:125–128.</w:t>
      </w:r>
    </w:p>
    <w:p w14:paraId="571C25D9" w14:textId="77777777" w:rsidR="00101092" w:rsidRPr="00650BBD"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 xml:space="preserve">Burkey, T.V. </w:t>
      </w:r>
      <w:r>
        <w:rPr>
          <w:rFonts w:ascii="Times New Roman" w:eastAsia="Times New Roman" w:hAnsi="Times New Roman"/>
          <w:szCs w:val="24"/>
        </w:rPr>
        <w:t>(</w:t>
      </w:r>
      <w:r w:rsidRPr="00650BBD">
        <w:rPr>
          <w:rFonts w:ascii="Times New Roman" w:eastAsia="Times New Roman" w:hAnsi="Times New Roman"/>
          <w:szCs w:val="24"/>
        </w:rPr>
        <w:t>1989</w:t>
      </w:r>
      <w:r>
        <w:rPr>
          <w:rFonts w:ascii="Times New Roman" w:eastAsia="Times New Roman" w:hAnsi="Times New Roman"/>
          <w:szCs w:val="24"/>
        </w:rPr>
        <w:t>)</w:t>
      </w:r>
      <w:r w:rsidRPr="00650BBD">
        <w:rPr>
          <w:rFonts w:ascii="Times New Roman" w:eastAsia="Times New Roman" w:hAnsi="Times New Roman"/>
          <w:szCs w:val="24"/>
        </w:rPr>
        <w:t xml:space="preserve">. Extinction in nature reserves: the effect of fragmentation and the importance of migration between reserve fragments. </w:t>
      </w:r>
      <w:r w:rsidRPr="00650BBD">
        <w:rPr>
          <w:rFonts w:ascii="Times New Roman" w:eastAsia="Times New Roman" w:hAnsi="Times New Roman"/>
          <w:iCs/>
          <w:szCs w:val="24"/>
        </w:rPr>
        <w:t>Oikos</w:t>
      </w:r>
      <w:r w:rsidRPr="00650BBD">
        <w:rPr>
          <w:rFonts w:ascii="Times New Roman" w:eastAsia="Times New Roman" w:hAnsi="Times New Roman"/>
          <w:szCs w:val="24"/>
        </w:rPr>
        <w:t xml:space="preserve"> 55:75-81.</w:t>
      </w:r>
    </w:p>
    <w:p w14:paraId="6DE4D450" w14:textId="637EBDA1" w:rsidR="00101092" w:rsidRDefault="00101092" w:rsidP="00101092">
      <w:pPr>
        <w:autoSpaceDE w:val="0"/>
        <w:autoSpaceDN w:val="0"/>
        <w:adjustRightInd w:val="0"/>
        <w:spacing w:line="480" w:lineRule="auto"/>
        <w:ind w:left="720" w:hanging="720"/>
        <w:rPr>
          <w:ins w:id="172" w:author="Brouwer, Nathan" w:date="2018-02-20T20:18:00Z"/>
          <w:rFonts w:ascii="Times New Roman" w:eastAsia="MS Mincho" w:hAnsi="Times New Roman"/>
          <w:szCs w:val="24"/>
        </w:rPr>
      </w:pPr>
      <w:r w:rsidRPr="00650BBD">
        <w:rPr>
          <w:rFonts w:ascii="Times New Roman" w:eastAsia="MS Mincho" w:hAnsi="Times New Roman"/>
          <w:szCs w:val="24"/>
        </w:rPr>
        <w:t xml:space="preserve">Chao, A. </w:t>
      </w:r>
      <w:r>
        <w:rPr>
          <w:rFonts w:ascii="Times New Roman" w:eastAsia="MS Mincho" w:hAnsi="Times New Roman"/>
          <w:szCs w:val="24"/>
        </w:rPr>
        <w:t>(</w:t>
      </w:r>
      <w:r w:rsidRPr="00650BBD">
        <w:rPr>
          <w:rFonts w:ascii="Times New Roman" w:eastAsia="MS Mincho" w:hAnsi="Times New Roman"/>
          <w:szCs w:val="24"/>
        </w:rPr>
        <w:t>1984</w:t>
      </w:r>
      <w:r>
        <w:rPr>
          <w:rFonts w:ascii="Times New Roman" w:eastAsia="MS Mincho" w:hAnsi="Times New Roman"/>
          <w:szCs w:val="24"/>
        </w:rPr>
        <w:t>)</w:t>
      </w:r>
      <w:r w:rsidRPr="00650BBD">
        <w:rPr>
          <w:rFonts w:ascii="Times New Roman" w:eastAsia="MS Mincho" w:hAnsi="Times New Roman"/>
          <w:szCs w:val="24"/>
        </w:rPr>
        <w:t>. Nonparametric estimation of the number of classes in a population. Scandinavian Journal of Statistics 11:265–270.</w:t>
      </w:r>
    </w:p>
    <w:p w14:paraId="3AC3642D" w14:textId="77777777" w:rsidR="003829E0" w:rsidRDefault="003829E0" w:rsidP="003829E0">
      <w:pPr>
        <w:spacing w:line="480" w:lineRule="auto"/>
        <w:rPr>
          <w:ins w:id="173" w:author="Brouwer, Nathan" w:date="2018-02-20T20:18:00Z"/>
          <w:bdr w:val="none" w:sz="0" w:space="0" w:color="auto" w:frame="1"/>
        </w:rPr>
      </w:pPr>
      <w:ins w:id="174" w:author="Brouwer, Nathan" w:date="2018-02-20T20:18:00Z">
        <w:r w:rsidRPr="005F62B9">
          <w:rPr>
            <w:bdr w:val="none" w:sz="0" w:space="0" w:color="auto" w:frame="1"/>
          </w:rPr>
          <w:t>Chao,</w:t>
        </w:r>
        <w:r>
          <w:rPr>
            <w:bdr w:val="none" w:sz="0" w:space="0" w:color="auto" w:frame="1"/>
          </w:rPr>
          <w:t xml:space="preserve"> A, KH Ma, TC Hsieh and CH</w:t>
        </w:r>
        <w:r w:rsidRPr="005F62B9">
          <w:rPr>
            <w:bdr w:val="none" w:sz="0" w:space="0" w:color="auto" w:frame="1"/>
          </w:rPr>
          <w:t xml:space="preserve"> Chiu</w:t>
        </w:r>
        <w:r>
          <w:rPr>
            <w:bdr w:val="none" w:sz="0" w:space="0" w:color="auto" w:frame="1"/>
          </w:rPr>
          <w:t>.  2016</w:t>
        </w:r>
        <w:r w:rsidRPr="005F62B9">
          <w:rPr>
            <w:bdr w:val="none" w:sz="0" w:space="0" w:color="auto" w:frame="1"/>
          </w:rPr>
          <w:t xml:space="preserve">. </w:t>
        </w:r>
        <w:r w:rsidRPr="005F62B9">
          <w:rPr>
            <w:i/>
            <w:bdr w:val="none" w:sz="0" w:space="0" w:color="auto" w:frame="1"/>
          </w:rPr>
          <w:t>SpadeR</w:t>
        </w:r>
        <w:r>
          <w:rPr>
            <w:bdr w:val="none" w:sz="0" w:space="0" w:color="auto" w:frame="1"/>
          </w:rPr>
          <w:t>: Species-richness p</w:t>
        </w:r>
        <w:r w:rsidRPr="005F62B9">
          <w:rPr>
            <w:bdr w:val="none" w:sz="0" w:space="0" w:color="auto" w:frame="1"/>
          </w:rPr>
          <w:t>rediction and</w:t>
        </w:r>
      </w:ins>
    </w:p>
    <w:p w14:paraId="74E6DA0D" w14:textId="77777777" w:rsidR="003829E0" w:rsidRDefault="003829E0" w:rsidP="003829E0">
      <w:pPr>
        <w:spacing w:line="480" w:lineRule="auto"/>
        <w:ind w:firstLine="720"/>
        <w:rPr>
          <w:ins w:id="175" w:author="Brouwer, Nathan" w:date="2018-02-20T20:18:00Z"/>
          <w:bdr w:val="none" w:sz="0" w:space="0" w:color="auto" w:frame="1"/>
        </w:rPr>
      </w:pPr>
      <w:ins w:id="176" w:author="Brouwer, Nathan" w:date="2018-02-20T20:18:00Z">
        <w:r>
          <w:rPr>
            <w:bdr w:val="none" w:sz="0" w:space="0" w:color="auto" w:frame="1"/>
          </w:rPr>
          <w:t>diversity e</w:t>
        </w:r>
        <w:r w:rsidRPr="005F62B9">
          <w:rPr>
            <w:bdr w:val="none" w:sz="0" w:space="0" w:color="auto" w:frame="1"/>
          </w:rPr>
          <w:t xml:space="preserve">stimation with </w:t>
        </w:r>
        <w:r w:rsidRPr="005F62B9">
          <w:rPr>
            <w:i/>
            <w:bdr w:val="none" w:sz="0" w:space="0" w:color="auto" w:frame="1"/>
          </w:rPr>
          <w:t>R</w:t>
        </w:r>
        <w:r w:rsidRPr="005F62B9">
          <w:rPr>
            <w:bdr w:val="none" w:sz="0" w:space="0" w:color="auto" w:frame="1"/>
          </w:rPr>
          <w:t xml:space="preserve">. </w:t>
        </w:r>
        <w:r w:rsidRPr="005F62B9">
          <w:rPr>
            <w:i/>
            <w:bdr w:val="none" w:sz="0" w:space="0" w:color="auto" w:frame="1"/>
          </w:rPr>
          <w:t>R</w:t>
        </w:r>
        <w:r>
          <w:rPr>
            <w:bdr w:val="none" w:sz="0" w:space="0" w:color="auto" w:frame="1"/>
          </w:rPr>
          <w:t xml:space="preserve"> package version  </w:t>
        </w:r>
        <w:r w:rsidRPr="005F62B9">
          <w:rPr>
            <w:bdr w:val="none" w:sz="0" w:space="0" w:color="auto" w:frame="1"/>
          </w:rPr>
          <w:t xml:space="preserve">0.1.1. </w:t>
        </w:r>
      </w:ins>
    </w:p>
    <w:p w14:paraId="103DAFFE" w14:textId="274FC1D0" w:rsidR="003829E0" w:rsidRPr="003829E0" w:rsidRDefault="003829E0" w:rsidP="003829E0">
      <w:pPr>
        <w:spacing w:line="480" w:lineRule="auto"/>
        <w:ind w:firstLine="720"/>
        <w:rPr>
          <w:ins w:id="177" w:author="Brouwer, Nathan" w:date="2018-02-20T14:37:00Z"/>
          <w:bdr w:val="none" w:sz="0" w:space="0" w:color="auto" w:frame="1"/>
          <w:rPrChange w:id="178" w:author="Brouwer, Nathan" w:date="2018-02-20T20:18:00Z">
            <w:rPr>
              <w:ins w:id="179" w:author="Brouwer, Nathan" w:date="2018-02-20T14:37:00Z"/>
              <w:rFonts w:ascii="Times New Roman" w:eastAsia="MS Mincho" w:hAnsi="Times New Roman"/>
              <w:szCs w:val="24"/>
            </w:rPr>
          </w:rPrChange>
        </w:rPr>
        <w:pPrChange w:id="180" w:author="Brouwer, Nathan" w:date="2018-02-20T20:18:00Z">
          <w:pPr>
            <w:autoSpaceDE w:val="0"/>
            <w:autoSpaceDN w:val="0"/>
            <w:adjustRightInd w:val="0"/>
            <w:spacing w:line="480" w:lineRule="auto"/>
            <w:ind w:left="720" w:hanging="720"/>
          </w:pPr>
        </w:pPrChange>
      </w:pPr>
      <w:ins w:id="181" w:author="Brouwer, Nathan" w:date="2018-02-20T20:18:00Z">
        <w:r w:rsidRPr="005F62B9">
          <w:rPr>
            <w:bdr w:val="none" w:sz="0" w:space="0" w:color="auto" w:frame="1"/>
          </w:rPr>
          <w:lastRenderedPageBreak/>
          <w:t>https://CRAN.R-project.org/package=SpadeR</w:t>
        </w:r>
      </w:ins>
      <w:bookmarkStart w:id="182" w:name="_GoBack"/>
      <w:bookmarkEnd w:id="182"/>
    </w:p>
    <w:p w14:paraId="5ABE9C96" w14:textId="77777777" w:rsidR="002833C6" w:rsidRDefault="002833C6" w:rsidP="002833C6">
      <w:pPr>
        <w:pStyle w:val="NoSpacing"/>
        <w:spacing w:line="480" w:lineRule="auto"/>
        <w:rPr>
          <w:ins w:id="183" w:author="Brouwer, Nathan" w:date="2018-02-20T14:37:00Z"/>
          <w:rStyle w:val="gnkrckgcgsb"/>
          <w:rFonts w:ascii="Times New Roman" w:hAnsi="Times New Roman"/>
          <w:color w:val="000000"/>
          <w:szCs w:val="24"/>
          <w:bdr w:val="none" w:sz="0" w:space="0" w:color="auto" w:frame="1"/>
        </w:rPr>
      </w:pPr>
      <w:ins w:id="184" w:author="Brouwer, Nathan" w:date="2018-02-20T14:37:00Z">
        <w:r w:rsidRPr="00D7191B">
          <w:rPr>
            <w:rStyle w:val="gnkrckgcgsb"/>
            <w:rFonts w:ascii="Times New Roman" w:hAnsi="Times New Roman"/>
            <w:color w:val="000000"/>
            <w:szCs w:val="24"/>
            <w:bdr w:val="none" w:sz="0" w:space="0" w:color="auto" w:frame="1"/>
          </w:rPr>
          <w:t>Chung Y, Rabe-Hesketh S, Dorie</w:t>
        </w:r>
        <w:r>
          <w:rPr>
            <w:rStyle w:val="gnkrckgcgsb"/>
            <w:rFonts w:ascii="Times New Roman" w:hAnsi="Times New Roman"/>
            <w:color w:val="000000"/>
            <w:szCs w:val="24"/>
            <w:bdr w:val="none" w:sz="0" w:space="0" w:color="auto" w:frame="1"/>
          </w:rPr>
          <w:t xml:space="preserve"> V, Gelman A and Liu J 2013.  </w:t>
        </w:r>
        <w:r w:rsidRPr="00D7191B">
          <w:rPr>
            <w:rStyle w:val="gnkrckgcgsb"/>
            <w:rFonts w:ascii="Times New Roman" w:hAnsi="Times New Roman"/>
            <w:color w:val="000000"/>
            <w:szCs w:val="24"/>
            <w:bdr w:val="none" w:sz="0" w:space="0" w:color="auto" w:frame="1"/>
          </w:rPr>
          <w:t xml:space="preserve">A nondegenerate penalized </w:t>
        </w:r>
      </w:ins>
    </w:p>
    <w:p w14:paraId="6684E70C" w14:textId="77777777" w:rsidR="002833C6" w:rsidRDefault="002833C6" w:rsidP="002833C6">
      <w:pPr>
        <w:pStyle w:val="NoSpacing"/>
        <w:spacing w:line="480" w:lineRule="auto"/>
        <w:rPr>
          <w:ins w:id="185" w:author="Brouwer, Nathan" w:date="2018-02-20T14:37:00Z"/>
          <w:rStyle w:val="gnkrckgcgsb"/>
          <w:rFonts w:ascii="Times New Roman" w:hAnsi="Times New Roman"/>
          <w:color w:val="000000"/>
          <w:szCs w:val="24"/>
          <w:bdr w:val="none" w:sz="0" w:space="0" w:color="auto" w:frame="1"/>
        </w:rPr>
      </w:pPr>
      <w:ins w:id="186" w:author="Brouwer, Nathan" w:date="2018-02-20T14:37:00Z">
        <w:r>
          <w:rPr>
            <w:rStyle w:val="gnkrckgcgsb"/>
            <w:rFonts w:ascii="Times New Roman" w:hAnsi="Times New Roman"/>
            <w:color w:val="000000"/>
            <w:szCs w:val="24"/>
            <w:bdr w:val="none" w:sz="0" w:space="0" w:color="auto" w:frame="1"/>
          </w:rPr>
          <w:tab/>
        </w:r>
        <w:r w:rsidRPr="00D7191B">
          <w:rPr>
            <w:rStyle w:val="gnkrckgcgsb"/>
            <w:rFonts w:ascii="Times New Roman" w:hAnsi="Times New Roman"/>
            <w:color w:val="000000"/>
            <w:szCs w:val="24"/>
            <w:bdr w:val="none" w:sz="0" w:space="0" w:color="auto" w:frame="1"/>
          </w:rPr>
          <w:t xml:space="preserve">likelihood estimator for variance parameters in </w:t>
        </w:r>
        <w:r>
          <w:rPr>
            <w:rStyle w:val="gnkrckgcgsb"/>
            <w:rFonts w:ascii="Times New Roman" w:hAnsi="Times New Roman"/>
            <w:color w:val="000000"/>
            <w:szCs w:val="24"/>
            <w:bdr w:val="none" w:sz="0" w:space="0" w:color="auto" w:frame="1"/>
          </w:rPr>
          <w:t xml:space="preserve">multilevel models. Psychometrika </w:t>
        </w:r>
        <w:r w:rsidRPr="00D7191B">
          <w:rPr>
            <w:rStyle w:val="gnkrckgcgsb"/>
            <w:rFonts w:ascii="Times New Roman" w:hAnsi="Times New Roman"/>
            <w:color w:val="000000"/>
            <w:szCs w:val="24"/>
            <w:bdr w:val="none" w:sz="0" w:space="0" w:color="auto" w:frame="1"/>
          </w:rPr>
          <w:t>78</w:t>
        </w:r>
        <w:r>
          <w:rPr>
            <w:rStyle w:val="gnkrckgcgsb"/>
            <w:rFonts w:ascii="Times New Roman" w:hAnsi="Times New Roman"/>
            <w:color w:val="000000"/>
            <w:szCs w:val="24"/>
            <w:bdr w:val="none" w:sz="0" w:space="0" w:color="auto" w:frame="1"/>
          </w:rPr>
          <w:t xml:space="preserve">: </w:t>
        </w:r>
      </w:ins>
    </w:p>
    <w:p w14:paraId="19622B14" w14:textId="0C751F54" w:rsidR="002833C6" w:rsidRPr="00D7191B" w:rsidRDefault="002833C6" w:rsidP="002833C6">
      <w:pPr>
        <w:pStyle w:val="NoSpacing"/>
        <w:spacing w:line="480" w:lineRule="auto"/>
        <w:rPr>
          <w:ins w:id="187" w:author="Brouwer, Nathan" w:date="2018-02-20T14:37:00Z"/>
          <w:rStyle w:val="gnkrckgcgsb"/>
          <w:rFonts w:ascii="Times New Roman" w:hAnsi="Times New Roman"/>
          <w:color w:val="000000"/>
          <w:szCs w:val="24"/>
          <w:bdr w:val="none" w:sz="0" w:space="0" w:color="auto" w:frame="1"/>
        </w:rPr>
      </w:pPr>
      <w:ins w:id="188" w:author="Brouwer, Nathan" w:date="2018-02-20T14:37:00Z">
        <w:r>
          <w:rPr>
            <w:rStyle w:val="gnkrckgcgsb"/>
            <w:rFonts w:ascii="Times New Roman" w:hAnsi="Times New Roman"/>
            <w:color w:val="000000"/>
            <w:szCs w:val="24"/>
            <w:bdr w:val="none" w:sz="0" w:space="0" w:color="auto" w:frame="1"/>
          </w:rPr>
          <w:tab/>
        </w:r>
        <w:r w:rsidRPr="00D7191B">
          <w:rPr>
            <w:rStyle w:val="gnkrckgcgsb"/>
            <w:rFonts w:ascii="Times New Roman" w:hAnsi="Times New Roman"/>
            <w:color w:val="000000"/>
            <w:szCs w:val="24"/>
            <w:bdr w:val="none" w:sz="0" w:space="0" w:color="auto" w:frame="1"/>
          </w:rPr>
          <w:t>685-7</w:t>
        </w:r>
        <w:r>
          <w:rPr>
            <w:rStyle w:val="gnkrckgcgsb"/>
            <w:rFonts w:ascii="Times New Roman" w:hAnsi="Times New Roman"/>
            <w:color w:val="000000"/>
            <w:szCs w:val="24"/>
            <w:bdr w:val="none" w:sz="0" w:space="0" w:color="auto" w:frame="1"/>
          </w:rPr>
          <w:t xml:space="preserve">09. </w:t>
        </w:r>
        <w:r w:rsidRPr="00E63724">
          <w:rPr>
            <w:rFonts w:ascii="Times New Roman" w:hAnsi="Times New Roman"/>
            <w:szCs w:val="24"/>
            <w:bdr w:val="none" w:sz="0" w:space="0" w:color="auto" w:frame="1"/>
          </w:rPr>
          <w:t>http://gllamm.org/</w:t>
        </w:r>
        <w:r>
          <w:rPr>
            <w:rStyle w:val="gnkrckgcgsb"/>
            <w:rFonts w:ascii="Times New Roman" w:hAnsi="Times New Roman"/>
            <w:color w:val="000000"/>
            <w:szCs w:val="24"/>
            <w:bdr w:val="none" w:sz="0" w:space="0" w:color="auto" w:frame="1"/>
          </w:rPr>
          <w:t>.</w:t>
        </w:r>
      </w:ins>
    </w:p>
    <w:p w14:paraId="661B61C6" w14:textId="77777777" w:rsidR="002833C6" w:rsidRPr="00D7191B" w:rsidRDefault="002833C6" w:rsidP="002833C6">
      <w:pPr>
        <w:pStyle w:val="NoSpacing"/>
        <w:spacing w:line="480" w:lineRule="auto"/>
        <w:rPr>
          <w:ins w:id="189" w:author="Brouwer, Nathan" w:date="2018-02-20T14:37:00Z"/>
          <w:szCs w:val="24"/>
        </w:rPr>
      </w:pPr>
      <w:ins w:id="190" w:author="Brouwer, Nathan" w:date="2018-02-20T14:37:00Z">
        <w:r w:rsidRPr="00D7191B">
          <w:rPr>
            <w:szCs w:val="24"/>
          </w:rPr>
          <w:t xml:space="preserve"> </w:t>
        </w:r>
      </w:ins>
    </w:p>
    <w:p w14:paraId="2BE0BF90" w14:textId="77777777" w:rsidR="002833C6" w:rsidRDefault="002833C6" w:rsidP="002833C6">
      <w:pPr>
        <w:pStyle w:val="NoSpacing"/>
        <w:spacing w:line="480" w:lineRule="auto"/>
        <w:rPr>
          <w:ins w:id="191" w:author="Brouwer, Nathan" w:date="2018-02-20T14:37:00Z"/>
          <w:szCs w:val="24"/>
        </w:rPr>
      </w:pPr>
      <w:ins w:id="192" w:author="Brouwer, Nathan" w:date="2018-02-20T14:37:00Z">
        <w:r w:rsidRPr="00D7191B">
          <w:rPr>
            <w:szCs w:val="24"/>
          </w:rPr>
          <w:t xml:space="preserve">Chung, Y, A Gelman, S Rabe-Hesketh, J Liu and V. Dorie.  2015.  Weakly informative prior for </w:t>
        </w:r>
      </w:ins>
    </w:p>
    <w:p w14:paraId="1640AEEE" w14:textId="77777777" w:rsidR="002833C6" w:rsidRDefault="002833C6" w:rsidP="002833C6">
      <w:pPr>
        <w:pStyle w:val="NoSpacing"/>
        <w:spacing w:line="480" w:lineRule="auto"/>
        <w:rPr>
          <w:ins w:id="193" w:author="Brouwer, Nathan" w:date="2018-02-20T14:37:00Z"/>
          <w:szCs w:val="24"/>
        </w:rPr>
      </w:pPr>
      <w:ins w:id="194" w:author="Brouwer, Nathan" w:date="2018-02-20T14:37:00Z">
        <w:r>
          <w:rPr>
            <w:szCs w:val="24"/>
          </w:rPr>
          <w:tab/>
        </w:r>
        <w:r w:rsidRPr="00D7191B">
          <w:rPr>
            <w:szCs w:val="24"/>
          </w:rPr>
          <w:t xml:space="preserve">point estimation of covariance matrices in hierarchical models.  Journal of Educational </w:t>
        </w:r>
      </w:ins>
    </w:p>
    <w:p w14:paraId="75B60AC1" w14:textId="37C4F0EE" w:rsidR="002833C6" w:rsidRPr="002833C6" w:rsidRDefault="002833C6" w:rsidP="002833C6">
      <w:pPr>
        <w:pStyle w:val="NoSpacing"/>
        <w:spacing w:line="480" w:lineRule="auto"/>
        <w:rPr>
          <w:szCs w:val="24"/>
          <w:rPrChange w:id="195" w:author="Brouwer, Nathan" w:date="2018-02-20T14:37:00Z">
            <w:rPr>
              <w:rFonts w:ascii="Times New Roman" w:eastAsia="MS Mincho" w:hAnsi="Times New Roman"/>
              <w:szCs w:val="24"/>
            </w:rPr>
          </w:rPrChange>
        </w:rPr>
        <w:pPrChange w:id="196" w:author="Brouwer, Nathan" w:date="2018-02-20T14:37:00Z">
          <w:pPr>
            <w:autoSpaceDE w:val="0"/>
            <w:autoSpaceDN w:val="0"/>
            <w:adjustRightInd w:val="0"/>
            <w:spacing w:line="480" w:lineRule="auto"/>
            <w:ind w:left="720" w:hanging="720"/>
          </w:pPr>
        </w:pPrChange>
      </w:pPr>
      <w:ins w:id="197" w:author="Brouwer, Nathan" w:date="2018-02-20T14:37:00Z">
        <w:r>
          <w:rPr>
            <w:szCs w:val="24"/>
          </w:rPr>
          <w:tab/>
        </w:r>
        <w:r w:rsidRPr="00D7191B">
          <w:rPr>
            <w:szCs w:val="24"/>
          </w:rPr>
          <w:t>and Behavioral Statistics 40: 136-157.</w:t>
        </w:r>
      </w:ins>
    </w:p>
    <w:p w14:paraId="7EB20322" w14:textId="0FFDF73E" w:rsidR="00101092" w:rsidRDefault="00101092" w:rsidP="0080531F">
      <w:pPr>
        <w:spacing w:line="480" w:lineRule="auto"/>
        <w:ind w:left="720" w:hanging="720"/>
        <w:rPr>
          <w:ins w:id="198" w:author="Brouwer, Nathan" w:date="2018-02-20T14:53:00Z"/>
          <w:rFonts w:ascii="Times New Roman" w:hAnsi="Times New Roman"/>
          <w:szCs w:val="24"/>
        </w:rPr>
      </w:pPr>
      <w:r w:rsidRPr="00650BBD">
        <w:rPr>
          <w:rFonts w:ascii="Times New Roman" w:hAnsi="Times New Roman"/>
          <w:szCs w:val="24"/>
        </w:rPr>
        <w:t>Dail</w:t>
      </w:r>
      <w:r>
        <w:rPr>
          <w:rFonts w:ascii="Times New Roman" w:hAnsi="Times New Roman"/>
          <w:szCs w:val="24"/>
        </w:rPr>
        <w:t>y, G.C., P.R. Ehrlich, and G.</w:t>
      </w:r>
      <w:r w:rsidRPr="00650BBD">
        <w:rPr>
          <w:rFonts w:ascii="Times New Roman" w:hAnsi="Times New Roman"/>
          <w:szCs w:val="24"/>
        </w:rPr>
        <w:t xml:space="preserve">A. Sanchez-Azofeifa. </w:t>
      </w:r>
      <w:r>
        <w:rPr>
          <w:rFonts w:ascii="Times New Roman" w:hAnsi="Times New Roman"/>
          <w:szCs w:val="24"/>
        </w:rPr>
        <w:t>(</w:t>
      </w:r>
      <w:r w:rsidRPr="00650BBD">
        <w:rPr>
          <w:rFonts w:ascii="Times New Roman" w:hAnsi="Times New Roman"/>
          <w:szCs w:val="24"/>
        </w:rPr>
        <w:t>2001</w:t>
      </w:r>
      <w:r>
        <w:rPr>
          <w:rFonts w:ascii="Times New Roman" w:hAnsi="Times New Roman"/>
          <w:szCs w:val="24"/>
        </w:rPr>
        <w:t>)</w:t>
      </w:r>
      <w:r w:rsidRPr="00650BBD">
        <w:rPr>
          <w:rFonts w:ascii="Times New Roman" w:hAnsi="Times New Roman"/>
          <w:szCs w:val="24"/>
        </w:rPr>
        <w:t>. Countryside biogeography: use of human-dominated habitats by the avifauna of southern Costa Rica. Ecological Applications 11:1-13.</w:t>
      </w:r>
    </w:p>
    <w:p w14:paraId="61F56786" w14:textId="77777777" w:rsidR="004F2580" w:rsidRDefault="004F2580" w:rsidP="004F2580">
      <w:pPr>
        <w:spacing w:line="480" w:lineRule="auto"/>
        <w:rPr>
          <w:ins w:id="199" w:author="Brouwer, Nathan" w:date="2018-02-20T14:53:00Z"/>
          <w:rFonts w:ascii="Times New Roman" w:hAnsi="Times New Roman"/>
          <w:szCs w:val="24"/>
        </w:rPr>
        <w:pPrChange w:id="200" w:author="Brouwer, Nathan" w:date="2018-02-20T14:53:00Z">
          <w:pPr/>
        </w:pPrChange>
      </w:pPr>
      <w:ins w:id="201" w:author="Brouwer, Nathan" w:date="2018-02-20T14:53:00Z">
        <w:r w:rsidRPr="008D70EE">
          <w:rPr>
            <w:rFonts w:ascii="Times New Roman" w:hAnsi="Times New Roman"/>
            <w:szCs w:val="24"/>
          </w:rPr>
          <w:t>DeWalt, SJ, SK. Maliakal and JS Denslow</w:t>
        </w:r>
        <w:r>
          <w:rPr>
            <w:rFonts w:ascii="Times New Roman" w:hAnsi="Times New Roman"/>
            <w:szCs w:val="24"/>
          </w:rPr>
          <w:t xml:space="preserve">.  2003.  </w:t>
        </w:r>
        <w:r w:rsidRPr="008D70EE">
          <w:rPr>
            <w:rFonts w:ascii="Times New Roman" w:hAnsi="Times New Roman"/>
            <w:szCs w:val="24"/>
          </w:rPr>
          <w:t>Changes in vegetation structure a</w:t>
        </w:r>
        <w:r>
          <w:rPr>
            <w:rFonts w:ascii="Times New Roman" w:hAnsi="Times New Roman"/>
            <w:szCs w:val="24"/>
          </w:rPr>
          <w:t>nd</w:t>
        </w:r>
      </w:ins>
    </w:p>
    <w:p w14:paraId="112DE83F" w14:textId="77777777" w:rsidR="004F2580" w:rsidRDefault="004F2580" w:rsidP="004F2580">
      <w:pPr>
        <w:spacing w:line="480" w:lineRule="auto"/>
        <w:ind w:firstLine="720"/>
        <w:rPr>
          <w:ins w:id="202" w:author="Brouwer, Nathan" w:date="2018-02-20T14:54:00Z"/>
          <w:rFonts w:ascii="Times New Roman" w:hAnsi="Times New Roman"/>
          <w:szCs w:val="24"/>
        </w:rPr>
        <w:pPrChange w:id="203" w:author="Brouwer, Nathan" w:date="2018-02-20T14:53:00Z">
          <w:pPr/>
        </w:pPrChange>
      </w:pPr>
      <w:ins w:id="204" w:author="Brouwer, Nathan" w:date="2018-02-20T14:53:00Z">
        <w:r w:rsidRPr="008D70EE">
          <w:rPr>
            <w:rFonts w:ascii="Times New Roman" w:hAnsi="Times New Roman"/>
            <w:szCs w:val="24"/>
          </w:rPr>
          <w:t>composition along a tropical forest chronosequ</w:t>
        </w:r>
        <w:r>
          <w:rPr>
            <w:rFonts w:ascii="Times New Roman" w:hAnsi="Times New Roman"/>
            <w:szCs w:val="24"/>
          </w:rPr>
          <w:t xml:space="preserve">ence: implications for wildlife.  Forest </w:t>
        </w:r>
      </w:ins>
    </w:p>
    <w:p w14:paraId="1D02C1EB" w14:textId="7FEA45F2" w:rsidR="004F2580" w:rsidRPr="00650BBD" w:rsidRDefault="004F2580" w:rsidP="004F2580">
      <w:pPr>
        <w:spacing w:line="480" w:lineRule="auto"/>
        <w:ind w:firstLine="720"/>
        <w:rPr>
          <w:rFonts w:ascii="Times New Roman" w:hAnsi="Times New Roman"/>
          <w:szCs w:val="24"/>
        </w:rPr>
        <w:pPrChange w:id="205" w:author="Brouwer, Nathan" w:date="2018-02-20T14:54:00Z">
          <w:pPr>
            <w:spacing w:line="480" w:lineRule="auto"/>
            <w:ind w:left="720" w:hanging="720"/>
          </w:pPr>
        </w:pPrChange>
      </w:pPr>
      <w:ins w:id="206" w:author="Brouwer, Nathan" w:date="2018-02-20T14:54:00Z">
        <w:r>
          <w:rPr>
            <w:rFonts w:ascii="Times New Roman" w:hAnsi="Times New Roman"/>
            <w:szCs w:val="24"/>
          </w:rPr>
          <w:tab/>
        </w:r>
      </w:ins>
      <w:ins w:id="207" w:author="Brouwer, Nathan" w:date="2018-02-20T14:53:00Z">
        <w:r>
          <w:rPr>
            <w:rFonts w:ascii="Times New Roman" w:hAnsi="Times New Roman"/>
            <w:szCs w:val="24"/>
          </w:rPr>
          <w:t>Ecology and Management 182:129-151.</w:t>
        </w:r>
      </w:ins>
    </w:p>
    <w:p w14:paraId="0E2F3C25" w14:textId="77777777"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Estrada, A., R. Coates-Estrada</w:t>
      </w:r>
      <w:r>
        <w:rPr>
          <w:rFonts w:ascii="Times New Roman" w:hAnsi="Times New Roman"/>
          <w:szCs w:val="24"/>
        </w:rPr>
        <w:t>, and D.</w:t>
      </w:r>
      <w:r w:rsidRPr="00650BBD">
        <w:rPr>
          <w:rFonts w:ascii="Times New Roman" w:hAnsi="Times New Roman"/>
          <w:szCs w:val="24"/>
        </w:rPr>
        <w:t xml:space="preserve"> Meritt. </w:t>
      </w:r>
      <w:r>
        <w:rPr>
          <w:rFonts w:ascii="Times New Roman" w:hAnsi="Times New Roman"/>
          <w:szCs w:val="24"/>
        </w:rPr>
        <w:t>(</w:t>
      </w:r>
      <w:r w:rsidRPr="00650BBD">
        <w:rPr>
          <w:rFonts w:ascii="Times New Roman" w:hAnsi="Times New Roman"/>
          <w:szCs w:val="24"/>
        </w:rPr>
        <w:t>1997</w:t>
      </w:r>
      <w:r>
        <w:rPr>
          <w:rFonts w:ascii="Times New Roman" w:hAnsi="Times New Roman"/>
          <w:szCs w:val="24"/>
        </w:rPr>
        <w:t>)</w:t>
      </w:r>
      <w:r w:rsidRPr="00650BBD">
        <w:rPr>
          <w:rFonts w:ascii="Times New Roman" w:hAnsi="Times New Roman"/>
          <w:szCs w:val="24"/>
        </w:rPr>
        <w:t>. Anthropogenic landscape changes and avian diversity at Los Tuxtlas, Mexico. Biodiversity and Conservation 6:19-43.</w:t>
      </w:r>
    </w:p>
    <w:p w14:paraId="4523169B" w14:textId="789CC28D" w:rsidR="00101092" w:rsidRDefault="00101092" w:rsidP="00101092">
      <w:pPr>
        <w:spacing w:line="480" w:lineRule="auto"/>
        <w:ind w:left="720" w:hanging="720"/>
        <w:rPr>
          <w:ins w:id="208" w:author="Brouwer, Nathan" w:date="2018-02-20T14:38:00Z"/>
          <w:rFonts w:ascii="Times New Roman" w:hAnsi="Times New Roman"/>
          <w:szCs w:val="24"/>
        </w:rPr>
      </w:pPr>
      <w:r>
        <w:rPr>
          <w:rFonts w:ascii="Times New Roman" w:hAnsi="Times New Roman"/>
          <w:szCs w:val="24"/>
        </w:rPr>
        <w:t>Faaborg, J.,  R.T. Holmes, A.D. Anders, K.L. Bildstein, K.M. Dugger, S.</w:t>
      </w:r>
      <w:r w:rsidRPr="00650BBD">
        <w:rPr>
          <w:rFonts w:ascii="Times New Roman" w:hAnsi="Times New Roman"/>
          <w:szCs w:val="24"/>
        </w:rPr>
        <w:t>A.</w:t>
      </w:r>
      <w:r>
        <w:rPr>
          <w:rFonts w:ascii="Times New Roman" w:hAnsi="Times New Roman"/>
          <w:szCs w:val="24"/>
        </w:rPr>
        <w:t xml:space="preserve"> Gauthreaux Jr., P. Heglund, K.A. Hobson, A.E. Jahn, D.H. Johnson, S.C. Latta, et al</w:t>
      </w:r>
      <w:r w:rsidRPr="00650BBD">
        <w:rPr>
          <w:rFonts w:ascii="Times New Roman" w:hAnsi="Times New Roman"/>
          <w:szCs w:val="24"/>
        </w:rPr>
        <w:t xml:space="preserve">. </w:t>
      </w:r>
      <w:r>
        <w:rPr>
          <w:rFonts w:ascii="Times New Roman" w:hAnsi="Times New Roman"/>
          <w:szCs w:val="24"/>
        </w:rPr>
        <w:t>(</w:t>
      </w:r>
      <w:r w:rsidRPr="00650BBD">
        <w:rPr>
          <w:rFonts w:ascii="Times New Roman" w:hAnsi="Times New Roman"/>
          <w:szCs w:val="24"/>
        </w:rPr>
        <w:t>2010</w:t>
      </w:r>
      <w:r>
        <w:rPr>
          <w:rFonts w:ascii="Times New Roman" w:hAnsi="Times New Roman"/>
          <w:szCs w:val="24"/>
        </w:rPr>
        <w:t>)</w:t>
      </w:r>
      <w:r w:rsidRPr="00650BBD">
        <w:rPr>
          <w:rFonts w:ascii="Times New Roman" w:hAnsi="Times New Roman"/>
          <w:szCs w:val="24"/>
        </w:rPr>
        <w:t>. Recent advances in understanding migration systems of New World land bi</w:t>
      </w:r>
      <w:r>
        <w:rPr>
          <w:rFonts w:ascii="Times New Roman" w:hAnsi="Times New Roman"/>
          <w:szCs w:val="24"/>
        </w:rPr>
        <w:t>rds. Ecological Monographs 80:</w:t>
      </w:r>
      <w:r w:rsidRPr="00650BBD">
        <w:rPr>
          <w:rFonts w:ascii="Times New Roman" w:hAnsi="Times New Roman"/>
          <w:szCs w:val="24"/>
        </w:rPr>
        <w:t>3-48.</w:t>
      </w:r>
    </w:p>
    <w:p w14:paraId="1D2A888D" w14:textId="176D53E9" w:rsidR="002833C6" w:rsidRDefault="002833C6" w:rsidP="002833C6">
      <w:pPr>
        <w:pStyle w:val="NoSpacing"/>
        <w:spacing w:line="480" w:lineRule="auto"/>
        <w:rPr>
          <w:ins w:id="209" w:author="Brouwer, Nathan" w:date="2018-02-20T14:38:00Z"/>
          <w:color w:val="333333"/>
          <w:szCs w:val="24"/>
          <w:shd w:val="clear" w:color="auto" w:fill="FFFFFF"/>
        </w:rPr>
      </w:pPr>
      <w:ins w:id="210" w:author="Brouwer, Nathan" w:date="2018-02-20T14:38:00Z">
        <w:r w:rsidRPr="00D7191B">
          <w:rPr>
            <w:rStyle w:val="surname"/>
            <w:rFonts w:ascii="Times New Roman" w:hAnsi="Times New Roman"/>
            <w:bCs/>
            <w:color w:val="333333"/>
            <w:szCs w:val="24"/>
            <w:shd w:val="clear" w:color="auto" w:fill="FFFFFF"/>
          </w:rPr>
          <w:t>Gelman</w:t>
        </w:r>
        <w:r w:rsidRPr="00D7191B">
          <w:rPr>
            <w:rStyle w:val="name"/>
            <w:rFonts w:ascii="Times New Roman" w:hAnsi="Times New Roman"/>
            <w:bCs/>
            <w:color w:val="333333"/>
            <w:szCs w:val="24"/>
            <w:shd w:val="clear" w:color="auto" w:fill="FFFFFF"/>
          </w:rPr>
          <w:t> </w:t>
        </w:r>
        <w:r w:rsidRPr="00D7191B">
          <w:rPr>
            <w:rStyle w:val="given-names"/>
            <w:rFonts w:ascii="Times New Roman" w:hAnsi="Times New Roman"/>
            <w:bCs/>
            <w:color w:val="333333"/>
            <w:szCs w:val="24"/>
            <w:shd w:val="clear" w:color="auto" w:fill="FFFFFF"/>
          </w:rPr>
          <w:t>A</w:t>
        </w:r>
        <w:r>
          <w:rPr>
            <w:rStyle w:val="citation-authors-year"/>
            <w:rFonts w:ascii="Times New Roman" w:hAnsi="Times New Roman"/>
            <w:bCs/>
            <w:color w:val="333333"/>
            <w:szCs w:val="24"/>
            <w:shd w:val="clear" w:color="auto" w:fill="FFFFFF"/>
          </w:rPr>
          <w:t xml:space="preserve"> and</w:t>
        </w:r>
        <w:r w:rsidRPr="00D7191B">
          <w:rPr>
            <w:rStyle w:val="citation-authors-year"/>
            <w:rFonts w:ascii="Times New Roman" w:hAnsi="Times New Roman"/>
            <w:bCs/>
            <w:color w:val="333333"/>
            <w:szCs w:val="24"/>
            <w:shd w:val="clear" w:color="auto" w:fill="FFFFFF"/>
          </w:rPr>
          <w:t> </w:t>
        </w:r>
        <w:r w:rsidRPr="00D7191B">
          <w:rPr>
            <w:rStyle w:val="surname"/>
            <w:rFonts w:ascii="Times New Roman" w:hAnsi="Times New Roman"/>
            <w:bCs/>
            <w:color w:val="333333"/>
            <w:szCs w:val="24"/>
            <w:shd w:val="clear" w:color="auto" w:fill="FFFFFF"/>
          </w:rPr>
          <w:t>Hill</w:t>
        </w:r>
        <w:r w:rsidRPr="00D7191B">
          <w:rPr>
            <w:rStyle w:val="name"/>
            <w:rFonts w:ascii="Times New Roman" w:hAnsi="Times New Roman"/>
            <w:bCs/>
            <w:color w:val="333333"/>
            <w:szCs w:val="24"/>
            <w:shd w:val="clear" w:color="auto" w:fill="FFFFFF"/>
          </w:rPr>
          <w:t> </w:t>
        </w:r>
        <w:r w:rsidRPr="00D7191B">
          <w:rPr>
            <w:rStyle w:val="given-names"/>
            <w:rFonts w:ascii="Times New Roman" w:hAnsi="Times New Roman"/>
            <w:bCs/>
            <w:color w:val="333333"/>
            <w:szCs w:val="24"/>
            <w:shd w:val="clear" w:color="auto" w:fill="FFFFFF"/>
          </w:rPr>
          <w:t>J</w:t>
        </w:r>
        <w:r w:rsidRPr="00D7191B">
          <w:rPr>
            <w:rStyle w:val="citation-authors-year"/>
            <w:rFonts w:ascii="Times New Roman" w:hAnsi="Times New Roman"/>
            <w:bCs/>
            <w:color w:val="333333"/>
            <w:szCs w:val="24"/>
            <w:shd w:val="clear" w:color="auto" w:fill="FFFFFF"/>
          </w:rPr>
          <w:t>.</w:t>
        </w:r>
        <w:r w:rsidRPr="00D7191B">
          <w:rPr>
            <w:rStyle w:val="citation-authors-year"/>
            <w:rFonts w:ascii="Times New Roman" w:hAnsi="Times New Roman"/>
            <w:color w:val="333333"/>
            <w:szCs w:val="24"/>
            <w:shd w:val="clear" w:color="auto" w:fill="FFFFFF"/>
          </w:rPr>
          <w:t> </w:t>
        </w:r>
        <w:r w:rsidRPr="00D7191B">
          <w:rPr>
            <w:rStyle w:val="citation-authors-year"/>
            <w:rFonts w:ascii="Times New Roman" w:hAnsi="Times New Roman"/>
            <w:bCs/>
            <w:color w:val="333333"/>
            <w:szCs w:val="24"/>
            <w:shd w:val="clear" w:color="auto" w:fill="FFFFFF"/>
          </w:rPr>
          <w:t>2007</w:t>
        </w:r>
        <w:r w:rsidRPr="00D7191B">
          <w:rPr>
            <w:rStyle w:val="citation-authors-year"/>
            <w:rFonts w:ascii="Times New Roman" w:hAnsi="Times New Roman"/>
            <w:color w:val="333333"/>
            <w:szCs w:val="24"/>
            <w:shd w:val="clear" w:color="auto" w:fill="FFFFFF"/>
          </w:rPr>
          <w:t>.</w:t>
        </w:r>
        <w:r w:rsidRPr="00D7191B">
          <w:rPr>
            <w:color w:val="333333"/>
            <w:szCs w:val="24"/>
            <w:shd w:val="clear" w:color="auto" w:fill="FFFFFF"/>
          </w:rPr>
          <w:t> </w:t>
        </w:r>
        <w:r w:rsidRPr="00764FBD">
          <w:rPr>
            <w:color w:val="333333"/>
            <w:szCs w:val="24"/>
            <w:shd w:val="clear" w:color="auto" w:fill="FFFFFF"/>
          </w:rPr>
          <w:fldChar w:fldCharType="begin"/>
        </w:r>
        <w:r w:rsidRPr="00764FBD">
          <w:rPr>
            <w:color w:val="333333"/>
            <w:szCs w:val="24"/>
            <w:shd w:val="clear" w:color="auto" w:fill="FFFFFF"/>
          </w:rPr>
          <w:instrText xml:space="preserve"> HYPERLINK "https://scholar.google.com/scholar_lookup?title=Data%20Analysis%20Using%20Regression%20and%20Multilevel/Hierarchical%20Models&amp;author=&amp;publication_year=2007" \t "_blank" </w:instrText>
        </w:r>
        <w:r w:rsidRPr="00764FBD">
          <w:rPr>
            <w:color w:val="333333"/>
            <w:szCs w:val="24"/>
            <w:shd w:val="clear" w:color="auto" w:fill="FFFFFF"/>
          </w:rPr>
          <w:fldChar w:fldCharType="separate"/>
        </w:r>
        <w:r w:rsidRPr="00764FBD">
          <w:rPr>
            <w:rStyle w:val="Hyperlink"/>
            <w:rFonts w:ascii="Times New Roman" w:hAnsi="Times New Roman"/>
            <w:i/>
            <w:iCs/>
            <w:color w:val="2A85E8"/>
            <w:szCs w:val="24"/>
            <w:u w:val="none"/>
            <w:shd w:val="clear" w:color="auto" w:fill="FFFFFF"/>
          </w:rPr>
          <w:t xml:space="preserve">Data Analysis Using Regression and Multilevel/Hierarchical </w:t>
        </w:r>
        <w:r>
          <w:rPr>
            <w:rStyle w:val="Hyperlink"/>
            <w:rFonts w:ascii="Times New Roman" w:hAnsi="Times New Roman"/>
            <w:i/>
            <w:iCs/>
            <w:color w:val="2A85E8"/>
            <w:szCs w:val="24"/>
            <w:shd w:val="clear" w:color="auto" w:fill="FFFFFF"/>
          </w:rPr>
          <w:tab/>
        </w:r>
        <w:r w:rsidRPr="00764FBD">
          <w:rPr>
            <w:rStyle w:val="Hyperlink"/>
            <w:rFonts w:ascii="Times New Roman" w:hAnsi="Times New Roman"/>
            <w:i/>
            <w:iCs/>
            <w:color w:val="2A85E8"/>
            <w:szCs w:val="24"/>
            <w:u w:val="none"/>
            <w:shd w:val="clear" w:color="auto" w:fill="FFFFFF"/>
          </w:rPr>
          <w:t>Models</w:t>
        </w:r>
        <w:r w:rsidRPr="00764FBD">
          <w:rPr>
            <w:color w:val="333333"/>
            <w:szCs w:val="24"/>
            <w:shd w:val="clear" w:color="auto" w:fill="FFFFFF"/>
          </w:rPr>
          <w:fldChar w:fldCharType="end"/>
        </w:r>
        <w:r w:rsidRPr="00D7191B">
          <w:rPr>
            <w:color w:val="333333"/>
            <w:szCs w:val="24"/>
            <w:shd w:val="clear" w:color="auto" w:fill="FFFFFF"/>
          </w:rPr>
          <w:t>. Cambridge: </w:t>
        </w:r>
        <w:r w:rsidRPr="00D7191B">
          <w:rPr>
            <w:rStyle w:val="publisher"/>
            <w:rFonts w:ascii="Times New Roman" w:hAnsi="Times New Roman"/>
            <w:color w:val="333333"/>
            <w:szCs w:val="24"/>
            <w:shd w:val="clear" w:color="auto" w:fill="FFFFFF"/>
          </w:rPr>
          <w:t>Cambridge University Press</w:t>
        </w:r>
        <w:r w:rsidRPr="00D7191B">
          <w:rPr>
            <w:color w:val="333333"/>
            <w:szCs w:val="24"/>
            <w:shd w:val="clear" w:color="auto" w:fill="FFFFFF"/>
          </w:rPr>
          <w:t>.</w:t>
        </w:r>
      </w:ins>
    </w:p>
    <w:p w14:paraId="30E09595" w14:textId="7B0AEEF4" w:rsidR="002833C6" w:rsidRPr="002833C6" w:rsidRDefault="002833C6" w:rsidP="002833C6">
      <w:pPr>
        <w:pStyle w:val="NoSpacing"/>
        <w:spacing w:line="480" w:lineRule="auto"/>
        <w:rPr>
          <w:color w:val="333333"/>
          <w:szCs w:val="24"/>
          <w:rPrChange w:id="211" w:author="Brouwer, Nathan" w:date="2018-02-20T14:38:00Z">
            <w:rPr>
              <w:rFonts w:ascii="Times New Roman" w:hAnsi="Times New Roman"/>
              <w:szCs w:val="24"/>
            </w:rPr>
          </w:rPrChange>
        </w:rPr>
        <w:pPrChange w:id="212" w:author="Brouwer, Nathan" w:date="2018-02-20T14:38:00Z">
          <w:pPr>
            <w:spacing w:line="480" w:lineRule="auto"/>
            <w:ind w:left="720" w:hanging="720"/>
          </w:pPr>
        </w:pPrChange>
      </w:pPr>
      <w:ins w:id="213" w:author="Brouwer, Nathan" w:date="2018-02-20T14:38:00Z">
        <w:r w:rsidRPr="00D7191B">
          <w:rPr>
            <w:color w:val="333333"/>
            <w:szCs w:val="24"/>
          </w:rPr>
          <w:lastRenderedPageBreak/>
          <w:t xml:space="preserve">Gelman, A, J Hill and M Yajima.  2012.  Why we (usually) don’t have to worry about multiple </w:t>
        </w:r>
        <w:r>
          <w:rPr>
            <w:color w:val="333333"/>
            <w:szCs w:val="24"/>
          </w:rPr>
          <w:tab/>
        </w:r>
        <w:r w:rsidRPr="00D7191B">
          <w:rPr>
            <w:color w:val="333333"/>
            <w:szCs w:val="24"/>
          </w:rPr>
          <w:t>comparisons.  Journal of Rese</w:t>
        </w:r>
        <w:r>
          <w:rPr>
            <w:color w:val="333333"/>
            <w:szCs w:val="24"/>
          </w:rPr>
          <w:t xml:space="preserve">arch on Educational </w:t>
        </w:r>
        <w:r>
          <w:t>5: 189–211.</w:t>
        </w:r>
      </w:ins>
    </w:p>
    <w:p w14:paraId="6E2716DE" w14:textId="77777777"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Global Environmental Facility (GEF). </w:t>
      </w:r>
      <w:r>
        <w:rPr>
          <w:rFonts w:ascii="Times New Roman" w:eastAsia="MS Mincho" w:hAnsi="Times New Roman"/>
          <w:szCs w:val="24"/>
        </w:rPr>
        <w:t>(</w:t>
      </w:r>
      <w:r w:rsidRPr="00650BBD">
        <w:rPr>
          <w:rFonts w:ascii="Times New Roman" w:eastAsia="MS Mincho" w:hAnsi="Times New Roman"/>
          <w:szCs w:val="24"/>
        </w:rPr>
        <w:t>2012</w:t>
      </w:r>
      <w:r>
        <w:rPr>
          <w:rFonts w:ascii="Times New Roman" w:eastAsia="MS Mincho" w:hAnsi="Times New Roman"/>
          <w:szCs w:val="24"/>
        </w:rPr>
        <w:t>)</w:t>
      </w:r>
      <w:r w:rsidRPr="00650BBD">
        <w:rPr>
          <w:rFonts w:ascii="Times New Roman" w:eastAsia="MS Mincho" w:hAnsi="Times New Roman"/>
          <w:szCs w:val="24"/>
        </w:rPr>
        <w:t xml:space="preserve">. </w:t>
      </w:r>
      <w:r>
        <w:rPr>
          <w:rFonts w:ascii="Times New Roman" w:eastAsia="MS Mincho" w:hAnsi="Times New Roman"/>
          <w:szCs w:val="24"/>
        </w:rPr>
        <w:t>Land use, land-use change, and forestry activities. GEF 28, Washington, DC.</w:t>
      </w:r>
    </w:p>
    <w:p w14:paraId="6CA52554" w14:textId="77777777"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Gotelli, N.J., and R.</w:t>
      </w:r>
      <w:r w:rsidRPr="00650BBD">
        <w:rPr>
          <w:rFonts w:ascii="Times New Roman" w:eastAsia="MS Mincho" w:hAnsi="Times New Roman"/>
          <w:szCs w:val="24"/>
        </w:rPr>
        <w:t xml:space="preserve">K. Colwell. </w:t>
      </w:r>
      <w:r>
        <w:rPr>
          <w:rFonts w:ascii="Times New Roman" w:eastAsia="MS Mincho" w:hAnsi="Times New Roman"/>
          <w:szCs w:val="24"/>
        </w:rPr>
        <w:t>(</w:t>
      </w:r>
      <w:r w:rsidRPr="00650BBD">
        <w:rPr>
          <w:rFonts w:ascii="Times New Roman" w:eastAsia="MS Mincho" w:hAnsi="Times New Roman"/>
          <w:szCs w:val="24"/>
        </w:rPr>
        <w:t>2001</w:t>
      </w:r>
      <w:r>
        <w:rPr>
          <w:rFonts w:ascii="Times New Roman" w:eastAsia="MS Mincho" w:hAnsi="Times New Roman"/>
          <w:szCs w:val="24"/>
        </w:rPr>
        <w:t>)</w:t>
      </w:r>
      <w:r w:rsidRPr="00650BBD">
        <w:rPr>
          <w:rFonts w:ascii="Times New Roman" w:eastAsia="MS Mincho" w:hAnsi="Times New Roman"/>
          <w:szCs w:val="24"/>
        </w:rPr>
        <w:t>. Quantifying biodiversity: procedures and pitfalls in the measurement and comparison of species richness. Ecology Letters 4:379–391.</w:t>
      </w:r>
    </w:p>
    <w:p w14:paraId="1695E9E6" w14:textId="77777777"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Graham, C.</w:t>
      </w:r>
      <w:r w:rsidRPr="00650BBD">
        <w:rPr>
          <w:rFonts w:ascii="Times New Roman" w:hAnsi="Times New Roman"/>
          <w:szCs w:val="24"/>
        </w:rPr>
        <w:t xml:space="preserve">H. </w:t>
      </w:r>
      <w:r>
        <w:rPr>
          <w:rFonts w:ascii="Times New Roman" w:hAnsi="Times New Roman"/>
          <w:szCs w:val="24"/>
        </w:rPr>
        <w:t>(</w:t>
      </w:r>
      <w:r w:rsidRPr="00650BBD">
        <w:rPr>
          <w:rFonts w:ascii="Times New Roman" w:hAnsi="Times New Roman"/>
          <w:szCs w:val="24"/>
        </w:rPr>
        <w:t>2001</w:t>
      </w:r>
      <w:r>
        <w:rPr>
          <w:rFonts w:ascii="Times New Roman" w:hAnsi="Times New Roman"/>
          <w:szCs w:val="24"/>
        </w:rPr>
        <w:t>)</w:t>
      </w:r>
      <w:r w:rsidRPr="00650BBD">
        <w:rPr>
          <w:rFonts w:ascii="Times New Roman" w:hAnsi="Times New Roman"/>
          <w:szCs w:val="24"/>
        </w:rPr>
        <w:t>. Factors influencing movement patterns of Keel-billed Toucans in a fragmented tropical landscape in southern Mexico. Conservation Biology 15:1789-1798.</w:t>
      </w:r>
    </w:p>
    <w:p w14:paraId="103AE311" w14:textId="77777777"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Green</w:t>
      </w:r>
      <w:r>
        <w:rPr>
          <w:rFonts w:ascii="Times New Roman" w:hAnsi="Times New Roman"/>
          <w:szCs w:val="24"/>
        </w:rPr>
        <w:t>, R.E., S. Cornell, J.</w:t>
      </w:r>
      <w:r w:rsidRPr="00650BBD">
        <w:rPr>
          <w:rFonts w:ascii="Times New Roman" w:hAnsi="Times New Roman"/>
          <w:szCs w:val="24"/>
        </w:rPr>
        <w:t xml:space="preserve"> Scharlmann</w:t>
      </w:r>
      <w:r>
        <w:rPr>
          <w:rFonts w:ascii="Times New Roman" w:hAnsi="Times New Roman"/>
          <w:szCs w:val="24"/>
        </w:rPr>
        <w:t>,</w:t>
      </w:r>
      <w:r w:rsidRPr="00650BBD">
        <w:rPr>
          <w:rFonts w:ascii="Times New Roman" w:hAnsi="Times New Roman"/>
          <w:szCs w:val="24"/>
        </w:rPr>
        <w:t xml:space="preserve"> and A. Balmford. </w:t>
      </w:r>
      <w:r>
        <w:rPr>
          <w:rFonts w:ascii="Times New Roman" w:hAnsi="Times New Roman"/>
          <w:szCs w:val="24"/>
        </w:rPr>
        <w:t>(</w:t>
      </w:r>
      <w:r w:rsidRPr="00650BBD">
        <w:rPr>
          <w:rFonts w:ascii="Times New Roman" w:hAnsi="Times New Roman"/>
          <w:szCs w:val="24"/>
        </w:rPr>
        <w:t>2005</w:t>
      </w:r>
      <w:r>
        <w:rPr>
          <w:rFonts w:ascii="Times New Roman" w:hAnsi="Times New Roman"/>
          <w:szCs w:val="24"/>
        </w:rPr>
        <w:t>)</w:t>
      </w:r>
      <w:r w:rsidRPr="00650BBD">
        <w:rPr>
          <w:rFonts w:ascii="Times New Roman" w:hAnsi="Times New Roman"/>
          <w:szCs w:val="24"/>
        </w:rPr>
        <w:t xml:space="preserve">. Farming and the fate of wild nature. Science </w:t>
      </w:r>
      <w:r w:rsidRPr="00E82B43">
        <w:rPr>
          <w:rFonts w:ascii="Times New Roman" w:hAnsi="Times New Roman"/>
          <w:szCs w:val="24"/>
        </w:rPr>
        <w:t>307:550-555</w:t>
      </w:r>
      <w:r w:rsidRPr="00650BBD">
        <w:rPr>
          <w:rFonts w:ascii="Times New Roman" w:hAnsi="Times New Roman"/>
          <w:szCs w:val="24"/>
        </w:rPr>
        <w:t>.</w:t>
      </w:r>
    </w:p>
    <w:p w14:paraId="3E25B3BB" w14:textId="77777777" w:rsidR="00101092" w:rsidRPr="00650BBD" w:rsidRDefault="00101092" w:rsidP="00101092">
      <w:pPr>
        <w:autoSpaceDE w:val="0"/>
        <w:autoSpaceDN w:val="0"/>
        <w:adjustRightInd w:val="0"/>
        <w:spacing w:line="480" w:lineRule="auto"/>
        <w:ind w:left="720" w:hanging="720"/>
        <w:rPr>
          <w:rFonts w:ascii="Times New Roman" w:hAnsi="Times New Roman"/>
          <w:szCs w:val="24"/>
        </w:rPr>
      </w:pPr>
      <w:r w:rsidRPr="00650BBD">
        <w:rPr>
          <w:rFonts w:ascii="Times New Roman" w:hAnsi="Times New Roman"/>
          <w:szCs w:val="24"/>
        </w:rPr>
        <w:t>Greenberg</w:t>
      </w:r>
      <w:r w:rsidRPr="00650BBD">
        <w:rPr>
          <w:rFonts w:ascii="Times New Roman" w:eastAsia="MS Mincho" w:hAnsi="Times New Roman"/>
          <w:szCs w:val="24"/>
        </w:rPr>
        <w:t xml:space="preserve">, R. </w:t>
      </w:r>
      <w:r>
        <w:rPr>
          <w:rFonts w:ascii="Times New Roman" w:eastAsia="MS Mincho" w:hAnsi="Times New Roman"/>
          <w:szCs w:val="24"/>
        </w:rPr>
        <w:t>(</w:t>
      </w:r>
      <w:r w:rsidRPr="00650BBD">
        <w:rPr>
          <w:rFonts w:ascii="Times New Roman" w:eastAsia="MS Mincho" w:hAnsi="Times New Roman"/>
          <w:szCs w:val="24"/>
        </w:rPr>
        <w:t>1995</w:t>
      </w:r>
      <w:r>
        <w:rPr>
          <w:rFonts w:ascii="Times New Roman" w:eastAsia="MS Mincho" w:hAnsi="Times New Roman"/>
          <w:szCs w:val="24"/>
        </w:rPr>
        <w:t>)</w:t>
      </w:r>
      <w:r w:rsidRPr="00650BBD">
        <w:rPr>
          <w:rFonts w:ascii="Times New Roman" w:eastAsia="MS Mincho" w:hAnsi="Times New Roman"/>
          <w:szCs w:val="24"/>
        </w:rPr>
        <w:t>. Insectivorous migratory birds in tropical ecosystems: the breeding currency hypothesis. Journal of Avian Biology 26:260–264.</w:t>
      </w:r>
      <w:r w:rsidRPr="00650BBD">
        <w:rPr>
          <w:rFonts w:ascii="Times New Roman" w:hAnsi="Times New Roman"/>
          <w:szCs w:val="24"/>
        </w:rPr>
        <w:t xml:space="preserve"> </w:t>
      </w:r>
    </w:p>
    <w:p w14:paraId="476CDB62" w14:textId="77777777" w:rsidR="00101092" w:rsidRPr="00650BBD" w:rsidRDefault="00101092" w:rsidP="00101092">
      <w:pPr>
        <w:spacing w:line="480" w:lineRule="auto"/>
        <w:ind w:left="720" w:hanging="720"/>
        <w:rPr>
          <w:rFonts w:ascii="Times New Roman" w:eastAsia="Times New Roman" w:hAnsi="Times New Roman"/>
          <w:szCs w:val="24"/>
        </w:rPr>
      </w:pPr>
      <w:r>
        <w:rPr>
          <w:rFonts w:ascii="Times New Roman" w:eastAsia="Times New Roman" w:hAnsi="Times New Roman"/>
          <w:szCs w:val="24"/>
        </w:rPr>
        <w:t>Greenberg, R., M.</w:t>
      </w:r>
      <w:r w:rsidRPr="00650BBD">
        <w:rPr>
          <w:rFonts w:ascii="Times New Roman" w:eastAsia="Times New Roman" w:hAnsi="Times New Roman"/>
          <w:szCs w:val="24"/>
        </w:rPr>
        <w:t xml:space="preserve"> Foster, and L. Marquez-Valdelamar. </w:t>
      </w:r>
      <w:r>
        <w:rPr>
          <w:rFonts w:ascii="Times New Roman" w:eastAsia="Times New Roman" w:hAnsi="Times New Roman"/>
          <w:szCs w:val="24"/>
        </w:rPr>
        <w:t>(</w:t>
      </w:r>
      <w:r w:rsidRPr="00650BBD">
        <w:rPr>
          <w:rFonts w:ascii="Times New Roman" w:eastAsia="Times New Roman" w:hAnsi="Times New Roman"/>
          <w:szCs w:val="24"/>
        </w:rPr>
        <w:t>1995</w:t>
      </w:r>
      <w:r>
        <w:rPr>
          <w:rFonts w:ascii="Times New Roman" w:eastAsia="Times New Roman" w:hAnsi="Times New Roman"/>
          <w:szCs w:val="24"/>
        </w:rPr>
        <w:t>)</w:t>
      </w:r>
      <w:r w:rsidRPr="00650BBD">
        <w:rPr>
          <w:rFonts w:ascii="Times New Roman" w:eastAsia="Times New Roman" w:hAnsi="Times New Roman"/>
          <w:szCs w:val="24"/>
        </w:rPr>
        <w:t xml:space="preserve">. The role of the white-eyed vireo in the dispersal of </w:t>
      </w:r>
      <w:r w:rsidRPr="00E82B43">
        <w:rPr>
          <w:rFonts w:ascii="Times New Roman" w:eastAsia="Times New Roman" w:hAnsi="Times New Roman"/>
          <w:i/>
          <w:szCs w:val="24"/>
        </w:rPr>
        <w:t>Bursera</w:t>
      </w:r>
      <w:r w:rsidRPr="00650BBD">
        <w:rPr>
          <w:rFonts w:ascii="Times New Roman" w:eastAsia="Times New Roman" w:hAnsi="Times New Roman"/>
          <w:szCs w:val="24"/>
        </w:rPr>
        <w:t xml:space="preserve"> fruit on the Yucatan Peninsula. </w:t>
      </w:r>
      <w:r w:rsidRPr="00650BBD">
        <w:rPr>
          <w:rFonts w:ascii="Times New Roman" w:eastAsia="Times New Roman" w:hAnsi="Times New Roman"/>
          <w:iCs/>
          <w:szCs w:val="24"/>
        </w:rPr>
        <w:t>Journal of Tropical Ecology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11</w:t>
      </w:r>
      <w:r w:rsidRPr="00650BBD">
        <w:rPr>
          <w:rFonts w:ascii="Times New Roman" w:eastAsia="Times New Roman" w:hAnsi="Times New Roman"/>
          <w:szCs w:val="24"/>
        </w:rPr>
        <w:t>:619-639.</w:t>
      </w:r>
    </w:p>
    <w:p w14:paraId="36291F43" w14:textId="23A27830" w:rsidR="00101092" w:rsidRDefault="00101092" w:rsidP="00101092">
      <w:pPr>
        <w:spacing w:line="480" w:lineRule="auto"/>
        <w:ind w:left="720" w:hanging="720"/>
        <w:rPr>
          <w:ins w:id="214" w:author="Brouwer, Nathan" w:date="2018-02-20T14:38:00Z"/>
          <w:rFonts w:ascii="Times New Roman" w:hAnsi="Times New Roman"/>
          <w:szCs w:val="24"/>
        </w:rPr>
      </w:pPr>
      <w:r w:rsidRPr="00650BBD">
        <w:rPr>
          <w:rFonts w:ascii="Times New Roman" w:hAnsi="Times New Roman"/>
          <w:szCs w:val="24"/>
        </w:rPr>
        <w:t xml:space="preserve">Greenberg, R., P. Bichier, and J. Sterling. </w:t>
      </w:r>
      <w:r>
        <w:rPr>
          <w:rFonts w:ascii="Times New Roman" w:hAnsi="Times New Roman"/>
          <w:szCs w:val="24"/>
        </w:rPr>
        <w:t>(</w:t>
      </w:r>
      <w:r w:rsidRPr="00650BBD">
        <w:rPr>
          <w:rFonts w:ascii="Times New Roman" w:hAnsi="Times New Roman"/>
          <w:szCs w:val="24"/>
        </w:rPr>
        <w:t>1997</w:t>
      </w:r>
      <w:r>
        <w:rPr>
          <w:rFonts w:ascii="Times New Roman" w:hAnsi="Times New Roman"/>
          <w:szCs w:val="24"/>
        </w:rPr>
        <w:t>)</w:t>
      </w:r>
      <w:r w:rsidRPr="00650BBD">
        <w:rPr>
          <w:rFonts w:ascii="Times New Roman" w:hAnsi="Times New Roman"/>
          <w:szCs w:val="24"/>
        </w:rPr>
        <w:t>. Acacia, cattle and migratory birds in southeastern Mexico. Biological Conservation 80:235-247.</w:t>
      </w:r>
    </w:p>
    <w:p w14:paraId="1312052A" w14:textId="77777777" w:rsidR="002833C6" w:rsidRDefault="002833C6" w:rsidP="002833C6">
      <w:pPr>
        <w:pStyle w:val="NoSpacing"/>
        <w:spacing w:line="480" w:lineRule="auto"/>
        <w:rPr>
          <w:ins w:id="215" w:author="Brouwer, Nathan" w:date="2018-02-20T14:38:00Z"/>
          <w:color w:val="2A2A2A"/>
          <w:szCs w:val="24"/>
          <w:shd w:val="clear" w:color="auto" w:fill="FFFFFF"/>
        </w:rPr>
      </w:pPr>
      <w:ins w:id="216" w:author="Brouwer, Nathan" w:date="2018-02-20T14:38:00Z">
        <w:r w:rsidRPr="00D7191B">
          <w:rPr>
            <w:color w:val="2A2A2A"/>
            <w:szCs w:val="24"/>
            <w:shd w:val="clear" w:color="auto" w:fill="FFFFFF"/>
          </w:rPr>
          <w:t xml:space="preserve">Gurevitch J, and ST Chester Jr . 1986. Analysis of repeated measures experiments. Ecology </w:t>
        </w:r>
      </w:ins>
    </w:p>
    <w:p w14:paraId="2AE984A2" w14:textId="1A454E27" w:rsidR="002833C6" w:rsidRDefault="002833C6" w:rsidP="002833C6">
      <w:pPr>
        <w:pStyle w:val="NoSpacing"/>
        <w:spacing w:line="480" w:lineRule="auto"/>
        <w:rPr>
          <w:ins w:id="217" w:author="Brouwer, Nathan" w:date="2018-02-20T14:39:00Z"/>
          <w:color w:val="2A2A2A"/>
          <w:szCs w:val="24"/>
          <w:shd w:val="clear" w:color="auto" w:fill="FFFFFF"/>
        </w:rPr>
        <w:pPrChange w:id="218" w:author="Brouwer, Nathan" w:date="2018-02-20T14:38:00Z">
          <w:pPr>
            <w:spacing w:line="480" w:lineRule="auto"/>
            <w:ind w:left="720" w:hanging="720"/>
          </w:pPr>
        </w:pPrChange>
      </w:pPr>
      <w:ins w:id="219" w:author="Brouwer, Nathan" w:date="2018-02-20T14:38:00Z">
        <w:r>
          <w:rPr>
            <w:color w:val="2A2A2A"/>
            <w:szCs w:val="24"/>
            <w:shd w:val="clear" w:color="auto" w:fill="FFFFFF"/>
          </w:rPr>
          <w:tab/>
        </w:r>
        <w:r w:rsidRPr="00D7191B">
          <w:rPr>
            <w:color w:val="2A2A2A"/>
            <w:szCs w:val="24"/>
            <w:shd w:val="clear" w:color="auto" w:fill="FFFFFF"/>
          </w:rPr>
          <w:t xml:space="preserve">67:251–255. </w:t>
        </w:r>
        <w:r w:rsidRPr="00D7191B">
          <w:rPr>
            <w:color w:val="2A2A2A"/>
            <w:szCs w:val="24"/>
            <w:shd w:val="clear" w:color="auto" w:fill="FFFFFF"/>
          </w:rPr>
          <w:fldChar w:fldCharType="begin"/>
        </w:r>
        <w:r w:rsidRPr="00D7191B">
          <w:rPr>
            <w:color w:val="2A2A2A"/>
            <w:szCs w:val="24"/>
            <w:shd w:val="clear" w:color="auto" w:fill="FFFFFF"/>
          </w:rPr>
          <w:instrText xml:space="preserve"> HYPERLINK "https://doi.org/10.2307/1938525" </w:instrText>
        </w:r>
        <w:r w:rsidRPr="00D7191B">
          <w:rPr>
            <w:color w:val="2A2A2A"/>
            <w:szCs w:val="24"/>
            <w:shd w:val="clear" w:color="auto" w:fill="FFFFFF"/>
          </w:rPr>
          <w:fldChar w:fldCharType="separate"/>
        </w:r>
        <w:r w:rsidRPr="00D7191B">
          <w:rPr>
            <w:rStyle w:val="Hyperlink"/>
            <w:rFonts w:ascii="Times New Roman" w:hAnsi="Times New Roman"/>
            <w:szCs w:val="24"/>
            <w:shd w:val="clear" w:color="auto" w:fill="FFFFFF"/>
          </w:rPr>
          <w:t>https://doi.org/10.2307/1938525</w:t>
        </w:r>
        <w:r w:rsidRPr="00D7191B">
          <w:rPr>
            <w:color w:val="2A2A2A"/>
            <w:szCs w:val="24"/>
            <w:shd w:val="clear" w:color="auto" w:fill="FFFFFF"/>
          </w:rPr>
          <w:fldChar w:fldCharType="end"/>
        </w:r>
      </w:ins>
    </w:p>
    <w:p w14:paraId="60A9F822" w14:textId="77777777" w:rsidR="002833C6" w:rsidRDefault="002833C6" w:rsidP="002833C6">
      <w:pPr>
        <w:pStyle w:val="NoSpacing"/>
        <w:spacing w:line="480" w:lineRule="auto"/>
        <w:rPr>
          <w:ins w:id="220" w:author="Brouwer, Nathan" w:date="2018-02-20T14:39:00Z"/>
          <w:color w:val="333333"/>
          <w:szCs w:val="24"/>
        </w:rPr>
        <w:pPrChange w:id="221" w:author="Brouwer, Nathan" w:date="2018-02-20T14:38:00Z">
          <w:pPr>
            <w:spacing w:line="480" w:lineRule="auto"/>
            <w:ind w:left="720" w:hanging="720"/>
          </w:pPr>
        </w:pPrChange>
      </w:pPr>
      <w:ins w:id="222" w:author="Brouwer, Nathan" w:date="2018-02-20T14:39:00Z">
        <w:r w:rsidRPr="00D7191B">
          <w:rPr>
            <w:color w:val="333333"/>
            <w:szCs w:val="24"/>
          </w:rPr>
          <w:t xml:space="preserve">Harrison, XA.  2014.  Using observation-level random effects to model overdispersion in count </w:t>
        </w:r>
      </w:ins>
    </w:p>
    <w:p w14:paraId="6FD3FCD7" w14:textId="408E9540" w:rsidR="002833C6" w:rsidRPr="002833C6" w:rsidRDefault="002833C6" w:rsidP="002833C6">
      <w:pPr>
        <w:pStyle w:val="NoSpacing"/>
        <w:spacing w:line="480" w:lineRule="auto"/>
        <w:rPr>
          <w:color w:val="333333"/>
          <w:szCs w:val="24"/>
          <w:rPrChange w:id="223" w:author="Brouwer, Nathan" w:date="2018-02-20T14:39:00Z">
            <w:rPr>
              <w:rFonts w:ascii="Times New Roman" w:hAnsi="Times New Roman"/>
              <w:szCs w:val="24"/>
            </w:rPr>
          </w:rPrChange>
        </w:rPr>
        <w:pPrChange w:id="224" w:author="Brouwer, Nathan" w:date="2018-02-20T14:38:00Z">
          <w:pPr>
            <w:spacing w:line="480" w:lineRule="auto"/>
            <w:ind w:left="720" w:hanging="720"/>
          </w:pPr>
        </w:pPrChange>
      </w:pPr>
      <w:ins w:id="225" w:author="Brouwer, Nathan" w:date="2018-02-20T14:39:00Z">
        <w:r>
          <w:rPr>
            <w:color w:val="333333"/>
            <w:szCs w:val="24"/>
          </w:rPr>
          <w:tab/>
        </w:r>
        <w:r w:rsidRPr="00D7191B">
          <w:rPr>
            <w:color w:val="333333"/>
            <w:szCs w:val="24"/>
          </w:rPr>
          <w:t xml:space="preserve">data in ecology and evolution.  </w:t>
        </w:r>
        <w:r>
          <w:t>PeerJ 2:e616; DOI 10.7717/peerj.616</w:t>
        </w:r>
      </w:ins>
    </w:p>
    <w:p w14:paraId="62A10CF4" w14:textId="77777777"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lastRenderedPageBreak/>
        <w:t>Harvey, C.A., A. Medina, D.</w:t>
      </w:r>
      <w:r w:rsidRPr="00650BBD">
        <w:rPr>
          <w:rFonts w:ascii="Times New Roman" w:hAnsi="Times New Roman"/>
          <w:szCs w:val="24"/>
        </w:rPr>
        <w:t>M. Sanche</w:t>
      </w:r>
      <w:r>
        <w:rPr>
          <w:rFonts w:ascii="Times New Roman" w:hAnsi="Times New Roman"/>
          <w:szCs w:val="24"/>
        </w:rPr>
        <w:t>z, S. Vilchez, B. Hernandez, J.C. Saenz, J.M. Maes, F. Casanoves, and F.</w:t>
      </w:r>
      <w:r w:rsidRPr="00650BBD">
        <w:rPr>
          <w:rFonts w:ascii="Times New Roman" w:hAnsi="Times New Roman"/>
          <w:szCs w:val="24"/>
        </w:rPr>
        <w:t xml:space="preserve">L. Sinclair. </w:t>
      </w:r>
      <w:r>
        <w:rPr>
          <w:rFonts w:ascii="Times New Roman" w:hAnsi="Times New Roman"/>
          <w:szCs w:val="24"/>
        </w:rPr>
        <w:t>(</w:t>
      </w:r>
      <w:r w:rsidRPr="00650BBD">
        <w:rPr>
          <w:rFonts w:ascii="Times New Roman" w:hAnsi="Times New Roman"/>
          <w:szCs w:val="24"/>
        </w:rPr>
        <w:t>2006</w:t>
      </w:r>
      <w:r>
        <w:rPr>
          <w:rFonts w:ascii="Times New Roman" w:hAnsi="Times New Roman"/>
          <w:szCs w:val="24"/>
        </w:rPr>
        <w:t>)</w:t>
      </w:r>
      <w:r w:rsidRPr="00650BBD">
        <w:rPr>
          <w:rFonts w:ascii="Times New Roman" w:hAnsi="Times New Roman"/>
          <w:szCs w:val="24"/>
        </w:rPr>
        <w:t>. Patterns of animal diversity in different forms of tree cover in agricultural landscapes. Ecological Applications 16:1986-1999.</w:t>
      </w:r>
    </w:p>
    <w:p w14:paraId="1D7DC440" w14:textId="4D130FE8" w:rsidR="002833C6" w:rsidRPr="00650BBD" w:rsidRDefault="00101092" w:rsidP="0080531F">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 xml:space="preserve">Heikkinen, R.K., </w:t>
      </w:r>
      <w:r>
        <w:rPr>
          <w:rFonts w:ascii="Times New Roman" w:eastAsia="Times New Roman" w:hAnsi="Times New Roman"/>
          <w:szCs w:val="24"/>
        </w:rPr>
        <w:t>M. Luoto</w:t>
      </w:r>
      <w:r w:rsidRPr="00650BBD">
        <w:rPr>
          <w:rFonts w:ascii="Times New Roman" w:eastAsia="Times New Roman" w:hAnsi="Times New Roman"/>
          <w:szCs w:val="24"/>
        </w:rPr>
        <w:t xml:space="preserve">, </w:t>
      </w:r>
      <w:r>
        <w:rPr>
          <w:rFonts w:ascii="Times New Roman" w:eastAsia="Times New Roman" w:hAnsi="Times New Roman"/>
          <w:szCs w:val="24"/>
        </w:rPr>
        <w:t>R. Virkkala,</w:t>
      </w:r>
      <w:r w:rsidRPr="00650BBD">
        <w:rPr>
          <w:rFonts w:ascii="Times New Roman" w:eastAsia="Times New Roman" w:hAnsi="Times New Roman"/>
          <w:szCs w:val="24"/>
        </w:rPr>
        <w:t xml:space="preserve"> and </w:t>
      </w:r>
      <w:r>
        <w:rPr>
          <w:rFonts w:ascii="Times New Roman" w:eastAsia="Times New Roman" w:hAnsi="Times New Roman"/>
          <w:szCs w:val="24"/>
        </w:rPr>
        <w:t>K. Rainio.</w:t>
      </w:r>
      <w:r w:rsidRPr="00650BBD">
        <w:rPr>
          <w:rFonts w:ascii="Times New Roman" w:eastAsia="Times New Roman" w:hAnsi="Times New Roman"/>
          <w:szCs w:val="24"/>
        </w:rPr>
        <w:t xml:space="preserve"> </w:t>
      </w:r>
      <w:r>
        <w:rPr>
          <w:rFonts w:ascii="Times New Roman" w:eastAsia="Times New Roman" w:hAnsi="Times New Roman"/>
          <w:szCs w:val="24"/>
        </w:rPr>
        <w:t>(</w:t>
      </w:r>
      <w:r w:rsidRPr="00650BBD">
        <w:rPr>
          <w:rFonts w:ascii="Times New Roman" w:eastAsia="Times New Roman" w:hAnsi="Times New Roman"/>
          <w:szCs w:val="24"/>
        </w:rPr>
        <w:t>2004</w:t>
      </w:r>
      <w:r>
        <w:rPr>
          <w:rFonts w:ascii="Times New Roman" w:eastAsia="Times New Roman" w:hAnsi="Times New Roman"/>
          <w:szCs w:val="24"/>
        </w:rPr>
        <w:t>)</w:t>
      </w:r>
      <w:r w:rsidRPr="00650BBD">
        <w:rPr>
          <w:rFonts w:ascii="Times New Roman" w:eastAsia="Times New Roman" w:hAnsi="Times New Roman"/>
          <w:szCs w:val="24"/>
        </w:rPr>
        <w:t xml:space="preserve">. Effects of habitat cover, landscape structure and spatial variables on the abundance of birds in an agricultural–forest mosaic. </w:t>
      </w:r>
      <w:r w:rsidRPr="00650BBD">
        <w:rPr>
          <w:rFonts w:ascii="Times New Roman" w:eastAsia="Times New Roman" w:hAnsi="Times New Roman"/>
          <w:iCs/>
          <w:szCs w:val="24"/>
        </w:rPr>
        <w:t>Journal of Applied Ecology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41</w:t>
      </w:r>
      <w:r w:rsidRPr="00650BBD">
        <w:rPr>
          <w:rFonts w:ascii="Times New Roman" w:eastAsia="Times New Roman" w:hAnsi="Times New Roman"/>
          <w:szCs w:val="24"/>
        </w:rPr>
        <w:t>:824-835.</w:t>
      </w:r>
    </w:p>
    <w:p w14:paraId="1D568043" w14:textId="7642E336" w:rsidR="00101092" w:rsidRDefault="00101092" w:rsidP="00101092">
      <w:pPr>
        <w:autoSpaceDE w:val="0"/>
        <w:autoSpaceDN w:val="0"/>
        <w:adjustRightInd w:val="0"/>
        <w:spacing w:line="480" w:lineRule="auto"/>
        <w:ind w:left="720" w:hanging="720"/>
        <w:rPr>
          <w:ins w:id="226" w:author="Brouwer, Nathan" w:date="2018-02-20T14:39:00Z"/>
          <w:rFonts w:ascii="Times New Roman" w:eastAsia="MS Mincho" w:hAnsi="Times New Roman"/>
          <w:szCs w:val="24"/>
        </w:rPr>
      </w:pPr>
      <w:r>
        <w:rPr>
          <w:rFonts w:ascii="Times New Roman" w:eastAsia="MS Mincho" w:hAnsi="Times New Roman"/>
          <w:szCs w:val="24"/>
        </w:rPr>
        <w:t>Holmes, R.T., T.</w:t>
      </w:r>
      <w:r w:rsidRPr="00650BBD">
        <w:rPr>
          <w:rFonts w:ascii="Times New Roman" w:eastAsia="MS Mincho" w:hAnsi="Times New Roman"/>
          <w:szCs w:val="24"/>
        </w:rPr>
        <w:t xml:space="preserve">W. Sherry, and L. Reitsma. </w:t>
      </w:r>
      <w:r w:rsidR="004D5388">
        <w:rPr>
          <w:rFonts w:ascii="Times New Roman" w:eastAsia="MS Mincho" w:hAnsi="Times New Roman"/>
          <w:szCs w:val="24"/>
        </w:rPr>
        <w:t>(</w:t>
      </w:r>
      <w:r w:rsidRPr="00650BBD">
        <w:rPr>
          <w:rFonts w:ascii="Times New Roman" w:eastAsia="MS Mincho" w:hAnsi="Times New Roman"/>
          <w:szCs w:val="24"/>
        </w:rPr>
        <w:t>1989</w:t>
      </w:r>
      <w:r w:rsidR="004D5388">
        <w:rPr>
          <w:rFonts w:ascii="Times New Roman" w:eastAsia="MS Mincho" w:hAnsi="Times New Roman"/>
          <w:szCs w:val="24"/>
        </w:rPr>
        <w:t>)</w:t>
      </w:r>
      <w:r w:rsidRPr="00650BBD">
        <w:rPr>
          <w:rFonts w:ascii="Times New Roman" w:eastAsia="MS Mincho" w:hAnsi="Times New Roman"/>
          <w:szCs w:val="24"/>
        </w:rPr>
        <w:t>. Population structure, territoriality and overwinter survival of two migrant warbler species in Jamaica. Condor 91:545–561.</w:t>
      </w:r>
    </w:p>
    <w:p w14:paraId="7CEFB74F" w14:textId="24349F14" w:rsidR="002833C6" w:rsidRPr="00D7191B" w:rsidRDefault="002833C6" w:rsidP="002833C6">
      <w:pPr>
        <w:pStyle w:val="NoSpacing"/>
        <w:spacing w:line="480" w:lineRule="auto"/>
        <w:rPr>
          <w:ins w:id="227" w:author="Brouwer, Nathan" w:date="2018-02-20T14:39:00Z"/>
          <w:rFonts w:ascii="Times New Roman" w:hAnsi="Times New Roman"/>
          <w:color w:val="000000"/>
          <w:szCs w:val="24"/>
          <w:bdr w:val="none" w:sz="0" w:space="0" w:color="auto" w:frame="1"/>
        </w:rPr>
      </w:pPr>
      <w:ins w:id="228" w:author="Brouwer, Nathan" w:date="2018-02-20T14:39:00Z">
        <w:r w:rsidRPr="00D7191B">
          <w:rPr>
            <w:rStyle w:val="gnkrckgcgsb"/>
            <w:rFonts w:ascii="Times New Roman" w:hAnsi="Times New Roman"/>
            <w:color w:val="000000"/>
            <w:szCs w:val="24"/>
            <w:bdr w:val="none" w:sz="0" w:space="0" w:color="auto" w:frame="1"/>
          </w:rPr>
          <w:t>Hothorn,T, Frank Bretz and Peter Westfall.  2008.  Simultaneous i</w:t>
        </w:r>
        <w:r>
          <w:rPr>
            <w:rStyle w:val="gnkrckgcgsb"/>
            <w:rFonts w:ascii="Times New Roman" w:hAnsi="Times New Roman"/>
            <w:color w:val="000000"/>
            <w:szCs w:val="24"/>
            <w:bdr w:val="none" w:sz="0" w:space="0" w:color="auto" w:frame="1"/>
          </w:rPr>
          <w:t>nference in general</w:t>
        </w:r>
        <w:r>
          <w:rPr>
            <w:rStyle w:val="gnkrckgcgsb"/>
            <w:rFonts w:ascii="Times New Roman" w:hAnsi="Times New Roman"/>
            <w:color w:val="000000"/>
            <w:szCs w:val="24"/>
            <w:bdr w:val="none" w:sz="0" w:space="0" w:color="auto" w:frame="1"/>
          </w:rPr>
          <w:tab/>
          <w:t>parametric m</w:t>
        </w:r>
        <w:r w:rsidRPr="00D7191B">
          <w:rPr>
            <w:rStyle w:val="gnkrckgcgsb"/>
            <w:rFonts w:ascii="Times New Roman" w:hAnsi="Times New Roman"/>
            <w:color w:val="000000"/>
            <w:szCs w:val="24"/>
            <w:bdr w:val="none" w:sz="0" w:space="0" w:color="auto" w:frame="1"/>
          </w:rPr>
          <w:t>odels. Biometrical Journal 50: 346--363.</w:t>
        </w:r>
      </w:ins>
    </w:p>
    <w:p w14:paraId="7F13817B" w14:textId="77777777" w:rsidR="002833C6" w:rsidRPr="00650BBD" w:rsidRDefault="002833C6" w:rsidP="00101092">
      <w:pPr>
        <w:autoSpaceDE w:val="0"/>
        <w:autoSpaceDN w:val="0"/>
        <w:adjustRightInd w:val="0"/>
        <w:spacing w:line="480" w:lineRule="auto"/>
        <w:ind w:left="720" w:hanging="720"/>
        <w:rPr>
          <w:rFonts w:ascii="Times New Roman" w:eastAsia="MS Mincho" w:hAnsi="Times New Roman"/>
          <w:szCs w:val="24"/>
        </w:rPr>
      </w:pPr>
    </w:p>
    <w:p w14:paraId="1A834888" w14:textId="27739BA8" w:rsidR="00101092" w:rsidRDefault="00101092" w:rsidP="00101092">
      <w:pPr>
        <w:spacing w:line="480" w:lineRule="auto"/>
        <w:ind w:left="720" w:hanging="720"/>
        <w:rPr>
          <w:ins w:id="229" w:author="Brouwer, Nathan" w:date="2018-02-20T14:39:00Z"/>
          <w:rFonts w:ascii="Times New Roman" w:hAnsi="Times New Roman"/>
          <w:szCs w:val="24"/>
        </w:rPr>
      </w:pPr>
      <w:r w:rsidRPr="00CB0057">
        <w:rPr>
          <w:rFonts w:ascii="Times New Roman" w:hAnsi="Times New Roman"/>
          <w:szCs w:val="24"/>
        </w:rPr>
        <w:t xml:space="preserve">Hughes, </w:t>
      </w:r>
      <w:r>
        <w:rPr>
          <w:rFonts w:ascii="Times New Roman" w:hAnsi="Times New Roman"/>
          <w:szCs w:val="24"/>
        </w:rPr>
        <w:t>J.</w:t>
      </w:r>
      <w:r w:rsidRPr="00CB0057">
        <w:rPr>
          <w:rFonts w:ascii="Times New Roman" w:hAnsi="Times New Roman"/>
          <w:szCs w:val="24"/>
        </w:rPr>
        <w:t xml:space="preserve">B., </w:t>
      </w:r>
      <w:r>
        <w:rPr>
          <w:rFonts w:ascii="Times New Roman" w:hAnsi="Times New Roman"/>
          <w:szCs w:val="24"/>
        </w:rPr>
        <w:t>G.</w:t>
      </w:r>
      <w:r w:rsidRPr="00CB0057">
        <w:rPr>
          <w:rFonts w:ascii="Times New Roman" w:hAnsi="Times New Roman"/>
          <w:szCs w:val="24"/>
        </w:rPr>
        <w:t xml:space="preserve">C. Daily, and </w:t>
      </w:r>
      <w:r>
        <w:rPr>
          <w:rFonts w:ascii="Times New Roman" w:hAnsi="Times New Roman"/>
          <w:szCs w:val="24"/>
        </w:rPr>
        <w:t xml:space="preserve">P.R. Ehrlich. </w:t>
      </w:r>
      <w:r w:rsidR="004D5388">
        <w:rPr>
          <w:rFonts w:ascii="Times New Roman" w:hAnsi="Times New Roman"/>
          <w:szCs w:val="24"/>
        </w:rPr>
        <w:t>(</w:t>
      </w:r>
      <w:r>
        <w:rPr>
          <w:rFonts w:ascii="Times New Roman" w:hAnsi="Times New Roman"/>
          <w:szCs w:val="24"/>
        </w:rPr>
        <w:t>2002</w:t>
      </w:r>
      <w:r w:rsidR="004D5388">
        <w:rPr>
          <w:rFonts w:ascii="Times New Roman" w:hAnsi="Times New Roman"/>
          <w:szCs w:val="24"/>
        </w:rPr>
        <w:t>)</w:t>
      </w:r>
      <w:r>
        <w:rPr>
          <w:rFonts w:ascii="Times New Roman" w:hAnsi="Times New Roman"/>
          <w:szCs w:val="24"/>
        </w:rPr>
        <w:t xml:space="preserve">. </w:t>
      </w:r>
      <w:r w:rsidRPr="00CB0057">
        <w:rPr>
          <w:rFonts w:ascii="Times New Roman" w:hAnsi="Times New Roman"/>
          <w:szCs w:val="24"/>
        </w:rPr>
        <w:t xml:space="preserve">Conservation of tropical forest birds in </w:t>
      </w:r>
      <w:r>
        <w:rPr>
          <w:rFonts w:ascii="Times New Roman" w:hAnsi="Times New Roman"/>
          <w:szCs w:val="24"/>
        </w:rPr>
        <w:t>countryside habitats.</w:t>
      </w:r>
      <w:r w:rsidRPr="00CB0057">
        <w:rPr>
          <w:rFonts w:ascii="Times New Roman" w:hAnsi="Times New Roman"/>
          <w:szCs w:val="24"/>
        </w:rPr>
        <w:t xml:space="preserve"> </w:t>
      </w:r>
      <w:r w:rsidRPr="00CB0057">
        <w:rPr>
          <w:rFonts w:ascii="Times New Roman" w:hAnsi="Times New Roman"/>
          <w:iCs/>
          <w:szCs w:val="24"/>
        </w:rPr>
        <w:t>Ecology Letters</w:t>
      </w:r>
      <w:r>
        <w:rPr>
          <w:rFonts w:ascii="Times New Roman" w:hAnsi="Times New Roman"/>
          <w:szCs w:val="24"/>
        </w:rPr>
        <w:t xml:space="preserve"> 5:</w:t>
      </w:r>
      <w:r w:rsidRPr="00CB0057">
        <w:rPr>
          <w:rFonts w:ascii="Times New Roman" w:hAnsi="Times New Roman"/>
          <w:szCs w:val="24"/>
        </w:rPr>
        <w:t>121-129.</w:t>
      </w:r>
    </w:p>
    <w:p w14:paraId="58BF7966" w14:textId="77777777" w:rsidR="002833C6" w:rsidRDefault="002833C6" w:rsidP="002833C6">
      <w:pPr>
        <w:pStyle w:val="NoSpacing"/>
        <w:spacing w:line="480" w:lineRule="auto"/>
        <w:rPr>
          <w:ins w:id="230" w:author="Brouwer, Nathan" w:date="2018-02-20T14:39:00Z"/>
          <w:szCs w:val="24"/>
        </w:rPr>
        <w:pPrChange w:id="231" w:author="Brouwer, Nathan" w:date="2018-02-20T14:39:00Z">
          <w:pPr>
            <w:spacing w:line="480" w:lineRule="auto"/>
            <w:ind w:left="720" w:hanging="720"/>
          </w:pPr>
        </w:pPrChange>
      </w:pPr>
      <w:ins w:id="232" w:author="Brouwer, Nathan" w:date="2018-02-20T14:39:00Z">
        <w:r w:rsidRPr="00D7191B">
          <w:rPr>
            <w:szCs w:val="24"/>
          </w:rPr>
          <w:t xml:space="preserve">Jackson, MM, MG Turner, SM Pearson, AR Ives.  2012.  Seeing the forest and the trees: </w:t>
        </w:r>
      </w:ins>
    </w:p>
    <w:p w14:paraId="19274BC2" w14:textId="3459C9D8" w:rsidR="002833C6" w:rsidRPr="002833C6" w:rsidRDefault="002833C6" w:rsidP="002833C6">
      <w:pPr>
        <w:pStyle w:val="NoSpacing"/>
        <w:spacing w:line="480" w:lineRule="auto"/>
        <w:rPr>
          <w:szCs w:val="24"/>
          <w:rPrChange w:id="233" w:author="Brouwer, Nathan" w:date="2018-02-20T14:39:00Z">
            <w:rPr>
              <w:rFonts w:ascii="Times New Roman" w:hAnsi="Times New Roman"/>
              <w:szCs w:val="24"/>
            </w:rPr>
          </w:rPrChange>
        </w:rPr>
        <w:pPrChange w:id="234" w:author="Brouwer, Nathan" w:date="2018-02-20T14:39:00Z">
          <w:pPr>
            <w:spacing w:line="480" w:lineRule="auto"/>
            <w:ind w:left="720" w:hanging="720"/>
          </w:pPr>
        </w:pPrChange>
      </w:pPr>
      <w:ins w:id="235" w:author="Brouwer, Nathan" w:date="2018-02-20T14:39:00Z">
        <w:r>
          <w:rPr>
            <w:szCs w:val="24"/>
          </w:rPr>
          <w:tab/>
        </w:r>
        <w:r w:rsidRPr="00D7191B">
          <w:rPr>
            <w:szCs w:val="24"/>
          </w:rPr>
          <w:t>multilevel models reveal both species and community patterns.  Ecosphere 3: Article 79.</w:t>
        </w:r>
      </w:ins>
    </w:p>
    <w:p w14:paraId="39825A1B" w14:textId="77777777"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James</w:t>
      </w:r>
      <w:r>
        <w:rPr>
          <w:rFonts w:ascii="Times New Roman" w:eastAsia="MS Mincho" w:hAnsi="Times New Roman"/>
          <w:szCs w:val="24"/>
        </w:rPr>
        <w:t>, F.</w:t>
      </w:r>
      <w:r w:rsidRPr="00650BBD">
        <w:rPr>
          <w:rFonts w:ascii="Times New Roman" w:eastAsia="MS Mincho" w:hAnsi="Times New Roman"/>
          <w:szCs w:val="24"/>
        </w:rPr>
        <w:t xml:space="preserve">C. </w:t>
      </w:r>
      <w:r w:rsidR="004D5388">
        <w:rPr>
          <w:rFonts w:ascii="Times New Roman" w:eastAsia="MS Mincho" w:hAnsi="Times New Roman"/>
          <w:szCs w:val="24"/>
        </w:rPr>
        <w:t>(</w:t>
      </w:r>
      <w:r w:rsidRPr="00650BBD">
        <w:rPr>
          <w:rFonts w:ascii="Times New Roman" w:eastAsia="MS Mincho" w:hAnsi="Times New Roman"/>
          <w:szCs w:val="24"/>
        </w:rPr>
        <w:t>1971</w:t>
      </w:r>
      <w:r w:rsidR="004D5388">
        <w:rPr>
          <w:rFonts w:ascii="Times New Roman" w:eastAsia="MS Mincho" w:hAnsi="Times New Roman"/>
          <w:szCs w:val="24"/>
        </w:rPr>
        <w:t>)</w:t>
      </w:r>
      <w:r w:rsidRPr="00650BBD">
        <w:rPr>
          <w:rFonts w:ascii="Times New Roman" w:eastAsia="MS Mincho" w:hAnsi="Times New Roman"/>
          <w:szCs w:val="24"/>
        </w:rPr>
        <w:t>. Ordinations of habitat relationships among breeding birds. Wilson Bulletin 83:215–237.</w:t>
      </w:r>
    </w:p>
    <w:p w14:paraId="58C78956" w14:textId="77777777" w:rsidR="00101092" w:rsidRPr="00E82B43" w:rsidRDefault="00101092" w:rsidP="00101092">
      <w:pPr>
        <w:spacing w:line="480" w:lineRule="auto"/>
        <w:ind w:left="720" w:hanging="720"/>
        <w:rPr>
          <w:rFonts w:ascii="Times New Roman" w:hAnsi="Times New Roman"/>
          <w:szCs w:val="24"/>
          <w:lang w:val="en"/>
        </w:rPr>
      </w:pPr>
      <w:r w:rsidRPr="00E82B43">
        <w:rPr>
          <w:rFonts w:ascii="Times New Roman" w:hAnsi="Times New Roman"/>
          <w:szCs w:val="24"/>
          <w:lang w:val="en"/>
        </w:rPr>
        <w:t xml:space="preserve">Johnson, M.D., and T.W. Sherry. </w:t>
      </w:r>
      <w:r w:rsidR="004D5388">
        <w:rPr>
          <w:rFonts w:ascii="Times New Roman" w:hAnsi="Times New Roman"/>
          <w:szCs w:val="24"/>
          <w:lang w:val="en"/>
        </w:rPr>
        <w:t>(</w:t>
      </w:r>
      <w:r w:rsidRPr="00E82B43">
        <w:rPr>
          <w:rFonts w:ascii="Times New Roman" w:hAnsi="Times New Roman"/>
          <w:szCs w:val="24"/>
          <w:lang w:val="en"/>
        </w:rPr>
        <w:t>2001</w:t>
      </w:r>
      <w:r w:rsidR="004D5388">
        <w:rPr>
          <w:rFonts w:ascii="Times New Roman" w:hAnsi="Times New Roman"/>
          <w:szCs w:val="24"/>
          <w:lang w:val="en"/>
        </w:rPr>
        <w:t>)</w:t>
      </w:r>
      <w:r w:rsidRPr="00E82B43">
        <w:rPr>
          <w:rFonts w:ascii="Times New Roman" w:hAnsi="Times New Roman"/>
          <w:szCs w:val="24"/>
          <w:lang w:val="en"/>
        </w:rPr>
        <w:t>. Effects of food availability on the distribution of migratory warblers among habitats in Jamaica, West Indies</w:t>
      </w:r>
      <w:r w:rsidRPr="00E82B43">
        <w:rPr>
          <w:rFonts w:ascii="Times New Roman" w:hAnsi="Times New Roman"/>
          <w:b/>
          <w:szCs w:val="24"/>
          <w:lang w:val="en"/>
        </w:rPr>
        <w:t xml:space="preserve">. </w:t>
      </w:r>
      <w:r w:rsidRPr="00E82B43">
        <w:rPr>
          <w:rStyle w:val="Strong"/>
          <w:rFonts w:ascii="Times New Roman" w:hAnsi="Times New Roman"/>
          <w:b w:val="0"/>
          <w:szCs w:val="24"/>
          <w:lang w:val="en"/>
        </w:rPr>
        <w:t>Journal of Animal Ecology</w:t>
      </w:r>
      <w:r w:rsidRPr="00E82B43">
        <w:rPr>
          <w:rFonts w:ascii="Times New Roman" w:hAnsi="Times New Roman"/>
          <w:szCs w:val="24"/>
          <w:lang w:val="en"/>
        </w:rPr>
        <w:t xml:space="preserve"> 70:546-560</w:t>
      </w:r>
    </w:p>
    <w:p w14:paraId="79EC85AD" w14:textId="77777777" w:rsidR="00101092" w:rsidRPr="00650BBD" w:rsidRDefault="00101092" w:rsidP="00101092">
      <w:pPr>
        <w:spacing w:line="480" w:lineRule="auto"/>
        <w:ind w:left="720" w:hanging="720"/>
        <w:rPr>
          <w:rFonts w:ascii="Times New Roman" w:hAnsi="Times New Roman"/>
          <w:szCs w:val="24"/>
          <w:lang w:val="en"/>
        </w:rPr>
      </w:pPr>
      <w:r w:rsidRPr="00650BBD">
        <w:rPr>
          <w:rFonts w:ascii="Times New Roman" w:hAnsi="Times New Roman"/>
          <w:szCs w:val="24"/>
          <w:lang w:val="en"/>
        </w:rPr>
        <w:t xml:space="preserve">Johnson, M.D., T.W. Sherry, R.T. Holmes, and P.P Marra. </w:t>
      </w:r>
      <w:r w:rsidR="004D5388">
        <w:rPr>
          <w:rFonts w:ascii="Times New Roman" w:hAnsi="Times New Roman"/>
          <w:szCs w:val="24"/>
          <w:lang w:val="en"/>
        </w:rPr>
        <w:t>(</w:t>
      </w:r>
      <w:r w:rsidRPr="00650BBD">
        <w:rPr>
          <w:rFonts w:ascii="Times New Roman" w:hAnsi="Times New Roman"/>
          <w:szCs w:val="24"/>
          <w:lang w:val="en"/>
        </w:rPr>
        <w:t>2006</w:t>
      </w:r>
      <w:r w:rsidR="004D5388">
        <w:rPr>
          <w:rFonts w:ascii="Times New Roman" w:hAnsi="Times New Roman"/>
          <w:szCs w:val="24"/>
          <w:lang w:val="en"/>
        </w:rPr>
        <w:t>)</w:t>
      </w:r>
      <w:r w:rsidRPr="00650BBD">
        <w:rPr>
          <w:rFonts w:ascii="Times New Roman" w:hAnsi="Times New Roman"/>
          <w:szCs w:val="24"/>
          <w:lang w:val="en"/>
        </w:rPr>
        <w:t>. Assessing habitat quality for a migratory songbird wintering in natural and agricultural habitats. Conservation Biology 20:1433-1444.</w:t>
      </w:r>
    </w:p>
    <w:p w14:paraId="01D12B19" w14:textId="77777777" w:rsidR="00101092" w:rsidRPr="00650BBD" w:rsidRDefault="00101092" w:rsidP="00101092">
      <w:pPr>
        <w:spacing w:line="480" w:lineRule="auto"/>
        <w:ind w:left="720" w:hanging="720"/>
        <w:rPr>
          <w:rFonts w:ascii="Times New Roman" w:eastAsia="MS Mincho" w:hAnsi="Times New Roman"/>
          <w:szCs w:val="24"/>
        </w:rPr>
      </w:pPr>
      <w:r w:rsidRPr="00650BBD">
        <w:rPr>
          <w:rFonts w:ascii="Times New Roman" w:eastAsia="MS Mincho" w:hAnsi="Times New Roman"/>
          <w:szCs w:val="24"/>
        </w:rPr>
        <w:lastRenderedPageBreak/>
        <w:t xml:space="preserve">Jost, L. </w:t>
      </w:r>
      <w:r w:rsidR="004D5388">
        <w:rPr>
          <w:rFonts w:ascii="Times New Roman" w:eastAsia="MS Mincho" w:hAnsi="Times New Roman"/>
          <w:szCs w:val="24"/>
        </w:rPr>
        <w:t>(</w:t>
      </w:r>
      <w:r w:rsidRPr="00650BBD">
        <w:rPr>
          <w:rFonts w:ascii="Times New Roman" w:eastAsia="MS Mincho" w:hAnsi="Times New Roman"/>
          <w:szCs w:val="24"/>
        </w:rPr>
        <w:t>2006</w:t>
      </w:r>
      <w:r w:rsidR="004D5388">
        <w:rPr>
          <w:rFonts w:ascii="Times New Roman" w:eastAsia="MS Mincho" w:hAnsi="Times New Roman"/>
          <w:szCs w:val="24"/>
        </w:rPr>
        <w:t>)</w:t>
      </w:r>
      <w:r w:rsidRPr="00650BBD">
        <w:rPr>
          <w:rFonts w:ascii="Times New Roman" w:eastAsia="MS Mincho" w:hAnsi="Times New Roman"/>
          <w:szCs w:val="24"/>
        </w:rPr>
        <w:t>. Entropy and diversity. Oikos 113:363–375.</w:t>
      </w:r>
    </w:p>
    <w:p w14:paraId="506F0B43" w14:textId="7FDAFC7D" w:rsidR="00101092" w:rsidRDefault="00101092" w:rsidP="00101092">
      <w:pPr>
        <w:spacing w:line="480" w:lineRule="auto"/>
        <w:ind w:left="720" w:hanging="720"/>
        <w:rPr>
          <w:ins w:id="236" w:author="Brouwer, Nathan" w:date="2018-02-20T14:40:00Z"/>
          <w:rFonts w:ascii="Times New Roman" w:hAnsi="Times New Roman"/>
          <w:szCs w:val="24"/>
        </w:rPr>
      </w:pPr>
      <w:r w:rsidRPr="00CB0057">
        <w:rPr>
          <w:rFonts w:ascii="Times New Roman" w:hAnsi="Times New Roman"/>
          <w:szCs w:val="24"/>
        </w:rPr>
        <w:t xml:space="preserve">Karr, </w:t>
      </w:r>
      <w:r>
        <w:rPr>
          <w:rFonts w:ascii="Times New Roman" w:hAnsi="Times New Roman"/>
          <w:szCs w:val="24"/>
        </w:rPr>
        <w:t>J.</w:t>
      </w:r>
      <w:r w:rsidRPr="00CB0057">
        <w:rPr>
          <w:rFonts w:ascii="Times New Roman" w:hAnsi="Times New Roman"/>
          <w:szCs w:val="24"/>
        </w:rPr>
        <w:t xml:space="preserve">R., </w:t>
      </w:r>
      <w:r>
        <w:rPr>
          <w:rFonts w:ascii="Times New Roman" w:hAnsi="Times New Roman"/>
          <w:szCs w:val="24"/>
        </w:rPr>
        <w:t>J.D. Nichols, M.K</w:t>
      </w:r>
      <w:r w:rsidRPr="00CB0057">
        <w:rPr>
          <w:rFonts w:ascii="Times New Roman" w:hAnsi="Times New Roman"/>
          <w:szCs w:val="24"/>
        </w:rPr>
        <w:t xml:space="preserve"> Klimkiewicz, and </w:t>
      </w:r>
      <w:r>
        <w:rPr>
          <w:rFonts w:ascii="Times New Roman" w:hAnsi="Times New Roman"/>
          <w:szCs w:val="24"/>
        </w:rPr>
        <w:t>J.</w:t>
      </w:r>
      <w:r w:rsidRPr="00CB0057">
        <w:rPr>
          <w:rFonts w:ascii="Times New Roman" w:hAnsi="Times New Roman"/>
          <w:szCs w:val="24"/>
        </w:rPr>
        <w:t>D. Brawn</w:t>
      </w:r>
      <w:r>
        <w:rPr>
          <w:rFonts w:ascii="Times New Roman" w:hAnsi="Times New Roman"/>
          <w:szCs w:val="24"/>
        </w:rPr>
        <w:t>.</w:t>
      </w:r>
      <w:r w:rsidRPr="00CB0057">
        <w:rPr>
          <w:rFonts w:ascii="Times New Roman" w:hAnsi="Times New Roman"/>
          <w:szCs w:val="24"/>
        </w:rPr>
        <w:t xml:space="preserve"> </w:t>
      </w:r>
      <w:r w:rsidR="004D5388">
        <w:rPr>
          <w:rFonts w:ascii="Times New Roman" w:hAnsi="Times New Roman"/>
          <w:szCs w:val="24"/>
        </w:rPr>
        <w:t>(</w:t>
      </w:r>
      <w:r w:rsidRPr="00CB0057">
        <w:rPr>
          <w:rFonts w:ascii="Times New Roman" w:hAnsi="Times New Roman"/>
          <w:szCs w:val="24"/>
        </w:rPr>
        <w:t>1990</w:t>
      </w:r>
      <w:r w:rsidR="004D5388">
        <w:rPr>
          <w:rFonts w:ascii="Times New Roman" w:hAnsi="Times New Roman"/>
          <w:szCs w:val="24"/>
        </w:rPr>
        <w:t>)</w:t>
      </w:r>
      <w:r w:rsidRPr="00CB0057">
        <w:rPr>
          <w:rFonts w:ascii="Times New Roman" w:hAnsi="Times New Roman"/>
          <w:szCs w:val="24"/>
        </w:rPr>
        <w:t>. Survival rates of birds of tropical and temperate fo</w:t>
      </w:r>
      <w:r>
        <w:rPr>
          <w:rFonts w:ascii="Times New Roman" w:hAnsi="Times New Roman"/>
          <w:szCs w:val="24"/>
        </w:rPr>
        <w:t>rests: will the dogma survive?</w:t>
      </w:r>
      <w:r w:rsidRPr="00CB0057">
        <w:rPr>
          <w:rFonts w:ascii="Times New Roman" w:hAnsi="Times New Roman"/>
          <w:szCs w:val="24"/>
        </w:rPr>
        <w:t xml:space="preserve"> </w:t>
      </w:r>
      <w:r w:rsidRPr="00CB0057">
        <w:rPr>
          <w:rFonts w:ascii="Times New Roman" w:hAnsi="Times New Roman"/>
          <w:iCs/>
          <w:szCs w:val="24"/>
        </w:rPr>
        <w:t>American Naturalist</w:t>
      </w:r>
      <w:r>
        <w:rPr>
          <w:rFonts w:ascii="Times New Roman" w:hAnsi="Times New Roman"/>
          <w:szCs w:val="24"/>
        </w:rPr>
        <w:t xml:space="preserve"> 136:</w:t>
      </w:r>
      <w:r w:rsidRPr="00CB0057">
        <w:rPr>
          <w:rFonts w:ascii="Times New Roman" w:hAnsi="Times New Roman"/>
          <w:szCs w:val="24"/>
        </w:rPr>
        <w:t>277-291.</w:t>
      </w:r>
    </w:p>
    <w:p w14:paraId="066CC070" w14:textId="77777777" w:rsidR="002833C6" w:rsidRDefault="002833C6" w:rsidP="002833C6">
      <w:pPr>
        <w:pStyle w:val="NoSpacing"/>
        <w:spacing w:line="480" w:lineRule="auto"/>
        <w:rPr>
          <w:ins w:id="237" w:author="Brouwer, Nathan" w:date="2018-02-20T14:40:00Z"/>
          <w:rStyle w:val="gnkrckgcgsb"/>
          <w:rFonts w:ascii="Times New Roman" w:hAnsi="Times New Roman"/>
          <w:color w:val="000000"/>
          <w:szCs w:val="24"/>
          <w:bdr w:val="none" w:sz="0" w:space="0" w:color="auto" w:frame="1"/>
        </w:rPr>
      </w:pPr>
      <w:ins w:id="238" w:author="Brouwer, Nathan" w:date="2018-02-20T14:40:00Z">
        <w:r w:rsidRPr="00D7191B">
          <w:rPr>
            <w:rStyle w:val="gnkrckgcgsb"/>
            <w:rFonts w:ascii="Times New Roman" w:hAnsi="Times New Roman"/>
            <w:color w:val="000000"/>
            <w:szCs w:val="24"/>
            <w:bdr w:val="none" w:sz="0" w:space="0" w:color="auto" w:frame="1"/>
          </w:rPr>
          <w:t xml:space="preserve">Knowles, JE and C Frederick.  2016. </w:t>
        </w:r>
        <w:r w:rsidRPr="00D7191B">
          <w:rPr>
            <w:rStyle w:val="gnkrckgcgsb"/>
            <w:rFonts w:ascii="Times New Roman" w:hAnsi="Times New Roman"/>
            <w:i/>
            <w:color w:val="000000"/>
            <w:szCs w:val="24"/>
            <w:bdr w:val="none" w:sz="0" w:space="0" w:color="auto" w:frame="1"/>
          </w:rPr>
          <w:t>merTools</w:t>
        </w:r>
        <w:r w:rsidRPr="00D7191B">
          <w:rPr>
            <w:rStyle w:val="gnkrckgcgsb"/>
            <w:rFonts w:ascii="Times New Roman" w:hAnsi="Times New Roman"/>
            <w:color w:val="000000"/>
            <w:szCs w:val="24"/>
            <w:bdr w:val="none" w:sz="0" w:space="0" w:color="auto" w:frame="1"/>
          </w:rPr>
          <w:t xml:space="preserve">: Tools for analyzing </w:t>
        </w:r>
        <w:r>
          <w:rPr>
            <w:rStyle w:val="gnkrckgcgsb"/>
            <w:rFonts w:ascii="Times New Roman" w:hAnsi="Times New Roman"/>
            <w:color w:val="000000"/>
            <w:szCs w:val="24"/>
            <w:bdr w:val="none" w:sz="0" w:space="0" w:color="auto" w:frame="1"/>
          </w:rPr>
          <w:t>mixed effect regression</w:t>
        </w:r>
      </w:ins>
    </w:p>
    <w:p w14:paraId="0F1534F5" w14:textId="3FED332C" w:rsidR="002833C6" w:rsidRPr="002833C6" w:rsidRDefault="002833C6" w:rsidP="002833C6">
      <w:pPr>
        <w:pStyle w:val="NoSpacing"/>
        <w:spacing w:line="480" w:lineRule="auto"/>
        <w:ind w:firstLine="720"/>
        <w:rPr>
          <w:rFonts w:ascii="Times New Roman" w:hAnsi="Times New Roman"/>
          <w:color w:val="000000"/>
          <w:szCs w:val="24"/>
          <w:bdr w:val="none" w:sz="0" w:space="0" w:color="auto" w:frame="1"/>
          <w:rPrChange w:id="239" w:author="Brouwer, Nathan" w:date="2018-02-20T14:40:00Z">
            <w:rPr>
              <w:rFonts w:ascii="Times New Roman" w:hAnsi="Times New Roman"/>
              <w:szCs w:val="24"/>
            </w:rPr>
          </w:rPrChange>
        </w:rPr>
        <w:pPrChange w:id="240" w:author="Brouwer, Nathan" w:date="2018-02-20T14:40:00Z">
          <w:pPr>
            <w:spacing w:line="480" w:lineRule="auto"/>
            <w:ind w:left="720" w:hanging="720"/>
          </w:pPr>
        </w:pPrChange>
      </w:pPr>
      <w:ins w:id="241" w:author="Brouwer, Nathan" w:date="2018-02-20T14:40:00Z">
        <w:r w:rsidRPr="00D7191B">
          <w:rPr>
            <w:rStyle w:val="gnkrckgcgsb"/>
            <w:rFonts w:ascii="Times New Roman" w:hAnsi="Times New Roman"/>
            <w:color w:val="000000"/>
            <w:szCs w:val="24"/>
            <w:bdr w:val="none" w:sz="0" w:space="0" w:color="auto" w:frame="1"/>
          </w:rPr>
          <w:t xml:space="preserve">models. R package version 0.3.0. </w:t>
        </w:r>
        <w:r>
          <w:rPr>
            <w:rStyle w:val="gnkrckgcgsb"/>
            <w:rFonts w:ascii="Times New Roman" w:hAnsi="Times New Roman"/>
            <w:color w:val="000000"/>
            <w:szCs w:val="24"/>
            <w:bdr w:val="none" w:sz="0" w:space="0" w:color="auto" w:frame="1"/>
          </w:rPr>
          <w:fldChar w:fldCharType="begin"/>
        </w:r>
        <w:r>
          <w:rPr>
            <w:rStyle w:val="gnkrckgcgsb"/>
            <w:rFonts w:ascii="Times New Roman" w:hAnsi="Times New Roman"/>
            <w:color w:val="000000"/>
            <w:szCs w:val="24"/>
            <w:bdr w:val="none" w:sz="0" w:space="0" w:color="auto" w:frame="1"/>
          </w:rPr>
          <w:instrText xml:space="preserve"> HYPERLINK "</w:instrText>
        </w:r>
        <w:r w:rsidRPr="00D7191B">
          <w:rPr>
            <w:rStyle w:val="gnkrckgcgsb"/>
            <w:rFonts w:ascii="Times New Roman" w:hAnsi="Times New Roman"/>
            <w:color w:val="000000"/>
            <w:szCs w:val="24"/>
            <w:bdr w:val="none" w:sz="0" w:space="0" w:color="auto" w:frame="1"/>
          </w:rPr>
          <w:instrText>https://CRAN.R-project.org/package=merTools</w:instrText>
        </w:r>
        <w:r>
          <w:rPr>
            <w:rStyle w:val="gnkrckgcgsb"/>
            <w:rFonts w:ascii="Times New Roman" w:hAnsi="Times New Roman"/>
            <w:color w:val="000000"/>
            <w:szCs w:val="24"/>
            <w:bdr w:val="none" w:sz="0" w:space="0" w:color="auto" w:frame="1"/>
          </w:rPr>
          <w:instrText xml:space="preserve">" </w:instrText>
        </w:r>
        <w:r>
          <w:rPr>
            <w:rStyle w:val="gnkrckgcgsb"/>
            <w:rFonts w:ascii="Times New Roman" w:hAnsi="Times New Roman"/>
            <w:color w:val="000000"/>
            <w:szCs w:val="24"/>
            <w:bdr w:val="none" w:sz="0" w:space="0" w:color="auto" w:frame="1"/>
          </w:rPr>
          <w:fldChar w:fldCharType="separate"/>
        </w:r>
        <w:r w:rsidRPr="003B58A1">
          <w:rPr>
            <w:rStyle w:val="Hyperlink"/>
            <w:rFonts w:ascii="Times New Roman" w:hAnsi="Times New Roman"/>
            <w:szCs w:val="24"/>
            <w:bdr w:val="none" w:sz="0" w:space="0" w:color="auto" w:frame="1"/>
          </w:rPr>
          <w:t>https://CRAN.R-project.org/package=merTools</w:t>
        </w:r>
        <w:r>
          <w:rPr>
            <w:rStyle w:val="gnkrckgcgsb"/>
            <w:rFonts w:ascii="Times New Roman" w:hAnsi="Times New Roman"/>
            <w:color w:val="000000"/>
            <w:szCs w:val="24"/>
            <w:bdr w:val="none" w:sz="0" w:space="0" w:color="auto" w:frame="1"/>
          </w:rPr>
          <w:fldChar w:fldCharType="end"/>
        </w:r>
      </w:ins>
    </w:p>
    <w:p w14:paraId="4F0FF77C" w14:textId="77777777" w:rsidR="00101092" w:rsidRPr="00650BBD" w:rsidRDefault="00101092" w:rsidP="00101092">
      <w:pPr>
        <w:spacing w:line="480" w:lineRule="auto"/>
        <w:ind w:left="720" w:hanging="720"/>
        <w:rPr>
          <w:rFonts w:ascii="Times New Roman" w:eastAsia="Times New Roman" w:hAnsi="Times New Roman"/>
          <w:szCs w:val="24"/>
        </w:rPr>
      </w:pPr>
      <w:del w:id="242" w:author="Brouwer, Nathan" w:date="2018-02-20T14:40:00Z">
        <w:r w:rsidDel="002833C6">
          <w:rPr>
            <w:rFonts w:ascii="Times New Roman" w:eastAsia="Times New Roman" w:hAnsi="Times New Roman"/>
            <w:szCs w:val="24"/>
          </w:rPr>
          <w:delText xml:space="preserve"> </w:delText>
        </w:r>
      </w:del>
      <w:r>
        <w:rPr>
          <w:rFonts w:ascii="Times New Roman" w:eastAsia="Times New Roman" w:hAnsi="Times New Roman"/>
          <w:szCs w:val="24"/>
        </w:rPr>
        <w:t>Komar, O.</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2006</w:t>
      </w:r>
      <w:r w:rsidR="004D5388">
        <w:rPr>
          <w:rFonts w:ascii="Times New Roman" w:eastAsia="Times New Roman" w:hAnsi="Times New Roman"/>
          <w:szCs w:val="24"/>
        </w:rPr>
        <w:t>)</w:t>
      </w:r>
      <w:r w:rsidRPr="00650BBD">
        <w:rPr>
          <w:rFonts w:ascii="Times New Roman" w:eastAsia="Times New Roman" w:hAnsi="Times New Roman"/>
          <w:szCs w:val="24"/>
        </w:rPr>
        <w:t xml:space="preserve">. Ecology and conservation of birds in coffee plantations: a critical review. </w:t>
      </w:r>
      <w:r w:rsidRPr="00E82B43">
        <w:rPr>
          <w:rFonts w:ascii="Times New Roman" w:eastAsia="Times New Roman" w:hAnsi="Times New Roman"/>
          <w:iCs/>
          <w:szCs w:val="24"/>
        </w:rPr>
        <w:t>Bird Conservation International</w:t>
      </w:r>
      <w:r w:rsidRPr="00E82B43">
        <w:rPr>
          <w:rFonts w:ascii="Times New Roman" w:eastAsia="Times New Roman" w:hAnsi="Times New Roman"/>
          <w:szCs w:val="24"/>
        </w:rPr>
        <w:t xml:space="preserve"> </w:t>
      </w:r>
      <w:r w:rsidRPr="00E82B43">
        <w:rPr>
          <w:rFonts w:ascii="Times New Roman" w:eastAsia="Times New Roman" w:hAnsi="Times New Roman"/>
          <w:iCs/>
          <w:szCs w:val="24"/>
        </w:rPr>
        <w:t>16</w:t>
      </w:r>
      <w:r>
        <w:rPr>
          <w:rFonts w:ascii="Times New Roman" w:eastAsia="Times New Roman" w:hAnsi="Times New Roman"/>
          <w:szCs w:val="24"/>
        </w:rPr>
        <w:t>:</w:t>
      </w:r>
      <w:r w:rsidRPr="00E82B43">
        <w:rPr>
          <w:rFonts w:ascii="Times New Roman" w:eastAsia="Times New Roman" w:hAnsi="Times New Roman"/>
          <w:szCs w:val="24"/>
        </w:rPr>
        <w:t>1-23</w:t>
      </w:r>
      <w:r w:rsidRPr="00650BBD">
        <w:rPr>
          <w:rFonts w:ascii="Times New Roman" w:eastAsia="Times New Roman" w:hAnsi="Times New Roman"/>
          <w:szCs w:val="24"/>
        </w:rPr>
        <w:t>.</w:t>
      </w:r>
    </w:p>
    <w:p w14:paraId="32964157" w14:textId="77777777"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Latta, S.</w:t>
      </w:r>
      <w:r w:rsidRPr="00650BBD">
        <w:rPr>
          <w:rFonts w:ascii="Times New Roman" w:hAnsi="Times New Roman"/>
          <w:szCs w:val="24"/>
        </w:rPr>
        <w:t xml:space="preserve">C. </w:t>
      </w:r>
      <w:r w:rsidR="004D5388">
        <w:rPr>
          <w:rFonts w:ascii="Times New Roman" w:hAnsi="Times New Roman"/>
          <w:szCs w:val="24"/>
        </w:rPr>
        <w:t>(</w:t>
      </w:r>
      <w:r w:rsidRPr="00650BBD">
        <w:rPr>
          <w:rFonts w:ascii="Times New Roman" w:hAnsi="Times New Roman"/>
          <w:szCs w:val="24"/>
        </w:rPr>
        <w:t>2003</w:t>
      </w:r>
      <w:r w:rsidR="004D5388">
        <w:rPr>
          <w:rFonts w:ascii="Times New Roman" w:hAnsi="Times New Roman"/>
          <w:szCs w:val="24"/>
        </w:rPr>
        <w:t>)</w:t>
      </w:r>
      <w:r w:rsidRPr="00650BBD">
        <w:rPr>
          <w:rFonts w:ascii="Times New Roman" w:hAnsi="Times New Roman"/>
          <w:szCs w:val="24"/>
        </w:rPr>
        <w:t>. Effects of scaley-leg mite infestations on body condition and site fidelity of migratory warblers. Auk 120:730-743.</w:t>
      </w:r>
    </w:p>
    <w:p w14:paraId="495572A8" w14:textId="77777777"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Latta, S.</w:t>
      </w:r>
      <w:r w:rsidRPr="00650BBD">
        <w:rPr>
          <w:rFonts w:ascii="Times New Roman" w:hAnsi="Times New Roman"/>
          <w:szCs w:val="24"/>
        </w:rPr>
        <w:t xml:space="preserve">C., and J. Faaborg. </w:t>
      </w:r>
      <w:r w:rsidR="004D5388">
        <w:rPr>
          <w:rFonts w:ascii="Times New Roman" w:hAnsi="Times New Roman"/>
          <w:szCs w:val="24"/>
        </w:rPr>
        <w:t>(</w:t>
      </w:r>
      <w:r w:rsidRPr="00650BBD">
        <w:rPr>
          <w:rFonts w:ascii="Times New Roman" w:hAnsi="Times New Roman"/>
          <w:szCs w:val="24"/>
        </w:rPr>
        <w:t>2001</w:t>
      </w:r>
      <w:r w:rsidR="004D5388">
        <w:rPr>
          <w:rFonts w:ascii="Times New Roman" w:hAnsi="Times New Roman"/>
          <w:szCs w:val="24"/>
        </w:rPr>
        <w:t>)</w:t>
      </w:r>
      <w:r w:rsidRPr="00650BBD">
        <w:rPr>
          <w:rFonts w:ascii="Times New Roman" w:hAnsi="Times New Roman"/>
          <w:szCs w:val="24"/>
        </w:rPr>
        <w:t>. Winter site fidelity of Prairie Warblers in the Dominican Republic. Condor 103:455-468.</w:t>
      </w:r>
    </w:p>
    <w:p w14:paraId="6E1C7EE1" w14:textId="77777777" w:rsidR="00101092" w:rsidRPr="00650BBD" w:rsidRDefault="00101092" w:rsidP="00101092">
      <w:pPr>
        <w:pStyle w:val="BodyTextIndent3"/>
        <w:spacing w:after="0" w:line="480" w:lineRule="auto"/>
        <w:ind w:left="720" w:hanging="720"/>
        <w:rPr>
          <w:rFonts w:ascii="Times New Roman" w:hAnsi="Times New Roman"/>
          <w:sz w:val="24"/>
          <w:szCs w:val="24"/>
        </w:rPr>
      </w:pPr>
      <w:r>
        <w:rPr>
          <w:rFonts w:ascii="Times New Roman" w:hAnsi="Times New Roman"/>
          <w:sz w:val="24"/>
          <w:szCs w:val="24"/>
        </w:rPr>
        <w:t>Latta, S.</w:t>
      </w:r>
      <w:r w:rsidRPr="00650BBD">
        <w:rPr>
          <w:rFonts w:ascii="Times New Roman" w:hAnsi="Times New Roman"/>
          <w:sz w:val="24"/>
          <w:szCs w:val="24"/>
        </w:rPr>
        <w:t xml:space="preserve">C., and J. Faaborg. </w:t>
      </w:r>
      <w:r w:rsidR="004D5388">
        <w:rPr>
          <w:rFonts w:ascii="Times New Roman" w:hAnsi="Times New Roman"/>
          <w:sz w:val="24"/>
          <w:szCs w:val="24"/>
        </w:rPr>
        <w:t>(</w:t>
      </w:r>
      <w:r w:rsidRPr="00650BBD">
        <w:rPr>
          <w:rFonts w:ascii="Times New Roman" w:hAnsi="Times New Roman"/>
          <w:sz w:val="24"/>
          <w:szCs w:val="24"/>
        </w:rPr>
        <w:t>2002</w:t>
      </w:r>
      <w:r w:rsidR="004D5388">
        <w:rPr>
          <w:rFonts w:ascii="Times New Roman" w:hAnsi="Times New Roman"/>
          <w:sz w:val="24"/>
          <w:szCs w:val="24"/>
        </w:rPr>
        <w:t>)</w:t>
      </w:r>
      <w:r w:rsidRPr="00650BBD">
        <w:rPr>
          <w:rFonts w:ascii="Times New Roman" w:hAnsi="Times New Roman"/>
          <w:sz w:val="24"/>
          <w:szCs w:val="24"/>
        </w:rPr>
        <w:t>. Demographic and population responses of Cape May Warblers wintering in multiple habitats. Ecology 83:2502-2515.</w:t>
      </w:r>
    </w:p>
    <w:p w14:paraId="563C7480" w14:textId="77777777" w:rsidR="00101092" w:rsidRPr="00650BBD" w:rsidRDefault="00101092" w:rsidP="00101092">
      <w:pPr>
        <w:pStyle w:val="BodyTextIndent3"/>
        <w:spacing w:after="0" w:line="480" w:lineRule="auto"/>
        <w:ind w:left="720" w:hanging="720"/>
        <w:rPr>
          <w:rFonts w:ascii="Times New Roman" w:hAnsi="Times New Roman"/>
          <w:sz w:val="24"/>
          <w:szCs w:val="24"/>
        </w:rPr>
      </w:pPr>
      <w:r>
        <w:rPr>
          <w:rFonts w:ascii="Times New Roman" w:hAnsi="Times New Roman"/>
          <w:sz w:val="24"/>
          <w:szCs w:val="24"/>
        </w:rPr>
        <w:t>Latta, S.</w:t>
      </w:r>
      <w:r w:rsidRPr="00650BBD">
        <w:rPr>
          <w:rFonts w:ascii="Times New Roman" w:hAnsi="Times New Roman"/>
          <w:sz w:val="24"/>
          <w:szCs w:val="24"/>
        </w:rPr>
        <w:t xml:space="preserve">C., H. Gamper, and J. Tietz. </w:t>
      </w:r>
      <w:r w:rsidR="004D5388">
        <w:rPr>
          <w:rFonts w:ascii="Times New Roman" w:hAnsi="Times New Roman"/>
          <w:sz w:val="24"/>
          <w:szCs w:val="24"/>
        </w:rPr>
        <w:t>(</w:t>
      </w:r>
      <w:r w:rsidRPr="00650BBD">
        <w:rPr>
          <w:rFonts w:ascii="Times New Roman" w:hAnsi="Times New Roman"/>
          <w:sz w:val="24"/>
          <w:szCs w:val="24"/>
        </w:rPr>
        <w:t>2001</w:t>
      </w:r>
      <w:r w:rsidR="004D5388">
        <w:rPr>
          <w:rFonts w:ascii="Times New Roman" w:hAnsi="Times New Roman"/>
          <w:sz w:val="24"/>
          <w:szCs w:val="24"/>
        </w:rPr>
        <w:t>)</w:t>
      </w:r>
      <w:r w:rsidRPr="00650BBD">
        <w:rPr>
          <w:rFonts w:ascii="Times New Roman" w:hAnsi="Times New Roman"/>
          <w:sz w:val="24"/>
          <w:szCs w:val="24"/>
        </w:rPr>
        <w:t>. Revising the convergence hypothesis of avian use of honeydew: evidence from Dominican subtropical dry forest. Oikos 93:250-259.</w:t>
      </w:r>
    </w:p>
    <w:p w14:paraId="684E2897" w14:textId="7EF34F79" w:rsidR="00101092" w:rsidRDefault="00101092" w:rsidP="00101092">
      <w:pPr>
        <w:spacing w:line="480" w:lineRule="auto"/>
        <w:ind w:left="720" w:hanging="720"/>
        <w:rPr>
          <w:ins w:id="243" w:author="Brouwer, Nathan" w:date="2018-02-20T14:40:00Z"/>
          <w:rFonts w:ascii="Times New Roman" w:hAnsi="Times New Roman"/>
          <w:szCs w:val="24"/>
        </w:rPr>
      </w:pPr>
      <w:r>
        <w:rPr>
          <w:rFonts w:ascii="Times New Roman" w:hAnsi="Times New Roman"/>
          <w:szCs w:val="24"/>
        </w:rPr>
        <w:t>Latta, S.C., C.C. Rimmer, A.</w:t>
      </w:r>
      <w:r w:rsidRPr="00650BBD">
        <w:rPr>
          <w:rFonts w:ascii="Times New Roman" w:hAnsi="Times New Roman"/>
          <w:szCs w:val="24"/>
        </w:rPr>
        <w:t xml:space="preserve">R. Keith, J.W. Wiley, </w:t>
      </w:r>
      <w:r>
        <w:rPr>
          <w:rFonts w:ascii="Times New Roman" w:hAnsi="Times New Roman"/>
          <w:noProof/>
          <w:szCs w:val="24"/>
        </w:rPr>
        <w:t>H.A. Raffaele, K.P. McFarland, and E.</w:t>
      </w:r>
      <w:r w:rsidRPr="00650BBD">
        <w:rPr>
          <w:rFonts w:ascii="Times New Roman" w:hAnsi="Times New Roman"/>
          <w:noProof/>
          <w:szCs w:val="24"/>
        </w:rPr>
        <w:t>M. Fernandez</w:t>
      </w:r>
      <w:r w:rsidRPr="00650BBD">
        <w:rPr>
          <w:rFonts w:ascii="Times New Roman" w:hAnsi="Times New Roman"/>
          <w:szCs w:val="24"/>
        </w:rPr>
        <w:t xml:space="preserve">. </w:t>
      </w:r>
      <w:r w:rsidR="004D5388">
        <w:rPr>
          <w:rFonts w:ascii="Times New Roman" w:hAnsi="Times New Roman"/>
          <w:szCs w:val="24"/>
        </w:rPr>
        <w:t>(</w:t>
      </w:r>
      <w:r w:rsidRPr="00650BBD">
        <w:rPr>
          <w:rFonts w:ascii="Times New Roman" w:hAnsi="Times New Roman"/>
          <w:iCs/>
          <w:szCs w:val="24"/>
        </w:rPr>
        <w:t>2006</w:t>
      </w:r>
      <w:r w:rsidR="004D5388">
        <w:rPr>
          <w:rFonts w:ascii="Times New Roman" w:hAnsi="Times New Roman"/>
          <w:iCs/>
          <w:szCs w:val="24"/>
        </w:rPr>
        <w:t>)</w:t>
      </w:r>
      <w:r w:rsidRPr="00650BBD">
        <w:rPr>
          <w:rFonts w:ascii="Times New Roman" w:hAnsi="Times New Roman"/>
          <w:szCs w:val="24"/>
        </w:rPr>
        <w:t>. Birds of the Dominican Republic and Haiti. Princeton University Press, Princeton, N.J.</w:t>
      </w:r>
    </w:p>
    <w:p w14:paraId="10ADCFC6" w14:textId="77777777" w:rsidR="002833C6" w:rsidRDefault="002833C6" w:rsidP="002833C6">
      <w:pPr>
        <w:pStyle w:val="NoSpacing"/>
        <w:spacing w:line="480" w:lineRule="auto"/>
        <w:rPr>
          <w:ins w:id="244" w:author="Brouwer, Nathan" w:date="2018-02-20T14:40:00Z"/>
          <w:rFonts w:ascii="Times New Roman" w:hAnsi="Times New Roman"/>
        </w:rPr>
      </w:pPr>
      <w:ins w:id="245" w:author="Brouwer, Nathan" w:date="2018-02-20T14:40:00Z">
        <w:r w:rsidRPr="00440DCC">
          <w:rPr>
            <w:rFonts w:ascii="Times New Roman" w:hAnsi="Times New Roman"/>
          </w:rPr>
          <w:t>Latta SC</w:t>
        </w:r>
        <w:r w:rsidRPr="00E63724">
          <w:rPr>
            <w:rFonts w:ascii="Times New Roman" w:hAnsi="Times New Roman"/>
          </w:rPr>
          <w:t>, NL Brouwer,</w:t>
        </w:r>
        <w:r w:rsidRPr="00440DCC">
          <w:rPr>
            <w:rFonts w:ascii="Times New Roman" w:hAnsi="Times New Roman"/>
          </w:rPr>
          <w:t xml:space="preserve"> A Olivieri, J Girard-Woolley, JF Richardson.  2017.  Long-term </w:t>
        </w:r>
      </w:ins>
    </w:p>
    <w:p w14:paraId="573CC0C7" w14:textId="584E1831" w:rsidR="002833C6" w:rsidRPr="0080531F" w:rsidRDefault="002833C6" w:rsidP="002833C6">
      <w:pPr>
        <w:pStyle w:val="NoSpacing"/>
        <w:spacing w:line="480" w:lineRule="auto"/>
        <w:rPr>
          <w:rFonts w:ascii="Times New Roman" w:hAnsi="Times New Roman"/>
        </w:rPr>
        <w:pPrChange w:id="246" w:author="Brouwer, Nathan" w:date="2018-02-20T14:40:00Z">
          <w:pPr>
            <w:spacing w:line="480" w:lineRule="auto"/>
            <w:ind w:left="720" w:hanging="720"/>
          </w:pPr>
        </w:pPrChange>
      </w:pPr>
      <w:ins w:id="247" w:author="Brouwer, Nathan" w:date="2018-02-20T14:40:00Z">
        <w:r>
          <w:rPr>
            <w:rFonts w:ascii="Times New Roman" w:hAnsi="Times New Roman"/>
          </w:rPr>
          <w:tab/>
        </w:r>
        <w:r w:rsidRPr="00440DCC">
          <w:rPr>
            <w:rFonts w:ascii="Times New Roman" w:hAnsi="Times New Roman"/>
          </w:rPr>
          <w:t>monitoring reveals an avian species credit in secondary forest patches of Costa Rica.</w:t>
        </w:r>
        <w:r>
          <w:rPr>
            <w:rFonts w:ascii="Times New Roman" w:hAnsi="Times New Roman"/>
          </w:rPr>
          <w:fldChar w:fldCharType="begin"/>
        </w:r>
        <w:r>
          <w:rPr>
            <w:rFonts w:ascii="Times New Roman" w:hAnsi="Times New Roman"/>
          </w:rPr>
          <w:instrText xml:space="preserve"> HYPERLINK "</w:instrText>
        </w:r>
        <w:r w:rsidRPr="002833C6">
          <w:rPr>
            <w:rFonts w:ascii="Times New Roman" w:hAnsi="Times New Roman"/>
            <w:rPrChange w:id="248" w:author="Brouwer, Nathan" w:date="2018-02-20T14:40:00Z">
              <w:rPr>
                <w:rStyle w:val="Hyperlink"/>
                <w:rFonts w:ascii="Times New Roman" w:hAnsi="Times New Roman"/>
              </w:rPr>
            </w:rPrChange>
          </w:rPr>
          <w:instrText xml:space="preserve"> </w:instrText>
        </w:r>
        <w:r w:rsidRPr="002833C6">
          <w:rPr>
            <w:rFonts w:ascii="Times New Roman" w:hAnsi="Times New Roman"/>
            <w:rPrChange w:id="249" w:author="Brouwer, Nathan" w:date="2018-02-20T14:40:00Z">
              <w:rPr>
                <w:rStyle w:val="Hyperlink"/>
                <w:rFonts w:ascii="Times New Roman" w:hAnsi="Times New Roman"/>
              </w:rPr>
            </w:rPrChange>
          </w:rPr>
          <w:tab/>
          <w:instrText>PeerJ 5:e3539</w:instrText>
        </w:r>
        <w:r>
          <w:rPr>
            <w:rFonts w:ascii="Times New Roman" w:hAnsi="Times New Roman"/>
          </w:rPr>
          <w:instrText xml:space="preserve">" </w:instrText>
        </w:r>
        <w:r>
          <w:rPr>
            <w:rFonts w:ascii="Times New Roman" w:hAnsi="Times New Roman"/>
          </w:rPr>
          <w:fldChar w:fldCharType="separate"/>
        </w:r>
      </w:ins>
      <w:r w:rsidRPr="0080531F">
        <w:rPr>
          <w:rStyle w:val="Hyperlink"/>
          <w:rFonts w:ascii="Times New Roman" w:hAnsi="Times New Roman"/>
        </w:rPr>
        <w:t xml:space="preserve"> </w:t>
      </w:r>
      <w:r w:rsidRPr="0080531F">
        <w:rPr>
          <w:rStyle w:val="Hyperlink"/>
          <w:rFonts w:ascii="Times New Roman" w:hAnsi="Times New Roman"/>
        </w:rPr>
        <w:tab/>
        <w:t>PeerJ 5:e3539</w:t>
      </w:r>
      <w:ins w:id="250" w:author="Brouwer, Nathan" w:date="2018-02-20T14:40:00Z">
        <w:r>
          <w:rPr>
            <w:rFonts w:ascii="Times New Roman" w:hAnsi="Times New Roman"/>
          </w:rPr>
          <w:fldChar w:fldCharType="end"/>
        </w:r>
        <w:r>
          <w:rPr>
            <w:rFonts w:ascii="Times New Roman" w:hAnsi="Times New Roman"/>
          </w:rPr>
          <w:t xml:space="preserve"> </w:t>
        </w:r>
        <w:r w:rsidRPr="00440DCC">
          <w:rPr>
            <w:rFonts w:ascii="Times New Roman" w:hAnsi="Times New Roman"/>
          </w:rPr>
          <w:fldChar w:fldCharType="begin"/>
        </w:r>
        <w:r w:rsidRPr="00440DCC">
          <w:rPr>
            <w:rFonts w:ascii="Times New Roman" w:hAnsi="Times New Roman"/>
          </w:rPr>
          <w:instrText xml:space="preserve"> HYPERLINK "https://doi.org/10.7717/peerj.3539" </w:instrText>
        </w:r>
        <w:r w:rsidRPr="00440DCC">
          <w:rPr>
            <w:rFonts w:ascii="Times New Roman" w:hAnsi="Times New Roman"/>
          </w:rPr>
          <w:fldChar w:fldCharType="separate"/>
        </w:r>
        <w:r w:rsidRPr="00440DCC">
          <w:rPr>
            <w:rStyle w:val="Hyperlink"/>
            <w:rFonts w:ascii="Times New Roman" w:hAnsi="Times New Roman"/>
          </w:rPr>
          <w:t>https://doi.org/10.7717/peerj.3539</w:t>
        </w:r>
        <w:r w:rsidRPr="00440DCC">
          <w:rPr>
            <w:rFonts w:ascii="Times New Roman" w:hAnsi="Times New Roman"/>
          </w:rPr>
          <w:fldChar w:fldCharType="end"/>
        </w:r>
        <w:r w:rsidRPr="00440DCC">
          <w:rPr>
            <w:rFonts w:ascii="Times New Roman" w:hAnsi="Times New Roman"/>
          </w:rPr>
          <w:t>.</w:t>
        </w:r>
      </w:ins>
    </w:p>
    <w:p w14:paraId="19781DBF" w14:textId="77777777"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hAnsi="Times New Roman"/>
          <w:szCs w:val="24"/>
        </w:rPr>
        <w:lastRenderedPageBreak/>
        <w:t>Lynagh, F.</w:t>
      </w:r>
      <w:r w:rsidRPr="00650BBD">
        <w:rPr>
          <w:rFonts w:ascii="Times New Roman" w:hAnsi="Times New Roman"/>
          <w:szCs w:val="24"/>
        </w:rPr>
        <w:t>M.</w:t>
      </w:r>
      <w:r>
        <w:rPr>
          <w:rFonts w:ascii="Times New Roman" w:hAnsi="Times New Roman"/>
          <w:szCs w:val="24"/>
        </w:rPr>
        <w:t>, and P.</w:t>
      </w:r>
      <w:r w:rsidRPr="00650BBD">
        <w:rPr>
          <w:rFonts w:ascii="Times New Roman" w:hAnsi="Times New Roman"/>
          <w:szCs w:val="24"/>
        </w:rPr>
        <w:t xml:space="preserve">B. Urich. </w:t>
      </w:r>
      <w:r w:rsidR="004D5388">
        <w:rPr>
          <w:rFonts w:ascii="Times New Roman" w:hAnsi="Times New Roman"/>
          <w:szCs w:val="24"/>
        </w:rPr>
        <w:t>(</w:t>
      </w:r>
      <w:r w:rsidRPr="00650BBD">
        <w:rPr>
          <w:rFonts w:ascii="Times New Roman" w:hAnsi="Times New Roman"/>
          <w:szCs w:val="24"/>
        </w:rPr>
        <w:t>2002</w:t>
      </w:r>
      <w:r w:rsidR="004D5388">
        <w:rPr>
          <w:rFonts w:ascii="Times New Roman" w:hAnsi="Times New Roman"/>
          <w:szCs w:val="24"/>
        </w:rPr>
        <w:t>)</w:t>
      </w:r>
      <w:r w:rsidRPr="00650BBD">
        <w:rPr>
          <w:rFonts w:ascii="Times New Roman" w:hAnsi="Times New Roman"/>
          <w:szCs w:val="24"/>
        </w:rPr>
        <w:t>. A critical review of the buffer zone theory and practice: A Philippine case study. Society and Natural Resources 15:129-145.</w:t>
      </w:r>
    </w:p>
    <w:p w14:paraId="3019E9A7" w14:textId="77777777"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Lynch</w:t>
      </w:r>
      <w:r>
        <w:rPr>
          <w:rFonts w:ascii="Times New Roman" w:eastAsia="MS Mincho" w:hAnsi="Times New Roman"/>
          <w:szCs w:val="24"/>
        </w:rPr>
        <w:t>, J.</w:t>
      </w:r>
      <w:r w:rsidRPr="00650BBD">
        <w:rPr>
          <w:rFonts w:ascii="Times New Roman" w:eastAsia="MS Mincho" w:hAnsi="Times New Roman"/>
          <w:szCs w:val="24"/>
        </w:rPr>
        <w:t xml:space="preserve">F. </w:t>
      </w:r>
      <w:r w:rsidR="004D5388">
        <w:rPr>
          <w:rFonts w:ascii="Times New Roman" w:eastAsia="MS Mincho" w:hAnsi="Times New Roman"/>
          <w:szCs w:val="24"/>
        </w:rPr>
        <w:t>(</w:t>
      </w:r>
      <w:r w:rsidRPr="00650BBD">
        <w:rPr>
          <w:rFonts w:ascii="Times New Roman" w:eastAsia="MS Mincho" w:hAnsi="Times New Roman"/>
          <w:szCs w:val="24"/>
        </w:rPr>
        <w:t>1992</w:t>
      </w:r>
      <w:r w:rsidR="004D5388">
        <w:rPr>
          <w:rFonts w:ascii="Times New Roman" w:eastAsia="MS Mincho" w:hAnsi="Times New Roman"/>
          <w:szCs w:val="24"/>
        </w:rPr>
        <w:t>)</w:t>
      </w:r>
      <w:r w:rsidRPr="00650BBD">
        <w:rPr>
          <w:rFonts w:ascii="Times New Roman" w:eastAsia="MS Mincho" w:hAnsi="Times New Roman"/>
          <w:szCs w:val="24"/>
        </w:rPr>
        <w:t>. Distribution of overwintering Nearctic migrants in the Yucatan Peninsula, II: use of native and huma</w:t>
      </w:r>
      <w:r w:rsidR="00721F47">
        <w:rPr>
          <w:rFonts w:ascii="Times New Roman" w:eastAsia="MS Mincho" w:hAnsi="Times New Roman"/>
          <w:szCs w:val="24"/>
        </w:rPr>
        <w:t>n-modified vegetation</w:t>
      </w:r>
      <w:r w:rsidRPr="00650BBD">
        <w:rPr>
          <w:rFonts w:ascii="Times New Roman" w:eastAsia="MS Mincho" w:hAnsi="Times New Roman"/>
          <w:szCs w:val="24"/>
        </w:rPr>
        <w:t xml:space="preserve">. </w:t>
      </w:r>
      <w:r w:rsidRPr="004D5388">
        <w:rPr>
          <w:rFonts w:ascii="Times New Roman" w:eastAsia="MS Mincho" w:hAnsi="Times New Roman"/>
          <w:iCs/>
          <w:szCs w:val="24"/>
        </w:rPr>
        <w:t>In</w:t>
      </w:r>
      <w:r w:rsidRPr="00650BBD">
        <w:rPr>
          <w:rFonts w:ascii="Times New Roman" w:eastAsia="MS Mincho" w:hAnsi="Times New Roman"/>
          <w:i/>
          <w:iCs/>
          <w:szCs w:val="24"/>
        </w:rPr>
        <w:t xml:space="preserve"> </w:t>
      </w:r>
      <w:r w:rsidRPr="00650BBD">
        <w:rPr>
          <w:rFonts w:ascii="Times New Roman" w:eastAsia="MS Mincho" w:hAnsi="Times New Roman"/>
          <w:szCs w:val="24"/>
        </w:rPr>
        <w:t>Ecology and conservation of</w:t>
      </w:r>
      <w:r w:rsidR="004D5388">
        <w:rPr>
          <w:rFonts w:ascii="Times New Roman" w:eastAsia="MS Mincho" w:hAnsi="Times New Roman"/>
          <w:szCs w:val="24"/>
        </w:rPr>
        <w:t xml:space="preserve"> Neotropical migrant landbirds, (J. Hagan and D. Johnston, Editors). </w:t>
      </w:r>
      <w:r w:rsidRPr="00650BBD">
        <w:rPr>
          <w:rFonts w:ascii="Times New Roman" w:eastAsia="MS Mincho" w:hAnsi="Times New Roman"/>
          <w:szCs w:val="24"/>
        </w:rPr>
        <w:t>Smithsonian In</w:t>
      </w:r>
      <w:r w:rsidR="00721F47">
        <w:rPr>
          <w:rFonts w:ascii="Times New Roman" w:eastAsia="MS Mincho" w:hAnsi="Times New Roman"/>
          <w:szCs w:val="24"/>
        </w:rPr>
        <w:t xml:space="preserve">stitution Press, Washington, DC. </w:t>
      </w:r>
      <w:r w:rsidR="00721F47" w:rsidRPr="00650BBD">
        <w:rPr>
          <w:rFonts w:ascii="Times New Roman" w:eastAsia="MS Mincho" w:hAnsi="Times New Roman"/>
          <w:szCs w:val="24"/>
        </w:rPr>
        <w:t>p</w:t>
      </w:r>
      <w:r w:rsidR="00721F47">
        <w:rPr>
          <w:rFonts w:ascii="Times New Roman" w:eastAsia="MS Mincho" w:hAnsi="Times New Roman"/>
          <w:szCs w:val="24"/>
        </w:rPr>
        <w:t>p</w:t>
      </w:r>
      <w:r w:rsidR="00721F47" w:rsidRPr="00650BBD">
        <w:rPr>
          <w:rFonts w:ascii="Times New Roman" w:eastAsia="MS Mincho" w:hAnsi="Times New Roman"/>
          <w:szCs w:val="24"/>
        </w:rPr>
        <w:t>. 178–196</w:t>
      </w:r>
      <w:r w:rsidR="00721F47">
        <w:rPr>
          <w:rFonts w:ascii="Times New Roman" w:eastAsia="MS Mincho" w:hAnsi="Times New Roman"/>
          <w:szCs w:val="24"/>
        </w:rPr>
        <w:t>.</w:t>
      </w:r>
    </w:p>
    <w:p w14:paraId="6D256729" w14:textId="77777777" w:rsidR="00101092" w:rsidRPr="00650BBD" w:rsidRDefault="00101092" w:rsidP="00101092">
      <w:pPr>
        <w:pStyle w:val="BodyTextIndent3"/>
        <w:spacing w:after="0" w:line="480" w:lineRule="auto"/>
        <w:ind w:left="720" w:hanging="720"/>
        <w:rPr>
          <w:rFonts w:ascii="Times New Roman" w:hAnsi="Times New Roman"/>
          <w:sz w:val="24"/>
          <w:szCs w:val="24"/>
        </w:rPr>
      </w:pPr>
      <w:r w:rsidRPr="00650BBD">
        <w:rPr>
          <w:rFonts w:ascii="Times New Roman" w:hAnsi="Times New Roman"/>
          <w:sz w:val="24"/>
          <w:szCs w:val="24"/>
        </w:rPr>
        <w:t>MacGregor-Fors, I.</w:t>
      </w:r>
      <w:r>
        <w:rPr>
          <w:rFonts w:ascii="Times New Roman" w:hAnsi="Times New Roman"/>
          <w:sz w:val="24"/>
          <w:szCs w:val="24"/>
        </w:rPr>
        <w:t>, and J.</w:t>
      </w:r>
      <w:r w:rsidRPr="00650BBD">
        <w:rPr>
          <w:rFonts w:ascii="Times New Roman" w:hAnsi="Times New Roman"/>
          <w:sz w:val="24"/>
          <w:szCs w:val="24"/>
        </w:rPr>
        <w:t xml:space="preserve">E. Schondube. </w:t>
      </w:r>
      <w:r w:rsidR="004D5388">
        <w:rPr>
          <w:rFonts w:ascii="Times New Roman" w:hAnsi="Times New Roman"/>
          <w:sz w:val="24"/>
          <w:szCs w:val="24"/>
        </w:rPr>
        <w:t>(</w:t>
      </w:r>
      <w:r w:rsidRPr="00650BBD">
        <w:rPr>
          <w:rFonts w:ascii="Times New Roman" w:hAnsi="Times New Roman"/>
          <w:sz w:val="24"/>
          <w:szCs w:val="24"/>
        </w:rPr>
        <w:t>2011</w:t>
      </w:r>
      <w:r w:rsidR="004D5388">
        <w:rPr>
          <w:rFonts w:ascii="Times New Roman" w:hAnsi="Times New Roman"/>
          <w:sz w:val="24"/>
          <w:szCs w:val="24"/>
        </w:rPr>
        <w:t>)</w:t>
      </w:r>
      <w:r w:rsidRPr="00650BBD">
        <w:rPr>
          <w:rFonts w:ascii="Times New Roman" w:hAnsi="Times New Roman"/>
          <w:sz w:val="24"/>
          <w:szCs w:val="24"/>
        </w:rPr>
        <w:t>. Uses of tropical dry forests and agricultural areas by Neotropical bird communities. Biotropica 43:365-370.</w:t>
      </w:r>
    </w:p>
    <w:p w14:paraId="4EF37246" w14:textId="77777777"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Magurran, </w:t>
      </w:r>
      <w:r>
        <w:rPr>
          <w:rFonts w:ascii="Times New Roman" w:eastAsia="MS Mincho" w:hAnsi="Times New Roman"/>
          <w:szCs w:val="24"/>
        </w:rPr>
        <w:t>A.</w:t>
      </w:r>
      <w:r w:rsidRPr="00650BBD">
        <w:rPr>
          <w:rFonts w:ascii="Times New Roman" w:eastAsia="MS Mincho" w:hAnsi="Times New Roman"/>
          <w:szCs w:val="24"/>
        </w:rPr>
        <w:t xml:space="preserve">E. </w:t>
      </w:r>
      <w:r w:rsidR="004D5388">
        <w:rPr>
          <w:rFonts w:ascii="Times New Roman" w:eastAsia="MS Mincho" w:hAnsi="Times New Roman"/>
          <w:szCs w:val="24"/>
        </w:rPr>
        <w:t>(</w:t>
      </w:r>
      <w:r w:rsidRPr="00650BBD">
        <w:rPr>
          <w:rFonts w:ascii="Times New Roman" w:eastAsia="MS Mincho" w:hAnsi="Times New Roman"/>
          <w:szCs w:val="24"/>
        </w:rPr>
        <w:t>1988</w:t>
      </w:r>
      <w:r w:rsidR="004D5388">
        <w:rPr>
          <w:rFonts w:ascii="Times New Roman" w:eastAsia="MS Mincho" w:hAnsi="Times New Roman"/>
          <w:szCs w:val="24"/>
        </w:rPr>
        <w:t>)</w:t>
      </w:r>
      <w:r w:rsidRPr="00650BBD">
        <w:rPr>
          <w:rFonts w:ascii="Times New Roman" w:eastAsia="MS Mincho" w:hAnsi="Times New Roman"/>
          <w:szCs w:val="24"/>
        </w:rPr>
        <w:t>. Ecological diversity and its measurement. Princeton University Press, Princeton, NJ.</w:t>
      </w:r>
    </w:p>
    <w:p w14:paraId="6C73D44C" w14:textId="2E943132" w:rsidR="00101092" w:rsidRPr="00650BBD" w:rsidDel="00EE24ED" w:rsidRDefault="00101092" w:rsidP="00101092">
      <w:pPr>
        <w:autoSpaceDE w:val="0"/>
        <w:autoSpaceDN w:val="0"/>
        <w:adjustRightInd w:val="0"/>
        <w:spacing w:line="480" w:lineRule="auto"/>
        <w:ind w:left="720" w:hanging="720"/>
        <w:rPr>
          <w:del w:id="251" w:author="Brouwer, Nathan" w:date="2018-02-20T13:37:00Z"/>
          <w:rFonts w:ascii="Times New Roman" w:eastAsia="MS Mincho" w:hAnsi="Times New Roman"/>
          <w:szCs w:val="24"/>
        </w:rPr>
      </w:pPr>
      <w:del w:id="252" w:author="Brouwer, Nathan" w:date="2018-02-20T13:37:00Z">
        <w:r w:rsidDel="00EE24ED">
          <w:rPr>
            <w:rFonts w:ascii="Times New Roman" w:eastAsia="MS Mincho" w:hAnsi="Times New Roman"/>
            <w:szCs w:val="24"/>
          </w:rPr>
          <w:delText>McDonald, J.</w:delText>
        </w:r>
        <w:r w:rsidRPr="00650BBD" w:rsidDel="00EE24ED">
          <w:rPr>
            <w:rFonts w:ascii="Times New Roman" w:eastAsia="MS Mincho" w:hAnsi="Times New Roman"/>
            <w:szCs w:val="24"/>
          </w:rPr>
          <w:delText xml:space="preserve">H. </w:delText>
        </w:r>
        <w:r w:rsidR="004D5388" w:rsidDel="00EE24ED">
          <w:rPr>
            <w:rFonts w:ascii="Times New Roman" w:eastAsia="MS Mincho" w:hAnsi="Times New Roman"/>
            <w:szCs w:val="24"/>
          </w:rPr>
          <w:delText>(</w:delText>
        </w:r>
        <w:r w:rsidRPr="00650BBD" w:rsidDel="00EE24ED">
          <w:rPr>
            <w:rFonts w:ascii="Times New Roman" w:eastAsia="MS Mincho" w:hAnsi="Times New Roman"/>
            <w:szCs w:val="24"/>
          </w:rPr>
          <w:delText>2009</w:delText>
        </w:r>
        <w:r w:rsidR="004D5388" w:rsidDel="00EE24ED">
          <w:rPr>
            <w:rFonts w:ascii="Times New Roman" w:eastAsia="MS Mincho" w:hAnsi="Times New Roman"/>
            <w:szCs w:val="24"/>
          </w:rPr>
          <w:delText>)</w:delText>
        </w:r>
        <w:r w:rsidRPr="00650BBD" w:rsidDel="00EE24ED">
          <w:rPr>
            <w:rFonts w:ascii="Times New Roman" w:eastAsia="MS Mincho" w:hAnsi="Times New Roman"/>
            <w:szCs w:val="24"/>
          </w:rPr>
          <w:delText>. Handbook of biological statistics. Sparky House, Baltimore.</w:delText>
        </w:r>
      </w:del>
    </w:p>
    <w:p w14:paraId="32A464E4" w14:textId="77777777" w:rsidR="00101092" w:rsidRPr="00650BBD" w:rsidRDefault="00101092" w:rsidP="00101092">
      <w:pPr>
        <w:spacing w:line="480" w:lineRule="auto"/>
        <w:ind w:left="720" w:hanging="720"/>
        <w:rPr>
          <w:rFonts w:ascii="Times New Roman" w:eastAsia="Times New Roman" w:hAnsi="Times New Roman"/>
          <w:szCs w:val="24"/>
        </w:rPr>
      </w:pPr>
      <w:r>
        <w:rPr>
          <w:rFonts w:ascii="Times New Roman" w:eastAsia="Times New Roman" w:hAnsi="Times New Roman"/>
          <w:szCs w:val="24"/>
        </w:rPr>
        <w:t>McKinney, M.L.</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2002</w:t>
      </w:r>
      <w:r w:rsidR="004D5388">
        <w:rPr>
          <w:rFonts w:ascii="Times New Roman" w:eastAsia="Times New Roman" w:hAnsi="Times New Roman"/>
          <w:szCs w:val="24"/>
        </w:rPr>
        <w:t>)</w:t>
      </w:r>
      <w:r w:rsidRPr="00650BBD">
        <w:rPr>
          <w:rFonts w:ascii="Times New Roman" w:eastAsia="Times New Roman" w:hAnsi="Times New Roman"/>
          <w:szCs w:val="24"/>
        </w:rPr>
        <w:t xml:space="preserve">. Effects of national conservation spending and amount of protected area on species threat rates. </w:t>
      </w:r>
      <w:r w:rsidRPr="00650BBD">
        <w:rPr>
          <w:rFonts w:ascii="Times New Roman" w:eastAsia="Times New Roman" w:hAnsi="Times New Roman"/>
          <w:iCs/>
          <w:szCs w:val="24"/>
        </w:rPr>
        <w:t>Conservation Biology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16</w:t>
      </w:r>
      <w:r w:rsidRPr="00650BBD">
        <w:rPr>
          <w:rFonts w:ascii="Times New Roman" w:eastAsia="Times New Roman" w:hAnsi="Times New Roman"/>
          <w:szCs w:val="24"/>
        </w:rPr>
        <w:t>:539-543.</w:t>
      </w:r>
    </w:p>
    <w:p w14:paraId="67BF4D47" w14:textId="4D8FB78D" w:rsidR="00101092" w:rsidRDefault="00101092" w:rsidP="00101092">
      <w:pPr>
        <w:spacing w:line="480" w:lineRule="auto"/>
        <w:ind w:left="720" w:hanging="720"/>
        <w:rPr>
          <w:ins w:id="253" w:author="Brouwer, Nathan" w:date="2018-02-20T15:21:00Z"/>
          <w:rFonts w:ascii="Times New Roman" w:eastAsia="Times New Roman" w:hAnsi="Times New Roman"/>
          <w:szCs w:val="24"/>
        </w:rPr>
      </w:pPr>
      <w:r w:rsidRPr="00650BBD">
        <w:rPr>
          <w:rFonts w:ascii="Times New Roman" w:eastAsia="Times New Roman" w:hAnsi="Times New Roman"/>
          <w:szCs w:val="24"/>
        </w:rPr>
        <w:t>Pärt, T.</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B. Söderström.</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1999</w:t>
      </w:r>
      <w:r w:rsidR="004D5388">
        <w:rPr>
          <w:rFonts w:ascii="Times New Roman" w:eastAsia="Times New Roman" w:hAnsi="Times New Roman"/>
          <w:szCs w:val="24"/>
        </w:rPr>
        <w:t>)</w:t>
      </w:r>
      <w:r w:rsidRPr="00650BBD">
        <w:rPr>
          <w:rFonts w:ascii="Times New Roman" w:eastAsia="Times New Roman" w:hAnsi="Times New Roman"/>
          <w:szCs w:val="24"/>
        </w:rPr>
        <w:t xml:space="preserve">. The effects of management regimes and location in landscape on the conservation of farmland birds breeding in semi-natural pastures. </w:t>
      </w:r>
      <w:r w:rsidRPr="00650BBD">
        <w:rPr>
          <w:rFonts w:ascii="Times New Roman" w:eastAsia="Times New Roman" w:hAnsi="Times New Roman"/>
          <w:iCs/>
          <w:szCs w:val="24"/>
        </w:rPr>
        <w:t>Biological Conservation</w:t>
      </w:r>
      <w:r w:rsidRPr="00650BBD">
        <w:rPr>
          <w:rFonts w:ascii="Times New Roman" w:eastAsia="Times New Roman" w:hAnsi="Times New Roman"/>
          <w:szCs w:val="24"/>
        </w:rPr>
        <w:t xml:space="preserve"> </w:t>
      </w:r>
      <w:r w:rsidRPr="00650BBD">
        <w:rPr>
          <w:rFonts w:ascii="Times New Roman" w:eastAsia="Times New Roman" w:hAnsi="Times New Roman"/>
          <w:iCs/>
          <w:szCs w:val="24"/>
        </w:rPr>
        <w:t>90</w:t>
      </w:r>
      <w:r w:rsidRPr="00650BBD">
        <w:rPr>
          <w:rFonts w:ascii="Times New Roman" w:eastAsia="Times New Roman" w:hAnsi="Times New Roman"/>
          <w:szCs w:val="24"/>
        </w:rPr>
        <w:t>:113-123.</w:t>
      </w:r>
    </w:p>
    <w:p w14:paraId="242DCE38" w14:textId="77777777" w:rsidR="008B089D" w:rsidRPr="00C65CE8" w:rsidRDefault="008B089D" w:rsidP="008B089D">
      <w:pPr>
        <w:pStyle w:val="NoSpacing"/>
        <w:spacing w:line="480" w:lineRule="auto"/>
        <w:rPr>
          <w:ins w:id="254" w:author="Brouwer, Nathan" w:date="2018-02-20T15:21:00Z"/>
          <w:rStyle w:val="gnkrckgcgsb"/>
          <w:rFonts w:ascii="Times New Roman" w:hAnsi="Times New Roman"/>
          <w:color w:val="000000"/>
          <w:szCs w:val="24"/>
          <w:bdr w:val="none" w:sz="0" w:space="0" w:color="auto" w:frame="1"/>
        </w:rPr>
      </w:pPr>
      <w:bookmarkStart w:id="255" w:name="_Hlk506903344"/>
      <w:ins w:id="256" w:author="Brouwer, Nathan" w:date="2018-02-20T15:21:00Z">
        <w:r w:rsidRPr="00C65CE8">
          <w:rPr>
            <w:rStyle w:val="gnkrckgcgsb"/>
            <w:rFonts w:ascii="Times New Roman" w:hAnsi="Times New Roman"/>
            <w:color w:val="000000"/>
            <w:szCs w:val="24"/>
            <w:bdr w:val="none" w:sz="0" w:space="0" w:color="auto" w:frame="1"/>
          </w:rPr>
          <w:t>Oksanen</w:t>
        </w:r>
        <w:bookmarkEnd w:id="255"/>
        <w:r w:rsidRPr="00C65CE8">
          <w:rPr>
            <w:rStyle w:val="gnkrckgcgsb"/>
            <w:rFonts w:ascii="Times New Roman" w:hAnsi="Times New Roman"/>
            <w:color w:val="000000"/>
            <w:szCs w:val="24"/>
            <w:bdr w:val="none" w:sz="0" w:space="0" w:color="auto" w:frame="1"/>
          </w:rPr>
          <w:t xml:space="preserve">, J, FG Blanchet, M Friendly, R Kindt, P Legendre, D McGlinn, PR Mincin, RB O'Hara, </w:t>
        </w:r>
      </w:ins>
    </w:p>
    <w:p w14:paraId="0C4D0400" w14:textId="77777777" w:rsidR="008B089D" w:rsidRPr="00C65CE8" w:rsidRDefault="008B089D" w:rsidP="008B089D">
      <w:pPr>
        <w:pStyle w:val="NoSpacing"/>
        <w:spacing w:line="480" w:lineRule="auto"/>
        <w:rPr>
          <w:ins w:id="257" w:author="Brouwer, Nathan" w:date="2018-02-20T15:21:00Z"/>
          <w:rStyle w:val="gnkrckgcgsb"/>
          <w:rFonts w:ascii="Times New Roman" w:hAnsi="Times New Roman"/>
          <w:color w:val="000000"/>
          <w:szCs w:val="24"/>
          <w:bdr w:val="none" w:sz="0" w:space="0" w:color="auto" w:frame="1"/>
        </w:rPr>
      </w:pPr>
      <w:ins w:id="258" w:author="Brouwer, Nathan" w:date="2018-02-20T15:21:00Z">
        <w:r w:rsidRPr="00C65CE8">
          <w:rPr>
            <w:rStyle w:val="gnkrckgcgsb"/>
            <w:rFonts w:ascii="Times New Roman" w:hAnsi="Times New Roman"/>
            <w:color w:val="000000"/>
            <w:szCs w:val="24"/>
            <w:bdr w:val="none" w:sz="0" w:space="0" w:color="auto" w:frame="1"/>
          </w:rPr>
          <w:tab/>
          <w:t xml:space="preserve">GLSimpson, P Solymos, MHH Stevens, E Szoecs and H Wagner (2017). vegan: </w:t>
        </w:r>
      </w:ins>
    </w:p>
    <w:p w14:paraId="019F3CAF" w14:textId="77777777" w:rsidR="008B089D" w:rsidRPr="00C65CE8" w:rsidRDefault="008B089D" w:rsidP="008B089D">
      <w:pPr>
        <w:pStyle w:val="NoSpacing"/>
        <w:spacing w:line="480" w:lineRule="auto"/>
        <w:rPr>
          <w:ins w:id="259" w:author="Brouwer, Nathan" w:date="2018-02-20T15:21:00Z"/>
          <w:rStyle w:val="gnkrckgcgsb"/>
          <w:rFonts w:ascii="Times New Roman" w:hAnsi="Times New Roman"/>
          <w:color w:val="000000"/>
          <w:szCs w:val="24"/>
          <w:bdr w:val="none" w:sz="0" w:space="0" w:color="auto" w:frame="1"/>
        </w:rPr>
      </w:pPr>
      <w:ins w:id="260" w:author="Brouwer, Nathan" w:date="2018-02-20T15:21:00Z">
        <w:r w:rsidRPr="00C65CE8">
          <w:rPr>
            <w:rStyle w:val="gnkrckgcgsb"/>
            <w:rFonts w:ascii="Times New Roman" w:hAnsi="Times New Roman"/>
            <w:color w:val="000000"/>
            <w:szCs w:val="24"/>
            <w:bdr w:val="none" w:sz="0" w:space="0" w:color="auto" w:frame="1"/>
          </w:rPr>
          <w:tab/>
          <w:t xml:space="preserve">Community ecology package. </w:t>
        </w:r>
        <w:r w:rsidRPr="00C65CE8">
          <w:rPr>
            <w:rStyle w:val="gnkrckgcgsb"/>
            <w:rFonts w:ascii="Times New Roman" w:hAnsi="Times New Roman"/>
            <w:i/>
            <w:color w:val="000000"/>
            <w:szCs w:val="24"/>
            <w:bdr w:val="none" w:sz="0" w:space="0" w:color="auto" w:frame="1"/>
          </w:rPr>
          <w:t>R</w:t>
        </w:r>
        <w:r w:rsidRPr="00C65CE8">
          <w:rPr>
            <w:rStyle w:val="gnkrckgcgsb"/>
            <w:rFonts w:ascii="Times New Roman" w:hAnsi="Times New Roman"/>
            <w:color w:val="000000"/>
            <w:szCs w:val="24"/>
            <w:bdr w:val="none" w:sz="0" w:space="0" w:color="auto" w:frame="1"/>
          </w:rPr>
          <w:t xml:space="preserve"> package version 2.4-5. </w:t>
        </w:r>
        <w:r w:rsidRPr="00C65CE8">
          <w:fldChar w:fldCharType="begin"/>
        </w:r>
        <w:r w:rsidRPr="00C65CE8">
          <w:instrText xml:space="preserve"> HYPERLINK "https://CRAN.R-" </w:instrText>
        </w:r>
        <w:r w:rsidRPr="00C65CE8">
          <w:fldChar w:fldCharType="separate"/>
        </w:r>
        <w:r w:rsidRPr="00C65CE8">
          <w:rPr>
            <w:rStyle w:val="Hyperlink"/>
            <w:rFonts w:ascii="Times New Roman" w:hAnsi="Times New Roman"/>
            <w:szCs w:val="24"/>
            <w:bdr w:val="none" w:sz="0" w:space="0" w:color="auto" w:frame="1"/>
          </w:rPr>
          <w:t>https://CRAN.R-</w:t>
        </w:r>
        <w:r w:rsidRPr="00C65CE8">
          <w:rPr>
            <w:rStyle w:val="Hyperlink"/>
            <w:rFonts w:ascii="Times New Roman" w:hAnsi="Times New Roman"/>
            <w:szCs w:val="24"/>
            <w:bdr w:val="none" w:sz="0" w:space="0" w:color="auto" w:frame="1"/>
          </w:rPr>
          <w:fldChar w:fldCharType="end"/>
        </w:r>
      </w:ins>
    </w:p>
    <w:p w14:paraId="1D817E02" w14:textId="6368E32E" w:rsidR="008B089D" w:rsidRPr="008B089D" w:rsidRDefault="008B089D" w:rsidP="008B089D">
      <w:pPr>
        <w:pStyle w:val="NoSpacing"/>
        <w:spacing w:line="480" w:lineRule="auto"/>
        <w:rPr>
          <w:rFonts w:ascii="Times New Roman" w:hAnsi="Times New Roman"/>
          <w:color w:val="000000"/>
          <w:szCs w:val="24"/>
          <w:bdr w:val="none" w:sz="0" w:space="0" w:color="auto" w:frame="1"/>
          <w:rPrChange w:id="261" w:author="Brouwer, Nathan" w:date="2018-02-20T15:21:00Z">
            <w:rPr>
              <w:rFonts w:ascii="Times New Roman" w:eastAsia="Times New Roman" w:hAnsi="Times New Roman"/>
              <w:szCs w:val="24"/>
            </w:rPr>
          </w:rPrChange>
        </w:rPr>
        <w:pPrChange w:id="262" w:author="Brouwer, Nathan" w:date="2018-02-20T15:21:00Z">
          <w:pPr>
            <w:spacing w:line="480" w:lineRule="auto"/>
            <w:ind w:left="720" w:hanging="720"/>
          </w:pPr>
        </w:pPrChange>
      </w:pPr>
      <w:ins w:id="263" w:author="Brouwer, Nathan" w:date="2018-02-20T15:21:00Z">
        <w:r w:rsidRPr="00C65CE8">
          <w:rPr>
            <w:rStyle w:val="gnkrckgcgsb"/>
            <w:rFonts w:ascii="Times New Roman" w:hAnsi="Times New Roman"/>
            <w:color w:val="000000"/>
            <w:szCs w:val="24"/>
            <w:bdr w:val="none" w:sz="0" w:space="0" w:color="auto" w:frame="1"/>
          </w:rPr>
          <w:tab/>
          <w:t>project.org/package=vegan</w:t>
        </w:r>
      </w:ins>
    </w:p>
    <w:p w14:paraId="31047D74" w14:textId="77777777" w:rsidR="00101092" w:rsidRPr="00650BBD"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Petit, L.J.</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D.R. Petit.</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2003</w:t>
      </w:r>
      <w:r w:rsidR="004D5388">
        <w:rPr>
          <w:rFonts w:ascii="Times New Roman" w:eastAsia="Times New Roman" w:hAnsi="Times New Roman"/>
          <w:szCs w:val="24"/>
        </w:rPr>
        <w:t>)</w:t>
      </w:r>
      <w:r w:rsidRPr="00650BBD">
        <w:rPr>
          <w:rFonts w:ascii="Times New Roman" w:eastAsia="Times New Roman" w:hAnsi="Times New Roman"/>
          <w:szCs w:val="24"/>
        </w:rPr>
        <w:t>. Evaluating the Importance of Human</w:t>
      </w:r>
      <w:r w:rsidRPr="00650BBD">
        <w:rPr>
          <w:rFonts w:ascii="Cambria Math" w:eastAsia="Times New Roman" w:hAnsi="Cambria Math" w:cs="Cambria Math"/>
          <w:szCs w:val="24"/>
        </w:rPr>
        <w:t>‐</w:t>
      </w:r>
      <w:r w:rsidRPr="00650BBD">
        <w:rPr>
          <w:rFonts w:ascii="Times New Roman" w:eastAsia="Times New Roman" w:hAnsi="Times New Roman"/>
          <w:szCs w:val="24"/>
        </w:rPr>
        <w:t xml:space="preserve">Modified Lands for Neotropical Bird Conservation. </w:t>
      </w:r>
      <w:r w:rsidRPr="00650BBD">
        <w:rPr>
          <w:rFonts w:ascii="Times New Roman" w:eastAsia="Times New Roman" w:hAnsi="Times New Roman"/>
          <w:iCs/>
          <w:szCs w:val="24"/>
        </w:rPr>
        <w:t>Conservation Biology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17</w:t>
      </w:r>
      <w:r w:rsidRPr="00650BBD">
        <w:rPr>
          <w:rFonts w:ascii="Times New Roman" w:eastAsia="Times New Roman" w:hAnsi="Times New Roman"/>
          <w:szCs w:val="24"/>
        </w:rPr>
        <w:t>:687-694.</w:t>
      </w:r>
    </w:p>
    <w:p w14:paraId="144D8AC2" w14:textId="77777777"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Poulin, B., and G. Lefebvre. </w:t>
      </w:r>
      <w:r w:rsidR="004D5388">
        <w:rPr>
          <w:rFonts w:ascii="Times New Roman" w:eastAsia="MS Mincho" w:hAnsi="Times New Roman"/>
          <w:szCs w:val="24"/>
        </w:rPr>
        <w:t>(</w:t>
      </w:r>
      <w:r w:rsidRPr="00650BBD">
        <w:rPr>
          <w:rFonts w:ascii="Times New Roman" w:eastAsia="MS Mincho" w:hAnsi="Times New Roman"/>
          <w:szCs w:val="24"/>
        </w:rPr>
        <w:t>1996</w:t>
      </w:r>
      <w:r w:rsidR="004D5388">
        <w:rPr>
          <w:rFonts w:ascii="Times New Roman" w:eastAsia="MS Mincho" w:hAnsi="Times New Roman"/>
          <w:szCs w:val="24"/>
        </w:rPr>
        <w:t>)</w:t>
      </w:r>
      <w:r w:rsidRPr="00650BBD">
        <w:rPr>
          <w:rFonts w:ascii="Times New Roman" w:eastAsia="MS Mincho" w:hAnsi="Times New Roman"/>
          <w:szCs w:val="24"/>
        </w:rPr>
        <w:t>. Dietary relationships of migrant and resident birds from a humid forest in Central Panama. Auk 113:277–287.</w:t>
      </w:r>
      <w:r w:rsidRPr="00650BBD">
        <w:rPr>
          <w:rFonts w:ascii="Times New Roman" w:hAnsi="Times New Roman"/>
          <w:szCs w:val="24"/>
        </w:rPr>
        <w:t xml:space="preserve"> </w:t>
      </w:r>
    </w:p>
    <w:p w14:paraId="7DD0F01E" w14:textId="6717C9CB" w:rsidR="00101092" w:rsidRDefault="00101092" w:rsidP="00101092">
      <w:pPr>
        <w:autoSpaceDE w:val="0"/>
        <w:autoSpaceDN w:val="0"/>
        <w:adjustRightInd w:val="0"/>
        <w:spacing w:line="480" w:lineRule="auto"/>
        <w:ind w:left="720" w:hanging="720"/>
        <w:rPr>
          <w:ins w:id="264" w:author="Brouwer, Nathan" w:date="2018-02-20T14:41:00Z"/>
          <w:rFonts w:ascii="Times New Roman" w:eastAsia="MS Mincho" w:hAnsi="Times New Roman"/>
          <w:szCs w:val="24"/>
        </w:rPr>
      </w:pPr>
      <w:r w:rsidRPr="00650BBD">
        <w:rPr>
          <w:rFonts w:ascii="Times New Roman" w:eastAsia="MS Mincho" w:hAnsi="Times New Roman"/>
          <w:szCs w:val="24"/>
        </w:rPr>
        <w:lastRenderedPageBreak/>
        <w:t xml:space="preserve">Pyle, P. </w:t>
      </w:r>
      <w:r w:rsidR="004D5388">
        <w:rPr>
          <w:rFonts w:ascii="Times New Roman" w:eastAsia="MS Mincho" w:hAnsi="Times New Roman"/>
          <w:szCs w:val="24"/>
        </w:rPr>
        <w:t>(</w:t>
      </w:r>
      <w:r w:rsidRPr="00650BBD">
        <w:rPr>
          <w:rFonts w:ascii="Times New Roman" w:eastAsia="MS Mincho" w:hAnsi="Times New Roman"/>
          <w:szCs w:val="24"/>
        </w:rPr>
        <w:t>1997</w:t>
      </w:r>
      <w:r w:rsidR="004D5388">
        <w:rPr>
          <w:rFonts w:ascii="Times New Roman" w:eastAsia="MS Mincho" w:hAnsi="Times New Roman"/>
          <w:szCs w:val="24"/>
        </w:rPr>
        <w:t>)</w:t>
      </w:r>
      <w:r w:rsidRPr="00650BBD">
        <w:rPr>
          <w:rFonts w:ascii="Times New Roman" w:eastAsia="MS Mincho" w:hAnsi="Times New Roman"/>
          <w:szCs w:val="24"/>
        </w:rPr>
        <w:t>. Identification guide</w:t>
      </w:r>
      <w:r>
        <w:rPr>
          <w:rFonts w:ascii="Times New Roman" w:eastAsia="MS Mincho" w:hAnsi="Times New Roman"/>
          <w:szCs w:val="24"/>
        </w:rPr>
        <w:t xml:space="preserve"> to North American birds</w:t>
      </w:r>
      <w:r w:rsidRPr="00650BBD">
        <w:rPr>
          <w:rFonts w:ascii="Times New Roman" w:eastAsia="MS Mincho" w:hAnsi="Times New Roman"/>
          <w:szCs w:val="24"/>
        </w:rPr>
        <w:t>. Slate Creek Press, Bolinas, CA.</w:t>
      </w:r>
    </w:p>
    <w:p w14:paraId="4A2BC853" w14:textId="77777777" w:rsidR="00166FE3" w:rsidRDefault="00166FE3" w:rsidP="00166FE3">
      <w:pPr>
        <w:pStyle w:val="NoSpacing"/>
        <w:spacing w:line="480" w:lineRule="auto"/>
        <w:rPr>
          <w:ins w:id="265" w:author="Brouwer, Nathan" w:date="2018-02-20T14:41:00Z"/>
          <w:rStyle w:val="gnkrckgcgsb"/>
          <w:rFonts w:ascii="Times New Roman" w:hAnsi="Times New Roman"/>
          <w:color w:val="000000"/>
          <w:szCs w:val="24"/>
          <w:bdr w:val="none" w:sz="0" w:space="0" w:color="auto" w:frame="1"/>
        </w:rPr>
        <w:pPrChange w:id="266" w:author="Brouwer, Nathan" w:date="2018-02-20T14:41:00Z">
          <w:pPr>
            <w:autoSpaceDE w:val="0"/>
            <w:autoSpaceDN w:val="0"/>
            <w:adjustRightInd w:val="0"/>
            <w:spacing w:line="480" w:lineRule="auto"/>
            <w:ind w:left="720" w:hanging="720"/>
          </w:pPr>
        </w:pPrChange>
      </w:pPr>
      <w:ins w:id="267" w:author="Brouwer, Nathan" w:date="2018-02-20T14:41:00Z">
        <w:r w:rsidRPr="00D7191B">
          <w:rPr>
            <w:rStyle w:val="gnkrckgcgsb"/>
            <w:rFonts w:ascii="Times New Roman" w:hAnsi="Times New Roman"/>
            <w:color w:val="000000"/>
            <w:szCs w:val="24"/>
            <w:bdr w:val="none" w:sz="0" w:space="0" w:color="auto" w:frame="1"/>
          </w:rPr>
          <w:t xml:space="preserve">R Core Team.  2017. </w:t>
        </w:r>
        <w:r w:rsidRPr="00D7191B">
          <w:rPr>
            <w:rStyle w:val="gnkrckgcgsb"/>
            <w:rFonts w:ascii="Times New Roman" w:hAnsi="Times New Roman"/>
            <w:i/>
            <w:color w:val="000000"/>
            <w:szCs w:val="24"/>
            <w:bdr w:val="none" w:sz="0" w:space="0" w:color="auto" w:frame="1"/>
          </w:rPr>
          <w:t>R</w:t>
        </w:r>
        <w:r w:rsidRPr="00D7191B">
          <w:rPr>
            <w:rStyle w:val="gnkrckgcgsb"/>
            <w:rFonts w:ascii="Times New Roman" w:hAnsi="Times New Roman"/>
            <w:color w:val="000000"/>
            <w:szCs w:val="24"/>
            <w:bdr w:val="none" w:sz="0" w:space="0" w:color="auto" w:frame="1"/>
          </w:rPr>
          <w:t xml:space="preserve">: A language and environment for statistical computing. </w:t>
        </w:r>
        <w:r w:rsidRPr="00D7191B">
          <w:rPr>
            <w:rStyle w:val="gnkrckgcgsb"/>
            <w:rFonts w:ascii="Times New Roman" w:hAnsi="Times New Roman"/>
            <w:i/>
            <w:color w:val="000000"/>
            <w:szCs w:val="24"/>
            <w:bdr w:val="none" w:sz="0" w:space="0" w:color="auto" w:frame="1"/>
          </w:rPr>
          <w:t>R</w:t>
        </w:r>
        <w:r w:rsidRPr="00D7191B">
          <w:rPr>
            <w:rStyle w:val="gnkrckgcgsb"/>
            <w:rFonts w:ascii="Times New Roman" w:hAnsi="Times New Roman"/>
            <w:color w:val="000000"/>
            <w:szCs w:val="24"/>
            <w:bdr w:val="none" w:sz="0" w:space="0" w:color="auto" w:frame="1"/>
          </w:rPr>
          <w:t xml:space="preserve"> Foundation for </w:t>
        </w:r>
      </w:ins>
    </w:p>
    <w:p w14:paraId="16A554B4" w14:textId="7FB9C42D" w:rsidR="00166FE3" w:rsidRPr="00166FE3" w:rsidRDefault="00166FE3" w:rsidP="00166FE3">
      <w:pPr>
        <w:pStyle w:val="NoSpacing"/>
        <w:spacing w:line="480" w:lineRule="auto"/>
        <w:rPr>
          <w:rFonts w:ascii="Times New Roman" w:hAnsi="Times New Roman"/>
          <w:color w:val="000000"/>
          <w:szCs w:val="24"/>
          <w:bdr w:val="none" w:sz="0" w:space="0" w:color="auto" w:frame="1"/>
          <w:rPrChange w:id="268" w:author="Brouwer, Nathan" w:date="2018-02-20T14:41:00Z">
            <w:rPr>
              <w:rFonts w:ascii="Times New Roman" w:eastAsia="MS Mincho" w:hAnsi="Times New Roman"/>
              <w:szCs w:val="24"/>
            </w:rPr>
          </w:rPrChange>
        </w:rPr>
        <w:pPrChange w:id="269" w:author="Brouwer, Nathan" w:date="2018-02-20T14:41:00Z">
          <w:pPr>
            <w:autoSpaceDE w:val="0"/>
            <w:autoSpaceDN w:val="0"/>
            <w:adjustRightInd w:val="0"/>
            <w:spacing w:line="480" w:lineRule="auto"/>
            <w:ind w:left="720" w:hanging="720"/>
          </w:pPr>
        </w:pPrChange>
      </w:pPr>
      <w:ins w:id="270" w:author="Brouwer, Nathan" w:date="2018-02-20T14:41:00Z">
        <w:r>
          <w:rPr>
            <w:rStyle w:val="gnkrckgcgsb"/>
            <w:rFonts w:ascii="Times New Roman" w:hAnsi="Times New Roman"/>
            <w:color w:val="000000"/>
            <w:szCs w:val="24"/>
            <w:bdr w:val="none" w:sz="0" w:space="0" w:color="auto" w:frame="1"/>
          </w:rPr>
          <w:tab/>
        </w:r>
        <w:r w:rsidRPr="00D7191B">
          <w:rPr>
            <w:rStyle w:val="gnkrckgcgsb"/>
            <w:rFonts w:ascii="Times New Roman" w:hAnsi="Times New Roman"/>
            <w:color w:val="000000"/>
            <w:szCs w:val="24"/>
            <w:bdr w:val="none" w:sz="0" w:space="0" w:color="auto" w:frame="1"/>
          </w:rPr>
          <w:t xml:space="preserve">Statistical Computing, Vienna, Austria. </w:t>
        </w:r>
        <w:r w:rsidRPr="00D7191B">
          <w:rPr>
            <w:szCs w:val="24"/>
          </w:rPr>
          <w:fldChar w:fldCharType="begin"/>
        </w:r>
        <w:r w:rsidRPr="00D7191B">
          <w:rPr>
            <w:szCs w:val="24"/>
          </w:rPr>
          <w:instrText xml:space="preserve"> HYPERLINK "https://www.R-project.org/" </w:instrText>
        </w:r>
        <w:r w:rsidRPr="00D7191B">
          <w:rPr>
            <w:szCs w:val="24"/>
          </w:rPr>
          <w:fldChar w:fldCharType="separate"/>
        </w:r>
        <w:r w:rsidRPr="00D7191B">
          <w:rPr>
            <w:rStyle w:val="Hyperlink"/>
            <w:rFonts w:ascii="Times New Roman" w:hAnsi="Times New Roman"/>
            <w:szCs w:val="24"/>
            <w:bdr w:val="none" w:sz="0" w:space="0" w:color="auto" w:frame="1"/>
          </w:rPr>
          <w:t>https://www.R-project.org/</w:t>
        </w:r>
        <w:r w:rsidRPr="00D7191B">
          <w:rPr>
            <w:rStyle w:val="Hyperlink"/>
            <w:rFonts w:ascii="Times New Roman" w:hAnsi="Times New Roman"/>
            <w:szCs w:val="24"/>
            <w:bdr w:val="none" w:sz="0" w:space="0" w:color="auto" w:frame="1"/>
          </w:rPr>
          <w:fldChar w:fldCharType="end"/>
        </w:r>
        <w:r w:rsidRPr="00D7191B">
          <w:rPr>
            <w:rStyle w:val="gnkrckgcgsb"/>
            <w:rFonts w:ascii="Times New Roman" w:hAnsi="Times New Roman"/>
            <w:color w:val="000000"/>
            <w:szCs w:val="24"/>
            <w:bdr w:val="none" w:sz="0" w:space="0" w:color="auto" w:frame="1"/>
          </w:rPr>
          <w:t>.</w:t>
        </w:r>
      </w:ins>
    </w:p>
    <w:p w14:paraId="53989F37" w14:textId="4D5FE9FB" w:rsidR="00101092" w:rsidRDefault="00101092" w:rsidP="00101092">
      <w:pPr>
        <w:autoSpaceDE w:val="0"/>
        <w:autoSpaceDN w:val="0"/>
        <w:adjustRightInd w:val="0"/>
        <w:spacing w:line="480" w:lineRule="auto"/>
        <w:ind w:left="720" w:hanging="720"/>
        <w:rPr>
          <w:ins w:id="271" w:author="Brouwer, Nathan" w:date="2018-02-20T14:41:00Z"/>
          <w:rFonts w:ascii="Times New Roman" w:eastAsia="MS Mincho" w:hAnsi="Times New Roman"/>
          <w:szCs w:val="24"/>
        </w:rPr>
      </w:pPr>
      <w:r>
        <w:rPr>
          <w:rFonts w:ascii="Times New Roman" w:eastAsia="MS Mincho" w:hAnsi="Times New Roman"/>
          <w:szCs w:val="24"/>
        </w:rPr>
        <w:t>Remsen, J.V., and D.</w:t>
      </w:r>
      <w:r w:rsidRPr="00650BBD">
        <w:rPr>
          <w:rFonts w:ascii="Times New Roman" w:eastAsia="MS Mincho" w:hAnsi="Times New Roman"/>
          <w:szCs w:val="24"/>
        </w:rPr>
        <w:t xml:space="preserve">A. Good. </w:t>
      </w:r>
      <w:r w:rsidR="004D5388">
        <w:rPr>
          <w:rFonts w:ascii="Times New Roman" w:eastAsia="MS Mincho" w:hAnsi="Times New Roman"/>
          <w:szCs w:val="24"/>
        </w:rPr>
        <w:t>(</w:t>
      </w:r>
      <w:r w:rsidRPr="00650BBD">
        <w:rPr>
          <w:rFonts w:ascii="Times New Roman" w:eastAsia="MS Mincho" w:hAnsi="Times New Roman"/>
          <w:szCs w:val="24"/>
        </w:rPr>
        <w:t>1996</w:t>
      </w:r>
      <w:r w:rsidR="004D5388">
        <w:rPr>
          <w:rFonts w:ascii="Times New Roman" w:eastAsia="MS Mincho" w:hAnsi="Times New Roman"/>
          <w:szCs w:val="24"/>
        </w:rPr>
        <w:t>)</w:t>
      </w:r>
      <w:r w:rsidRPr="00650BBD">
        <w:rPr>
          <w:rFonts w:ascii="Times New Roman" w:eastAsia="MS Mincho" w:hAnsi="Times New Roman"/>
          <w:szCs w:val="24"/>
        </w:rPr>
        <w:t xml:space="preserve">. Misuse of data from mistnet captures to assess relative abundance in bird populations. Auk </w:t>
      </w:r>
      <w:r w:rsidRPr="00650BBD">
        <w:rPr>
          <w:rFonts w:ascii="Times New Roman" w:eastAsia="MS Mincho" w:hAnsi="Times New Roman"/>
          <w:bCs/>
          <w:szCs w:val="24"/>
        </w:rPr>
        <w:t>113:</w:t>
      </w:r>
      <w:r w:rsidRPr="00650BBD">
        <w:rPr>
          <w:rFonts w:ascii="Times New Roman" w:eastAsia="MS Mincho" w:hAnsi="Times New Roman"/>
          <w:szCs w:val="24"/>
        </w:rPr>
        <w:t>381–398.</w:t>
      </w:r>
    </w:p>
    <w:p w14:paraId="434C3FE7" w14:textId="77777777" w:rsidR="00166FE3" w:rsidRPr="00166FE3" w:rsidRDefault="00166FE3" w:rsidP="00166FE3">
      <w:pPr>
        <w:pStyle w:val="NoSpacing"/>
        <w:spacing w:line="480" w:lineRule="auto"/>
        <w:rPr>
          <w:ins w:id="272" w:author="Brouwer, Nathan" w:date="2018-02-20T14:41:00Z"/>
          <w:i/>
          <w:color w:val="2A2A2A"/>
          <w:szCs w:val="24"/>
          <w:shd w:val="clear" w:color="auto" w:fill="FFFFFF"/>
          <w:rPrChange w:id="273" w:author="Brouwer, Nathan" w:date="2018-02-20T14:41:00Z">
            <w:rPr>
              <w:ins w:id="274" w:author="Brouwer, Nathan" w:date="2018-02-20T14:41:00Z"/>
              <w:color w:val="2A2A2A"/>
              <w:szCs w:val="24"/>
              <w:shd w:val="clear" w:color="auto" w:fill="FFFFFF"/>
            </w:rPr>
          </w:rPrChange>
        </w:rPr>
      </w:pPr>
      <w:ins w:id="275" w:author="Brouwer, Nathan" w:date="2018-02-20T14:41:00Z">
        <w:r w:rsidRPr="00D7191B">
          <w:rPr>
            <w:color w:val="2A2A2A"/>
            <w:szCs w:val="24"/>
            <w:shd w:val="clear" w:color="auto" w:fill="FFFFFF"/>
          </w:rPr>
          <w:t xml:space="preserve">Rosenthal, R, and R Rosnow.  1985. </w:t>
        </w:r>
        <w:r w:rsidRPr="00166FE3">
          <w:rPr>
            <w:i/>
            <w:color w:val="2A2A2A"/>
            <w:szCs w:val="24"/>
            <w:shd w:val="clear" w:color="auto" w:fill="FFFFFF"/>
            <w:rPrChange w:id="276" w:author="Brouwer, Nathan" w:date="2018-02-20T14:41:00Z">
              <w:rPr>
                <w:color w:val="2A2A2A"/>
                <w:szCs w:val="24"/>
                <w:shd w:val="clear" w:color="auto" w:fill="FFFFFF"/>
              </w:rPr>
            </w:rPrChange>
          </w:rPr>
          <w:t xml:space="preserve">Contrast analysis: focused comparisons in the analysis of </w:t>
        </w:r>
      </w:ins>
    </w:p>
    <w:p w14:paraId="73A0156D" w14:textId="7667799F" w:rsidR="00166FE3" w:rsidRDefault="00166FE3" w:rsidP="00166FE3">
      <w:pPr>
        <w:pStyle w:val="NoSpacing"/>
        <w:spacing w:line="480" w:lineRule="auto"/>
        <w:rPr>
          <w:ins w:id="277" w:author="Brouwer, Nathan" w:date="2018-02-20T14:41:00Z"/>
          <w:color w:val="2A2A2A"/>
          <w:szCs w:val="24"/>
          <w:shd w:val="clear" w:color="auto" w:fill="FFFFFF"/>
        </w:rPr>
        <w:pPrChange w:id="278" w:author="Brouwer, Nathan" w:date="2018-02-20T14:41:00Z">
          <w:pPr>
            <w:autoSpaceDE w:val="0"/>
            <w:autoSpaceDN w:val="0"/>
            <w:adjustRightInd w:val="0"/>
            <w:spacing w:line="480" w:lineRule="auto"/>
            <w:ind w:left="720" w:hanging="720"/>
          </w:pPr>
        </w:pPrChange>
      </w:pPr>
      <w:ins w:id="279" w:author="Brouwer, Nathan" w:date="2018-02-20T14:41:00Z">
        <w:r w:rsidRPr="00166FE3">
          <w:rPr>
            <w:i/>
            <w:color w:val="2A2A2A"/>
            <w:szCs w:val="24"/>
            <w:shd w:val="clear" w:color="auto" w:fill="FFFFFF"/>
            <w:rPrChange w:id="280" w:author="Brouwer, Nathan" w:date="2018-02-20T14:41:00Z">
              <w:rPr>
                <w:color w:val="2A2A2A"/>
                <w:szCs w:val="24"/>
                <w:shd w:val="clear" w:color="auto" w:fill="FFFFFF"/>
              </w:rPr>
            </w:rPrChange>
          </w:rPr>
          <w:tab/>
          <w:t>variance</w:t>
        </w:r>
        <w:r w:rsidRPr="00D7191B">
          <w:rPr>
            <w:color w:val="2A2A2A"/>
            <w:szCs w:val="24"/>
            <w:shd w:val="clear" w:color="auto" w:fill="FFFFFF"/>
          </w:rPr>
          <w:t>.  Cambri</w:t>
        </w:r>
        <w:r>
          <w:rPr>
            <w:color w:val="2A2A2A"/>
            <w:szCs w:val="24"/>
            <w:shd w:val="clear" w:color="auto" w:fill="FFFFFF"/>
          </w:rPr>
          <w:t>dge: Cambridge University Press.</w:t>
        </w:r>
      </w:ins>
    </w:p>
    <w:p w14:paraId="38299663" w14:textId="77777777" w:rsidR="00166FE3" w:rsidRDefault="00166FE3" w:rsidP="00166FE3">
      <w:pPr>
        <w:pStyle w:val="NoSpacing"/>
        <w:spacing w:line="480" w:lineRule="auto"/>
        <w:rPr>
          <w:ins w:id="281" w:author="Brouwer, Nathan" w:date="2018-02-20T14:41:00Z"/>
          <w:rStyle w:val="source"/>
          <w:rFonts w:ascii="Times New Roman" w:hAnsi="Times New Roman"/>
          <w:iCs/>
          <w:color w:val="333333"/>
          <w:szCs w:val="24"/>
          <w:shd w:val="clear" w:color="auto" w:fill="FFFFFF"/>
        </w:rPr>
      </w:pPr>
      <w:ins w:id="282" w:author="Brouwer, Nathan" w:date="2018-02-20T14:41:00Z">
        <w:r w:rsidRPr="00D7191B">
          <w:rPr>
            <w:rStyle w:val="surname"/>
            <w:rFonts w:ascii="Times New Roman" w:hAnsi="Times New Roman"/>
            <w:bCs/>
            <w:color w:val="333333"/>
            <w:szCs w:val="24"/>
            <w:shd w:val="clear" w:color="auto" w:fill="FFFFFF"/>
          </w:rPr>
          <w:t>Robins</w:t>
        </w:r>
        <w:r w:rsidRPr="00D7191B">
          <w:rPr>
            <w:rStyle w:val="name"/>
            <w:rFonts w:ascii="Times New Roman" w:hAnsi="Times New Roman"/>
            <w:bCs/>
            <w:color w:val="333333"/>
            <w:szCs w:val="24"/>
            <w:shd w:val="clear" w:color="auto" w:fill="FFFFFF"/>
          </w:rPr>
          <w:t> </w:t>
        </w:r>
        <w:r w:rsidRPr="00D7191B">
          <w:rPr>
            <w:rStyle w:val="given-names"/>
            <w:rFonts w:ascii="Times New Roman" w:hAnsi="Times New Roman"/>
            <w:bCs/>
            <w:color w:val="333333"/>
            <w:szCs w:val="24"/>
            <w:shd w:val="clear" w:color="auto" w:fill="FFFFFF"/>
          </w:rPr>
          <w:t>GK</w:t>
        </w:r>
        <w:r w:rsidRPr="00D7191B">
          <w:rPr>
            <w:rStyle w:val="citation-authors-year"/>
            <w:rFonts w:ascii="Times New Roman" w:hAnsi="Times New Roman"/>
            <w:bCs/>
            <w:color w:val="333333"/>
            <w:szCs w:val="24"/>
            <w:shd w:val="clear" w:color="auto" w:fill="FFFFFF"/>
          </w:rPr>
          <w:t>.</w:t>
        </w:r>
        <w:r w:rsidRPr="00D7191B">
          <w:rPr>
            <w:rStyle w:val="citation-authors-year"/>
            <w:rFonts w:ascii="Times New Roman" w:hAnsi="Times New Roman"/>
            <w:color w:val="333333"/>
            <w:szCs w:val="24"/>
            <w:shd w:val="clear" w:color="auto" w:fill="FFFFFF"/>
          </w:rPr>
          <w:t> </w:t>
        </w:r>
        <w:r w:rsidRPr="00D7191B">
          <w:rPr>
            <w:rStyle w:val="citation-authors-year"/>
            <w:rFonts w:ascii="Times New Roman" w:hAnsi="Times New Roman"/>
            <w:bCs/>
            <w:color w:val="333333"/>
            <w:szCs w:val="24"/>
            <w:shd w:val="clear" w:color="auto" w:fill="FFFFFF"/>
          </w:rPr>
          <w:t>1989</w:t>
        </w:r>
        <w:r w:rsidRPr="00D7191B">
          <w:rPr>
            <w:rStyle w:val="citation-authors-year"/>
            <w:rFonts w:ascii="Times New Roman" w:hAnsi="Times New Roman"/>
            <w:color w:val="333333"/>
            <w:szCs w:val="24"/>
            <w:shd w:val="clear" w:color="auto" w:fill="FFFFFF"/>
          </w:rPr>
          <w:t>.</w:t>
        </w:r>
        <w:r w:rsidRPr="00D7191B">
          <w:rPr>
            <w:color w:val="333333"/>
            <w:szCs w:val="24"/>
            <w:shd w:val="clear" w:color="auto" w:fill="FFFFFF"/>
          </w:rPr>
          <w:t> </w:t>
        </w:r>
        <w:r w:rsidRPr="00764FBD">
          <w:rPr>
            <w:rStyle w:val="HTMLCite"/>
            <w:rFonts w:ascii="Times New Roman" w:hAnsi="Times New Roman"/>
            <w:i w:val="0"/>
            <w:iCs w:val="0"/>
            <w:color w:val="333333"/>
            <w:szCs w:val="24"/>
            <w:shd w:val="clear" w:color="auto" w:fill="FFFFFF"/>
          </w:rPr>
          <w:fldChar w:fldCharType="begin"/>
        </w:r>
        <w:r w:rsidRPr="00764FBD">
          <w:rPr>
            <w:rStyle w:val="HTMLCite"/>
            <w:rFonts w:ascii="Times New Roman" w:hAnsi="Times New Roman"/>
            <w:i w:val="0"/>
            <w:iCs w:val="0"/>
            <w:color w:val="333333"/>
            <w:szCs w:val="24"/>
            <w:shd w:val="clear" w:color="auto" w:fill="FFFFFF"/>
          </w:rPr>
          <w:instrText xml:space="preserve"> HYPERLINK "https://scholar.google.com/scholar_lookup?title=That%20BLUP%20is%20a%20good%20thing:%20the%20estimate%20of%20random%20effect&amp;author=Robins&amp;publication_year=1989" \t "_blank" </w:instrText>
        </w:r>
        <w:r w:rsidRPr="00764FBD">
          <w:rPr>
            <w:rStyle w:val="HTMLCite"/>
            <w:rFonts w:ascii="Times New Roman" w:hAnsi="Times New Roman"/>
            <w:i w:val="0"/>
            <w:iCs w:val="0"/>
            <w:color w:val="333333"/>
            <w:szCs w:val="24"/>
            <w:shd w:val="clear" w:color="auto" w:fill="FFFFFF"/>
          </w:rPr>
          <w:fldChar w:fldCharType="separate"/>
        </w:r>
        <w:r w:rsidRPr="00764FBD">
          <w:rPr>
            <w:rStyle w:val="Hyperlink"/>
            <w:rFonts w:ascii="Times New Roman" w:hAnsi="Times New Roman"/>
            <w:color w:val="2A85E8"/>
            <w:szCs w:val="24"/>
            <w:u w:val="none"/>
            <w:shd w:val="clear" w:color="auto" w:fill="FFFFFF"/>
          </w:rPr>
          <w:t>That BLUP is a good thing: the estimate of random effect</w:t>
        </w:r>
        <w:r w:rsidRPr="00764FBD">
          <w:rPr>
            <w:rStyle w:val="HTMLCite"/>
            <w:rFonts w:ascii="Times New Roman" w:hAnsi="Times New Roman"/>
            <w:i w:val="0"/>
            <w:iCs w:val="0"/>
            <w:color w:val="333333"/>
            <w:szCs w:val="24"/>
            <w:shd w:val="clear" w:color="auto" w:fill="FFFFFF"/>
          </w:rPr>
          <w:fldChar w:fldCharType="end"/>
        </w:r>
        <w:r w:rsidRPr="00D7191B">
          <w:rPr>
            <w:rStyle w:val="HTMLCite"/>
            <w:rFonts w:ascii="Times New Roman" w:hAnsi="Times New Roman"/>
            <w:i w:val="0"/>
            <w:iCs w:val="0"/>
            <w:color w:val="333333"/>
            <w:szCs w:val="24"/>
            <w:shd w:val="clear" w:color="auto" w:fill="FFFFFF"/>
          </w:rPr>
          <w:t>.</w:t>
        </w:r>
        <w:r>
          <w:rPr>
            <w:rStyle w:val="HTMLCite"/>
            <w:rFonts w:ascii="Times New Roman" w:hAnsi="Times New Roman"/>
            <w:i w:val="0"/>
            <w:iCs w:val="0"/>
            <w:color w:val="333333"/>
            <w:szCs w:val="24"/>
            <w:shd w:val="clear" w:color="auto" w:fill="FFFFFF"/>
          </w:rPr>
          <w:t xml:space="preserve">  </w:t>
        </w:r>
        <w:r>
          <w:rPr>
            <w:rStyle w:val="source"/>
            <w:rFonts w:ascii="Times New Roman" w:hAnsi="Times New Roman"/>
            <w:iCs/>
            <w:color w:val="333333"/>
            <w:szCs w:val="24"/>
            <w:shd w:val="clear" w:color="auto" w:fill="FFFFFF"/>
          </w:rPr>
          <w:t>Statistical</w:t>
        </w:r>
      </w:ins>
    </w:p>
    <w:p w14:paraId="7AB1BC5F" w14:textId="0CA8BF14" w:rsidR="00166FE3" w:rsidRPr="00166FE3" w:rsidRDefault="00166FE3" w:rsidP="00166FE3">
      <w:pPr>
        <w:pStyle w:val="NoSpacing"/>
        <w:spacing w:line="480" w:lineRule="auto"/>
        <w:ind w:firstLine="720"/>
        <w:rPr>
          <w:color w:val="006621"/>
          <w:szCs w:val="24"/>
          <w:rPrChange w:id="283" w:author="Brouwer, Nathan" w:date="2018-02-20T14:41:00Z">
            <w:rPr>
              <w:rFonts w:ascii="Times New Roman" w:eastAsia="MS Mincho" w:hAnsi="Times New Roman"/>
              <w:szCs w:val="24"/>
            </w:rPr>
          </w:rPrChange>
        </w:rPr>
        <w:pPrChange w:id="284" w:author="Brouwer, Nathan" w:date="2018-02-20T14:41:00Z">
          <w:pPr>
            <w:autoSpaceDE w:val="0"/>
            <w:autoSpaceDN w:val="0"/>
            <w:adjustRightInd w:val="0"/>
            <w:spacing w:line="480" w:lineRule="auto"/>
            <w:ind w:left="720" w:hanging="720"/>
          </w:pPr>
        </w:pPrChange>
      </w:pPr>
      <w:ins w:id="285" w:author="Brouwer, Nathan" w:date="2018-02-20T14:41:00Z">
        <w:r w:rsidRPr="00764FBD">
          <w:rPr>
            <w:rStyle w:val="source"/>
            <w:rFonts w:ascii="Times New Roman" w:hAnsi="Times New Roman"/>
            <w:iCs/>
            <w:color w:val="333333"/>
            <w:szCs w:val="24"/>
            <w:shd w:val="clear" w:color="auto" w:fill="FFFFFF"/>
          </w:rPr>
          <w:t>Science</w:t>
        </w:r>
        <w:r w:rsidRPr="00D7191B">
          <w:rPr>
            <w:rStyle w:val="volume"/>
            <w:rFonts w:ascii="Times New Roman" w:hAnsi="Times New Roman"/>
            <w:color w:val="333333"/>
            <w:szCs w:val="24"/>
            <w:shd w:val="clear" w:color="auto" w:fill="FFFFFF"/>
          </w:rPr>
          <w:t> </w:t>
        </w:r>
        <w:r w:rsidRPr="00D7191B">
          <w:rPr>
            <w:rStyle w:val="volume"/>
            <w:rFonts w:ascii="Times New Roman" w:hAnsi="Times New Roman"/>
            <w:bCs/>
            <w:color w:val="333333"/>
            <w:szCs w:val="24"/>
            <w:shd w:val="clear" w:color="auto" w:fill="FFFFFF"/>
          </w:rPr>
          <w:t>6</w:t>
        </w:r>
        <w:r w:rsidRPr="00D7191B">
          <w:rPr>
            <w:color w:val="333333"/>
            <w:szCs w:val="24"/>
            <w:shd w:val="clear" w:color="auto" w:fill="FFFFFF"/>
          </w:rPr>
          <w:t>:</w:t>
        </w:r>
        <w:r w:rsidRPr="00D7191B">
          <w:rPr>
            <w:rStyle w:val="fpage"/>
            <w:rFonts w:ascii="Times New Roman" w:hAnsi="Times New Roman"/>
            <w:color w:val="333333"/>
            <w:szCs w:val="24"/>
            <w:shd w:val="clear" w:color="auto" w:fill="FFFFFF"/>
          </w:rPr>
          <w:t>15</w:t>
        </w:r>
        <w:r w:rsidRPr="00D7191B">
          <w:rPr>
            <w:color w:val="333333"/>
            <w:szCs w:val="24"/>
            <w:shd w:val="clear" w:color="auto" w:fill="FFFFFF"/>
          </w:rPr>
          <w:t>-</w:t>
        </w:r>
        <w:r w:rsidRPr="00D7191B">
          <w:rPr>
            <w:rStyle w:val="lpage"/>
            <w:rFonts w:ascii="Times New Roman" w:hAnsi="Times New Roman"/>
            <w:color w:val="333333"/>
            <w:szCs w:val="24"/>
            <w:shd w:val="clear" w:color="auto" w:fill="FFFFFF"/>
          </w:rPr>
          <w:t>51</w:t>
        </w:r>
      </w:ins>
    </w:p>
    <w:p w14:paraId="2120E59D" w14:textId="0CA8BF14" w:rsidR="00101092" w:rsidRPr="00650BBD" w:rsidRDefault="00101092" w:rsidP="00101092">
      <w:pPr>
        <w:pStyle w:val="BodyTextIndent3"/>
        <w:spacing w:after="0" w:line="480" w:lineRule="auto"/>
        <w:ind w:left="720" w:hanging="720"/>
        <w:rPr>
          <w:rFonts w:ascii="Times New Roman" w:hAnsi="Times New Roman"/>
          <w:sz w:val="24"/>
          <w:szCs w:val="24"/>
        </w:rPr>
      </w:pPr>
      <w:r>
        <w:rPr>
          <w:rFonts w:ascii="Times New Roman" w:hAnsi="Times New Roman"/>
          <w:sz w:val="24"/>
          <w:szCs w:val="24"/>
        </w:rPr>
        <w:t>Sekercioglu, C.H., P.</w:t>
      </w:r>
      <w:r w:rsidRPr="00650BBD">
        <w:rPr>
          <w:rFonts w:ascii="Times New Roman" w:hAnsi="Times New Roman"/>
          <w:sz w:val="24"/>
          <w:szCs w:val="24"/>
        </w:rPr>
        <w:t xml:space="preserve">R. </w:t>
      </w:r>
      <w:r>
        <w:rPr>
          <w:rFonts w:ascii="Times New Roman" w:hAnsi="Times New Roman"/>
          <w:sz w:val="24"/>
          <w:szCs w:val="24"/>
        </w:rPr>
        <w:t>Ehrlich, G.</w:t>
      </w:r>
      <w:r w:rsidRPr="00650BBD">
        <w:rPr>
          <w:rFonts w:ascii="Times New Roman" w:hAnsi="Times New Roman"/>
          <w:sz w:val="24"/>
          <w:szCs w:val="24"/>
        </w:rPr>
        <w:t>C. Daily</w:t>
      </w:r>
      <w:r>
        <w:rPr>
          <w:rFonts w:ascii="Times New Roman" w:hAnsi="Times New Roman"/>
          <w:sz w:val="24"/>
          <w:szCs w:val="24"/>
        </w:rPr>
        <w:t>, D. Aygen, D. Goehring, and R.</w:t>
      </w:r>
      <w:r w:rsidRPr="00650BBD">
        <w:rPr>
          <w:rFonts w:ascii="Times New Roman" w:hAnsi="Times New Roman"/>
          <w:sz w:val="24"/>
          <w:szCs w:val="24"/>
        </w:rPr>
        <w:t xml:space="preserve">F. Sandi. </w:t>
      </w:r>
      <w:r w:rsidR="004D5388">
        <w:rPr>
          <w:rFonts w:ascii="Times New Roman" w:hAnsi="Times New Roman"/>
          <w:sz w:val="24"/>
          <w:szCs w:val="24"/>
        </w:rPr>
        <w:t>(</w:t>
      </w:r>
      <w:r w:rsidRPr="00650BBD">
        <w:rPr>
          <w:rFonts w:ascii="Times New Roman" w:hAnsi="Times New Roman"/>
          <w:sz w:val="24"/>
          <w:szCs w:val="24"/>
        </w:rPr>
        <w:t>2002</w:t>
      </w:r>
      <w:r w:rsidR="004D5388">
        <w:rPr>
          <w:rFonts w:ascii="Times New Roman" w:hAnsi="Times New Roman"/>
          <w:sz w:val="24"/>
          <w:szCs w:val="24"/>
        </w:rPr>
        <w:t>)</w:t>
      </w:r>
      <w:r w:rsidRPr="00650BBD">
        <w:rPr>
          <w:rFonts w:ascii="Times New Roman" w:hAnsi="Times New Roman"/>
          <w:sz w:val="24"/>
          <w:szCs w:val="24"/>
        </w:rPr>
        <w:t>. Disappearance of insectivorous birds from tropical forest fragments. Proceedings of the N</w:t>
      </w:r>
      <w:r>
        <w:rPr>
          <w:rFonts w:ascii="Times New Roman" w:hAnsi="Times New Roman"/>
          <w:sz w:val="24"/>
          <w:szCs w:val="24"/>
        </w:rPr>
        <w:t>ational Academy of Science 99</w:t>
      </w:r>
      <w:r w:rsidRPr="00650BBD">
        <w:rPr>
          <w:rFonts w:ascii="Times New Roman" w:hAnsi="Times New Roman"/>
          <w:sz w:val="24"/>
          <w:szCs w:val="24"/>
        </w:rPr>
        <w:t>:263-267.</w:t>
      </w:r>
    </w:p>
    <w:p w14:paraId="06156958" w14:textId="77777777" w:rsidR="00101092" w:rsidRPr="00650BBD" w:rsidRDefault="00101092" w:rsidP="00101092">
      <w:pPr>
        <w:pStyle w:val="BodyTextIndent3"/>
        <w:spacing w:after="0" w:line="480" w:lineRule="auto"/>
        <w:ind w:left="720" w:hanging="720"/>
        <w:rPr>
          <w:rFonts w:ascii="Times New Roman" w:hAnsi="Times New Roman"/>
          <w:sz w:val="24"/>
          <w:szCs w:val="24"/>
        </w:rPr>
      </w:pPr>
      <w:r>
        <w:rPr>
          <w:rFonts w:ascii="Times New Roman" w:hAnsi="Times New Roman"/>
          <w:sz w:val="24"/>
          <w:szCs w:val="24"/>
        </w:rPr>
        <w:t>Sekercioglu, C.H., G.</w:t>
      </w:r>
      <w:r w:rsidRPr="00650BBD">
        <w:rPr>
          <w:rFonts w:ascii="Times New Roman" w:hAnsi="Times New Roman"/>
          <w:sz w:val="24"/>
          <w:szCs w:val="24"/>
        </w:rPr>
        <w:t xml:space="preserve">C. Daily, </w:t>
      </w:r>
      <w:r>
        <w:rPr>
          <w:rFonts w:ascii="Times New Roman" w:hAnsi="Times New Roman"/>
          <w:sz w:val="24"/>
          <w:szCs w:val="24"/>
        </w:rPr>
        <w:t>and P.</w:t>
      </w:r>
      <w:r w:rsidRPr="00650BBD">
        <w:rPr>
          <w:rFonts w:ascii="Times New Roman" w:hAnsi="Times New Roman"/>
          <w:sz w:val="24"/>
          <w:szCs w:val="24"/>
        </w:rPr>
        <w:t xml:space="preserve">R. Ehrlich. </w:t>
      </w:r>
      <w:r w:rsidR="004D5388">
        <w:rPr>
          <w:rFonts w:ascii="Times New Roman" w:hAnsi="Times New Roman"/>
          <w:sz w:val="24"/>
          <w:szCs w:val="24"/>
        </w:rPr>
        <w:t>(</w:t>
      </w:r>
      <w:r w:rsidRPr="00650BBD">
        <w:rPr>
          <w:rFonts w:ascii="Times New Roman" w:hAnsi="Times New Roman"/>
          <w:sz w:val="24"/>
          <w:szCs w:val="24"/>
        </w:rPr>
        <w:t>2004</w:t>
      </w:r>
      <w:r w:rsidR="004D5388">
        <w:rPr>
          <w:rFonts w:ascii="Times New Roman" w:hAnsi="Times New Roman"/>
          <w:sz w:val="24"/>
          <w:szCs w:val="24"/>
        </w:rPr>
        <w:t>)</w:t>
      </w:r>
      <w:r w:rsidRPr="00650BBD">
        <w:rPr>
          <w:rFonts w:ascii="Times New Roman" w:hAnsi="Times New Roman"/>
          <w:sz w:val="24"/>
          <w:szCs w:val="24"/>
        </w:rPr>
        <w:t>. Ecosystem consequences of bird declines. Proceedings of the National Academy of Sciences (USA) 101:18042-18047.</w:t>
      </w:r>
    </w:p>
    <w:p w14:paraId="7E76F602" w14:textId="77777777" w:rsidR="00101092" w:rsidRPr="00650BBD" w:rsidRDefault="00101092" w:rsidP="00101092">
      <w:pPr>
        <w:pStyle w:val="BodyTextIndent3"/>
        <w:spacing w:after="0" w:line="480" w:lineRule="auto"/>
        <w:ind w:left="720" w:hanging="720"/>
        <w:rPr>
          <w:rFonts w:ascii="Times New Roman" w:hAnsi="Times New Roman"/>
          <w:sz w:val="24"/>
          <w:szCs w:val="24"/>
        </w:rPr>
      </w:pPr>
      <w:r>
        <w:rPr>
          <w:rFonts w:ascii="Times New Roman" w:hAnsi="Times New Roman"/>
          <w:sz w:val="24"/>
          <w:szCs w:val="24"/>
        </w:rPr>
        <w:t>Sekercioglu, C.H., S.R. Loarie, F.O. Brenes, P.R. Ehrlich, and G.</w:t>
      </w:r>
      <w:r w:rsidRPr="00650BBD">
        <w:rPr>
          <w:rFonts w:ascii="Times New Roman" w:hAnsi="Times New Roman"/>
          <w:sz w:val="24"/>
          <w:szCs w:val="24"/>
        </w:rPr>
        <w:t xml:space="preserve">C. Daily. </w:t>
      </w:r>
      <w:r w:rsidR="004D5388">
        <w:rPr>
          <w:rFonts w:ascii="Times New Roman" w:hAnsi="Times New Roman"/>
          <w:sz w:val="24"/>
          <w:szCs w:val="24"/>
        </w:rPr>
        <w:t>(</w:t>
      </w:r>
      <w:r w:rsidRPr="00650BBD">
        <w:rPr>
          <w:rFonts w:ascii="Times New Roman" w:hAnsi="Times New Roman"/>
          <w:sz w:val="24"/>
          <w:szCs w:val="24"/>
        </w:rPr>
        <w:t>2007</w:t>
      </w:r>
      <w:r w:rsidR="004D5388">
        <w:rPr>
          <w:rFonts w:ascii="Times New Roman" w:hAnsi="Times New Roman"/>
          <w:sz w:val="24"/>
          <w:szCs w:val="24"/>
        </w:rPr>
        <w:t>)</w:t>
      </w:r>
      <w:r w:rsidRPr="00650BBD">
        <w:rPr>
          <w:rFonts w:ascii="Times New Roman" w:hAnsi="Times New Roman"/>
          <w:sz w:val="24"/>
          <w:szCs w:val="24"/>
        </w:rPr>
        <w:t>. Persistence of forest birds in the Costa Rican agricultural countryside. Conservation Biology 21:482-494.</w:t>
      </w:r>
    </w:p>
    <w:p w14:paraId="34C8AEE7" w14:textId="3D706AC7" w:rsidR="00101092" w:rsidRDefault="00101092" w:rsidP="00101092">
      <w:pPr>
        <w:autoSpaceDE w:val="0"/>
        <w:autoSpaceDN w:val="0"/>
        <w:adjustRightInd w:val="0"/>
        <w:spacing w:line="480" w:lineRule="auto"/>
        <w:ind w:left="720" w:hanging="720"/>
        <w:rPr>
          <w:ins w:id="286" w:author="Brouwer, Nathan" w:date="2018-02-20T14:42:00Z"/>
          <w:rFonts w:ascii="Times New Roman" w:eastAsia="MS Mincho" w:hAnsi="Times New Roman"/>
          <w:szCs w:val="24"/>
        </w:rPr>
      </w:pPr>
      <w:r>
        <w:rPr>
          <w:rFonts w:ascii="Times New Roman" w:eastAsia="MS Mincho" w:hAnsi="Times New Roman"/>
          <w:szCs w:val="24"/>
        </w:rPr>
        <w:t>Sherry, T.W., and R.</w:t>
      </w:r>
      <w:r w:rsidRPr="00650BBD">
        <w:rPr>
          <w:rFonts w:ascii="Times New Roman" w:eastAsia="MS Mincho" w:hAnsi="Times New Roman"/>
          <w:szCs w:val="24"/>
        </w:rPr>
        <w:t xml:space="preserve">T. Holmes. </w:t>
      </w:r>
      <w:r w:rsidR="004D5388">
        <w:rPr>
          <w:rFonts w:ascii="Times New Roman" w:eastAsia="MS Mincho" w:hAnsi="Times New Roman"/>
          <w:szCs w:val="24"/>
        </w:rPr>
        <w:t>(</w:t>
      </w:r>
      <w:r w:rsidRPr="00650BBD">
        <w:rPr>
          <w:rFonts w:ascii="Times New Roman" w:eastAsia="MS Mincho" w:hAnsi="Times New Roman"/>
          <w:szCs w:val="24"/>
        </w:rPr>
        <w:t>1996</w:t>
      </w:r>
      <w:r w:rsidR="004D5388">
        <w:rPr>
          <w:rFonts w:ascii="Times New Roman" w:eastAsia="MS Mincho" w:hAnsi="Times New Roman"/>
          <w:szCs w:val="24"/>
        </w:rPr>
        <w:t>)</w:t>
      </w:r>
      <w:r w:rsidRPr="00650BBD">
        <w:rPr>
          <w:rFonts w:ascii="Times New Roman" w:eastAsia="MS Mincho" w:hAnsi="Times New Roman"/>
          <w:szCs w:val="24"/>
        </w:rPr>
        <w:t>. Winter habitat quality, population limitation, and conservation of Neotropical-Nearctic migrant birds. Ecology 77:36–48.</w:t>
      </w:r>
    </w:p>
    <w:p w14:paraId="33116B0D" w14:textId="77777777" w:rsidR="00166FE3" w:rsidRDefault="00166FE3" w:rsidP="00166FE3">
      <w:pPr>
        <w:pStyle w:val="NoSpacing"/>
        <w:spacing w:line="480" w:lineRule="auto"/>
        <w:rPr>
          <w:ins w:id="287" w:author="Brouwer, Nathan" w:date="2018-02-20T14:42:00Z"/>
          <w:rStyle w:val="gnkrckgcgsb"/>
          <w:rFonts w:ascii="Times New Roman" w:hAnsi="Times New Roman"/>
          <w:color w:val="000000"/>
          <w:szCs w:val="24"/>
          <w:bdr w:val="none" w:sz="0" w:space="0" w:color="auto" w:frame="1"/>
        </w:rPr>
      </w:pPr>
      <w:ins w:id="288" w:author="Brouwer, Nathan" w:date="2018-02-20T14:42:00Z">
        <w:r w:rsidRPr="00D7191B">
          <w:rPr>
            <w:rStyle w:val="gnkrckgcgsb"/>
            <w:rFonts w:ascii="Times New Roman" w:hAnsi="Times New Roman"/>
            <w:color w:val="000000"/>
            <w:szCs w:val="24"/>
            <w:bdr w:val="none" w:sz="0" w:space="0" w:color="auto" w:frame="1"/>
          </w:rPr>
          <w:t xml:space="preserve">Singmann, H, B Bolker, J Westfall and F Aust (2018). </w:t>
        </w:r>
        <w:r w:rsidRPr="00D7191B">
          <w:rPr>
            <w:rStyle w:val="gnkrckgcgsb"/>
            <w:rFonts w:ascii="Times New Roman" w:hAnsi="Times New Roman"/>
            <w:i/>
            <w:color w:val="000000"/>
            <w:szCs w:val="24"/>
            <w:bdr w:val="none" w:sz="0" w:space="0" w:color="auto" w:frame="1"/>
          </w:rPr>
          <w:t>afex</w:t>
        </w:r>
        <w:r w:rsidRPr="00D7191B">
          <w:rPr>
            <w:rStyle w:val="gnkrckgcgsb"/>
            <w:rFonts w:ascii="Times New Roman" w:hAnsi="Times New Roman"/>
            <w:color w:val="000000"/>
            <w:szCs w:val="24"/>
            <w:bdr w:val="none" w:sz="0" w:space="0" w:color="auto" w:frame="1"/>
          </w:rPr>
          <w:t>: Ana</w:t>
        </w:r>
        <w:r>
          <w:rPr>
            <w:rStyle w:val="gnkrckgcgsb"/>
            <w:rFonts w:ascii="Times New Roman" w:hAnsi="Times New Roman"/>
            <w:color w:val="000000"/>
            <w:szCs w:val="24"/>
            <w:bdr w:val="none" w:sz="0" w:space="0" w:color="auto" w:frame="1"/>
          </w:rPr>
          <w:t>lysis of Factorial Experiments.</w:t>
        </w:r>
      </w:ins>
    </w:p>
    <w:p w14:paraId="1CBD18A1" w14:textId="3A4D79E6" w:rsidR="00166FE3" w:rsidRPr="00166FE3" w:rsidRDefault="00166FE3" w:rsidP="00166FE3">
      <w:pPr>
        <w:pStyle w:val="NoSpacing"/>
        <w:spacing w:line="480" w:lineRule="auto"/>
        <w:ind w:firstLine="720"/>
        <w:rPr>
          <w:rFonts w:ascii="Times New Roman" w:hAnsi="Times New Roman"/>
          <w:color w:val="0000FF"/>
          <w:szCs w:val="24"/>
          <w:u w:val="single"/>
          <w:bdr w:val="none" w:sz="0" w:space="0" w:color="auto" w:frame="1"/>
          <w:rPrChange w:id="289" w:author="Brouwer, Nathan" w:date="2018-02-20T14:42:00Z">
            <w:rPr>
              <w:rFonts w:ascii="Times New Roman" w:eastAsia="MS Mincho" w:hAnsi="Times New Roman"/>
              <w:szCs w:val="24"/>
            </w:rPr>
          </w:rPrChange>
        </w:rPr>
        <w:pPrChange w:id="290" w:author="Brouwer, Nathan" w:date="2018-02-20T14:42:00Z">
          <w:pPr>
            <w:autoSpaceDE w:val="0"/>
            <w:autoSpaceDN w:val="0"/>
            <w:adjustRightInd w:val="0"/>
            <w:spacing w:line="480" w:lineRule="auto"/>
            <w:ind w:left="720" w:hanging="720"/>
          </w:pPr>
        </w:pPrChange>
      </w:pPr>
      <w:ins w:id="291" w:author="Brouwer, Nathan" w:date="2018-02-20T14:42:00Z">
        <w:r w:rsidRPr="00166FE3">
          <w:rPr>
            <w:rStyle w:val="gnkrckgcgsb"/>
            <w:rFonts w:ascii="Times New Roman" w:hAnsi="Times New Roman"/>
            <w:i/>
            <w:color w:val="000000"/>
            <w:szCs w:val="24"/>
            <w:bdr w:val="none" w:sz="0" w:space="0" w:color="auto" w:frame="1"/>
            <w:rPrChange w:id="292" w:author="Brouwer, Nathan" w:date="2018-02-20T14:42:00Z">
              <w:rPr>
                <w:rStyle w:val="gnkrckgcgsb"/>
                <w:rFonts w:ascii="Times New Roman" w:hAnsi="Times New Roman"/>
                <w:color w:val="000000"/>
                <w:szCs w:val="24"/>
                <w:bdr w:val="none" w:sz="0" w:space="0" w:color="auto" w:frame="1"/>
              </w:rPr>
            </w:rPrChange>
          </w:rPr>
          <w:t>R</w:t>
        </w:r>
        <w:r w:rsidRPr="00D7191B">
          <w:rPr>
            <w:rStyle w:val="gnkrckgcgsb"/>
            <w:rFonts w:ascii="Times New Roman" w:hAnsi="Times New Roman"/>
            <w:color w:val="000000"/>
            <w:szCs w:val="24"/>
            <w:bdr w:val="none" w:sz="0" w:space="0" w:color="auto" w:frame="1"/>
          </w:rPr>
          <w:t xml:space="preserve"> package version 0.19-1.  </w:t>
        </w:r>
        <w:r w:rsidRPr="00D7191B">
          <w:rPr>
            <w:szCs w:val="24"/>
          </w:rPr>
          <w:fldChar w:fldCharType="begin"/>
        </w:r>
        <w:r w:rsidRPr="00D7191B">
          <w:rPr>
            <w:szCs w:val="24"/>
          </w:rPr>
          <w:instrText xml:space="preserve"> HYPERLINK "https://CRAN.R-project.org/package=afex" </w:instrText>
        </w:r>
        <w:r w:rsidRPr="00D7191B">
          <w:rPr>
            <w:szCs w:val="24"/>
          </w:rPr>
          <w:fldChar w:fldCharType="separate"/>
        </w:r>
        <w:r w:rsidRPr="00D7191B">
          <w:rPr>
            <w:rStyle w:val="Hyperlink"/>
            <w:rFonts w:ascii="Times New Roman" w:hAnsi="Times New Roman"/>
            <w:szCs w:val="24"/>
            <w:bdr w:val="none" w:sz="0" w:space="0" w:color="auto" w:frame="1"/>
          </w:rPr>
          <w:t>https://CRAN.R-project.org/package=afex</w:t>
        </w:r>
        <w:r w:rsidRPr="00D7191B">
          <w:rPr>
            <w:rStyle w:val="Hyperlink"/>
            <w:rFonts w:ascii="Times New Roman" w:hAnsi="Times New Roman"/>
            <w:szCs w:val="24"/>
            <w:bdr w:val="none" w:sz="0" w:space="0" w:color="auto" w:frame="1"/>
          </w:rPr>
          <w:fldChar w:fldCharType="end"/>
        </w:r>
      </w:ins>
    </w:p>
    <w:p w14:paraId="11EA9748" w14:textId="77777777"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lastRenderedPageBreak/>
        <w:t>Stattersfield</w:t>
      </w:r>
      <w:r>
        <w:rPr>
          <w:rFonts w:ascii="Times New Roman" w:eastAsia="MS Mincho" w:hAnsi="Times New Roman"/>
          <w:szCs w:val="24"/>
        </w:rPr>
        <w:t>, A.J., M.</w:t>
      </w:r>
      <w:r w:rsidRPr="00650BBD">
        <w:rPr>
          <w:rFonts w:ascii="Times New Roman" w:eastAsia="MS Mincho" w:hAnsi="Times New Roman"/>
          <w:szCs w:val="24"/>
        </w:rPr>
        <w:t>J. Crosby</w:t>
      </w:r>
      <w:r>
        <w:rPr>
          <w:rFonts w:ascii="Times New Roman" w:eastAsia="MS Mincho" w:hAnsi="Times New Roman"/>
          <w:szCs w:val="24"/>
        </w:rPr>
        <w:t>, A.</w:t>
      </w:r>
      <w:r w:rsidRPr="00650BBD">
        <w:rPr>
          <w:rFonts w:ascii="Times New Roman" w:eastAsia="MS Mincho" w:hAnsi="Times New Roman"/>
          <w:szCs w:val="24"/>
        </w:rPr>
        <w:t xml:space="preserve">J. Long, and </w:t>
      </w:r>
      <w:r>
        <w:rPr>
          <w:rFonts w:ascii="Times New Roman" w:eastAsia="MS Mincho" w:hAnsi="Times New Roman"/>
          <w:szCs w:val="24"/>
        </w:rPr>
        <w:t>D.</w:t>
      </w:r>
      <w:r w:rsidRPr="00650BBD">
        <w:rPr>
          <w:rFonts w:ascii="Times New Roman" w:eastAsia="MS Mincho" w:hAnsi="Times New Roman"/>
          <w:szCs w:val="24"/>
        </w:rPr>
        <w:t xml:space="preserve">C. Wege. </w:t>
      </w:r>
      <w:r w:rsidR="004D5388">
        <w:rPr>
          <w:rFonts w:ascii="Times New Roman" w:eastAsia="MS Mincho" w:hAnsi="Times New Roman"/>
          <w:szCs w:val="24"/>
        </w:rPr>
        <w:t>(</w:t>
      </w:r>
      <w:r w:rsidRPr="00650BBD">
        <w:rPr>
          <w:rFonts w:ascii="Times New Roman" w:eastAsia="MS Mincho" w:hAnsi="Times New Roman"/>
          <w:szCs w:val="24"/>
        </w:rPr>
        <w:t>1998</w:t>
      </w:r>
      <w:r w:rsidR="004D5388">
        <w:rPr>
          <w:rFonts w:ascii="Times New Roman" w:eastAsia="MS Mincho" w:hAnsi="Times New Roman"/>
          <w:szCs w:val="24"/>
        </w:rPr>
        <w:t>)</w:t>
      </w:r>
      <w:r w:rsidRPr="00650BBD">
        <w:rPr>
          <w:rFonts w:ascii="Times New Roman" w:eastAsia="MS Mincho" w:hAnsi="Times New Roman"/>
          <w:szCs w:val="24"/>
        </w:rPr>
        <w:t>. Endemic bird areas of the world: priorities for biodiversity conservation. Birdlife Conservation Series No. 7, BirdLife International, Cambridge, UK.</w:t>
      </w:r>
    </w:p>
    <w:p w14:paraId="6FBA63F2" w14:textId="77777777"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Stoleson, S.</w:t>
      </w:r>
      <w:r w:rsidRPr="00650BBD">
        <w:rPr>
          <w:rFonts w:ascii="Times New Roman" w:hAnsi="Times New Roman"/>
          <w:szCs w:val="24"/>
        </w:rPr>
        <w:t xml:space="preserve">H. </w:t>
      </w:r>
      <w:r w:rsidR="004D5388">
        <w:rPr>
          <w:rFonts w:ascii="Times New Roman" w:hAnsi="Times New Roman"/>
          <w:szCs w:val="24"/>
        </w:rPr>
        <w:t>(</w:t>
      </w:r>
      <w:r w:rsidRPr="00650BBD">
        <w:rPr>
          <w:rFonts w:ascii="Times New Roman" w:hAnsi="Times New Roman"/>
          <w:szCs w:val="24"/>
        </w:rPr>
        <w:t>2013</w:t>
      </w:r>
      <w:r w:rsidR="004D5388">
        <w:rPr>
          <w:rFonts w:ascii="Times New Roman" w:hAnsi="Times New Roman"/>
          <w:szCs w:val="24"/>
        </w:rPr>
        <w:t>)</w:t>
      </w:r>
      <w:r w:rsidRPr="00650BBD">
        <w:rPr>
          <w:rFonts w:ascii="Times New Roman" w:hAnsi="Times New Roman"/>
          <w:szCs w:val="24"/>
        </w:rPr>
        <w:t>.</w:t>
      </w:r>
      <w:r>
        <w:rPr>
          <w:rFonts w:ascii="Times New Roman" w:hAnsi="Times New Roman"/>
          <w:szCs w:val="24"/>
        </w:rPr>
        <w:t xml:space="preserve"> Condition varies with habitat choice in postbreeding f</w:t>
      </w:r>
      <w:r w:rsidRPr="00650BBD">
        <w:rPr>
          <w:rFonts w:ascii="Times New Roman" w:hAnsi="Times New Roman"/>
          <w:szCs w:val="24"/>
        </w:rPr>
        <w:t xml:space="preserve">orest </w:t>
      </w:r>
      <w:r>
        <w:rPr>
          <w:rFonts w:ascii="Times New Roman" w:hAnsi="Times New Roman"/>
          <w:szCs w:val="24"/>
        </w:rPr>
        <w:t>b</w:t>
      </w:r>
      <w:r w:rsidRPr="00650BBD">
        <w:rPr>
          <w:rFonts w:ascii="Times New Roman" w:hAnsi="Times New Roman"/>
          <w:szCs w:val="24"/>
        </w:rPr>
        <w:t xml:space="preserve">irds. </w:t>
      </w:r>
      <w:r>
        <w:rPr>
          <w:rFonts w:ascii="Times New Roman" w:hAnsi="Times New Roman"/>
          <w:szCs w:val="24"/>
        </w:rPr>
        <w:t>Auk 130:</w:t>
      </w:r>
      <w:r w:rsidRPr="00650BBD">
        <w:rPr>
          <w:rFonts w:ascii="Times New Roman" w:hAnsi="Times New Roman"/>
          <w:szCs w:val="24"/>
        </w:rPr>
        <w:t xml:space="preserve">417-428. </w:t>
      </w:r>
    </w:p>
    <w:p w14:paraId="5C991CFE" w14:textId="77777777"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Stotz, D.F., J.W. Fitzpatrick , T.A. Parker, and D.</w:t>
      </w:r>
      <w:r w:rsidRPr="00650BBD">
        <w:rPr>
          <w:rFonts w:ascii="Times New Roman" w:eastAsia="MS Mincho" w:hAnsi="Times New Roman"/>
          <w:szCs w:val="24"/>
        </w:rPr>
        <w:t xml:space="preserve">K. Moskovits. </w:t>
      </w:r>
      <w:r w:rsidR="004D5388">
        <w:rPr>
          <w:rFonts w:ascii="Times New Roman" w:eastAsia="MS Mincho" w:hAnsi="Times New Roman"/>
          <w:szCs w:val="24"/>
        </w:rPr>
        <w:t>(</w:t>
      </w:r>
      <w:r w:rsidRPr="00650BBD">
        <w:rPr>
          <w:rFonts w:ascii="Times New Roman" w:eastAsia="MS Mincho" w:hAnsi="Times New Roman"/>
          <w:szCs w:val="24"/>
        </w:rPr>
        <w:t>1996</w:t>
      </w:r>
      <w:r w:rsidR="004D5388">
        <w:rPr>
          <w:rFonts w:ascii="Times New Roman" w:eastAsia="MS Mincho" w:hAnsi="Times New Roman"/>
          <w:szCs w:val="24"/>
        </w:rPr>
        <w:t>)</w:t>
      </w:r>
      <w:r w:rsidRPr="00650BBD">
        <w:rPr>
          <w:rFonts w:ascii="Times New Roman" w:eastAsia="MS Mincho" w:hAnsi="Times New Roman"/>
          <w:szCs w:val="24"/>
        </w:rPr>
        <w:t>. Neotropical birds: ecology and conservation. University of Chicago Press, Chicago.</w:t>
      </w:r>
    </w:p>
    <w:p w14:paraId="78FA33A2" w14:textId="77777777" w:rsidR="00101092" w:rsidRPr="00650BBD"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Stouffer, P.C.</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R.O. Bierregaard.</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1995</w:t>
      </w:r>
      <w:r w:rsidR="004D5388">
        <w:rPr>
          <w:rFonts w:ascii="Times New Roman" w:eastAsia="Times New Roman" w:hAnsi="Times New Roman"/>
          <w:szCs w:val="24"/>
        </w:rPr>
        <w:t>)</w:t>
      </w:r>
      <w:r w:rsidRPr="00650BBD">
        <w:rPr>
          <w:rFonts w:ascii="Times New Roman" w:eastAsia="Times New Roman" w:hAnsi="Times New Roman"/>
          <w:szCs w:val="24"/>
        </w:rPr>
        <w:t xml:space="preserve">. Use of Amazonian forest fragments by understory insectivorous birds. </w:t>
      </w:r>
      <w:r w:rsidRPr="00650BBD">
        <w:rPr>
          <w:rFonts w:ascii="Times New Roman" w:eastAsia="Times New Roman" w:hAnsi="Times New Roman"/>
          <w:iCs/>
          <w:szCs w:val="24"/>
        </w:rPr>
        <w:t>Ecology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76</w:t>
      </w:r>
      <w:r w:rsidRPr="00650BBD">
        <w:rPr>
          <w:rFonts w:ascii="Times New Roman" w:eastAsia="Times New Roman" w:hAnsi="Times New Roman"/>
          <w:szCs w:val="24"/>
        </w:rPr>
        <w:t>:2429-2445.</w:t>
      </w:r>
    </w:p>
    <w:p w14:paraId="319BB541" w14:textId="77777777" w:rsidR="00101092" w:rsidRPr="005F07E7"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hAnsi="Times New Roman"/>
          <w:szCs w:val="24"/>
        </w:rPr>
        <w:t>Streby, H.</w:t>
      </w:r>
      <w:r w:rsidRPr="00650BBD">
        <w:rPr>
          <w:rFonts w:ascii="Times New Roman" w:hAnsi="Times New Roman"/>
          <w:szCs w:val="24"/>
        </w:rPr>
        <w:t xml:space="preserve">M., </w:t>
      </w:r>
      <w:r>
        <w:rPr>
          <w:rFonts w:ascii="Times New Roman" w:hAnsi="Times New Roman"/>
          <w:szCs w:val="24"/>
        </w:rPr>
        <w:t>S.M. Peterson, T.</w:t>
      </w:r>
      <w:r w:rsidRPr="00650BBD">
        <w:rPr>
          <w:rFonts w:ascii="Times New Roman" w:hAnsi="Times New Roman"/>
          <w:szCs w:val="24"/>
        </w:rPr>
        <w:t>L. McAll</w:t>
      </w:r>
      <w:r>
        <w:rPr>
          <w:rFonts w:ascii="Times New Roman" w:hAnsi="Times New Roman"/>
          <w:szCs w:val="24"/>
        </w:rPr>
        <w:t>ister, and D.</w:t>
      </w:r>
      <w:r w:rsidRPr="00650BBD">
        <w:rPr>
          <w:rFonts w:ascii="Times New Roman" w:hAnsi="Times New Roman"/>
          <w:szCs w:val="24"/>
        </w:rPr>
        <w:t>E. Andersen</w:t>
      </w:r>
      <w:r>
        <w:rPr>
          <w:rFonts w:ascii="Times New Roman" w:hAnsi="Times New Roman"/>
          <w:szCs w:val="24"/>
        </w:rPr>
        <w:t xml:space="preserve">. </w:t>
      </w:r>
      <w:r w:rsidR="004D5388">
        <w:rPr>
          <w:rFonts w:ascii="Times New Roman" w:hAnsi="Times New Roman"/>
          <w:szCs w:val="24"/>
        </w:rPr>
        <w:t>(</w:t>
      </w:r>
      <w:r w:rsidRPr="00E82B43">
        <w:rPr>
          <w:rFonts w:ascii="Times New Roman" w:hAnsi="Times New Roman"/>
          <w:iCs/>
          <w:szCs w:val="24"/>
        </w:rPr>
        <w:t>2011</w:t>
      </w:r>
      <w:r w:rsidR="004D5388">
        <w:rPr>
          <w:rFonts w:ascii="Times New Roman" w:hAnsi="Times New Roman"/>
          <w:iCs/>
          <w:szCs w:val="24"/>
        </w:rPr>
        <w:t>)</w:t>
      </w:r>
      <w:r>
        <w:rPr>
          <w:rFonts w:ascii="Times New Roman" w:hAnsi="Times New Roman"/>
          <w:szCs w:val="24"/>
        </w:rPr>
        <w:t>.</w:t>
      </w:r>
      <w:r w:rsidRPr="00650BBD">
        <w:rPr>
          <w:rFonts w:ascii="Times New Roman" w:hAnsi="Times New Roman"/>
          <w:szCs w:val="24"/>
        </w:rPr>
        <w:t xml:space="preserve"> Use of </w:t>
      </w:r>
      <w:r>
        <w:rPr>
          <w:rFonts w:ascii="Times New Roman" w:hAnsi="Times New Roman"/>
          <w:szCs w:val="24"/>
        </w:rPr>
        <w:t>early-successional managed northern f</w:t>
      </w:r>
      <w:r w:rsidRPr="00650BBD">
        <w:rPr>
          <w:rFonts w:ascii="Times New Roman" w:hAnsi="Times New Roman"/>
          <w:szCs w:val="24"/>
        </w:rPr>
        <w:t xml:space="preserve">orest by </w:t>
      </w:r>
      <w:r>
        <w:rPr>
          <w:rFonts w:ascii="Times New Roman" w:hAnsi="Times New Roman"/>
          <w:szCs w:val="24"/>
        </w:rPr>
        <w:t>m</w:t>
      </w:r>
      <w:r w:rsidRPr="00650BBD">
        <w:rPr>
          <w:rFonts w:ascii="Times New Roman" w:hAnsi="Times New Roman"/>
          <w:szCs w:val="24"/>
        </w:rPr>
        <w:t>ature-</w:t>
      </w:r>
      <w:r>
        <w:rPr>
          <w:rFonts w:ascii="Times New Roman" w:hAnsi="Times New Roman"/>
          <w:szCs w:val="24"/>
        </w:rPr>
        <w:t>f</w:t>
      </w:r>
      <w:r w:rsidRPr="00650BBD">
        <w:rPr>
          <w:rFonts w:ascii="Times New Roman" w:hAnsi="Times New Roman"/>
          <w:szCs w:val="24"/>
        </w:rPr>
        <w:t xml:space="preserve">orest </w:t>
      </w:r>
      <w:r>
        <w:rPr>
          <w:rFonts w:ascii="Times New Roman" w:hAnsi="Times New Roman"/>
          <w:szCs w:val="24"/>
        </w:rPr>
        <w:t>s</w:t>
      </w:r>
      <w:r w:rsidRPr="00650BBD">
        <w:rPr>
          <w:rFonts w:ascii="Times New Roman" w:hAnsi="Times New Roman"/>
          <w:szCs w:val="24"/>
        </w:rPr>
        <w:t xml:space="preserve">pecies during the </w:t>
      </w:r>
      <w:r>
        <w:rPr>
          <w:rFonts w:ascii="Times New Roman" w:hAnsi="Times New Roman"/>
          <w:szCs w:val="24"/>
        </w:rPr>
        <w:t>p</w:t>
      </w:r>
      <w:r w:rsidRPr="00650BBD">
        <w:rPr>
          <w:rFonts w:ascii="Times New Roman" w:hAnsi="Times New Roman"/>
          <w:szCs w:val="24"/>
        </w:rPr>
        <w:t>ost-</w:t>
      </w:r>
      <w:r>
        <w:rPr>
          <w:rFonts w:ascii="Times New Roman" w:hAnsi="Times New Roman"/>
          <w:szCs w:val="24"/>
        </w:rPr>
        <w:t>f</w:t>
      </w:r>
      <w:r w:rsidRPr="00650BBD">
        <w:rPr>
          <w:rFonts w:ascii="Times New Roman" w:hAnsi="Times New Roman"/>
          <w:szCs w:val="24"/>
        </w:rPr>
        <w:t xml:space="preserve">ledging </w:t>
      </w:r>
      <w:r>
        <w:rPr>
          <w:rFonts w:ascii="Times New Roman" w:hAnsi="Times New Roman"/>
          <w:szCs w:val="24"/>
        </w:rPr>
        <w:t>p</w:t>
      </w:r>
      <w:r w:rsidRPr="00650BBD">
        <w:rPr>
          <w:rFonts w:ascii="Times New Roman" w:hAnsi="Times New Roman"/>
          <w:szCs w:val="24"/>
        </w:rPr>
        <w:t xml:space="preserve">eriod. </w:t>
      </w:r>
      <w:r>
        <w:rPr>
          <w:rFonts w:ascii="Times New Roman" w:hAnsi="Times New Roman"/>
          <w:szCs w:val="24"/>
        </w:rPr>
        <w:t>Condor 113:</w:t>
      </w:r>
      <w:r w:rsidRPr="00650BBD">
        <w:rPr>
          <w:rFonts w:ascii="Times New Roman" w:hAnsi="Times New Roman"/>
          <w:szCs w:val="24"/>
        </w:rPr>
        <w:t xml:space="preserve">817-824. </w:t>
      </w:r>
    </w:p>
    <w:p w14:paraId="028232AE" w14:textId="27BB8F14" w:rsidR="00166FE3" w:rsidRPr="00650BBD" w:rsidRDefault="00101092" w:rsidP="0080531F">
      <w:pPr>
        <w:spacing w:line="480" w:lineRule="auto"/>
        <w:ind w:left="720" w:hanging="720"/>
        <w:rPr>
          <w:rFonts w:ascii="Times New Roman" w:hAnsi="Times New Roman"/>
          <w:szCs w:val="24"/>
        </w:rPr>
      </w:pPr>
      <w:r w:rsidRPr="00650BBD">
        <w:rPr>
          <w:rFonts w:ascii="Times New Roman" w:hAnsi="Times New Roman"/>
          <w:szCs w:val="24"/>
        </w:rPr>
        <w:t>Tolentino, L.</w:t>
      </w:r>
      <w:r>
        <w:rPr>
          <w:rFonts w:ascii="Times New Roman" w:hAnsi="Times New Roman"/>
          <w:szCs w:val="24"/>
        </w:rPr>
        <w:t>,</w:t>
      </w:r>
      <w:r w:rsidRPr="00650BBD">
        <w:rPr>
          <w:rFonts w:ascii="Times New Roman" w:hAnsi="Times New Roman"/>
          <w:szCs w:val="24"/>
        </w:rPr>
        <w:t xml:space="preserve"> and M. Peña. </w:t>
      </w:r>
      <w:r w:rsidR="004D5388">
        <w:rPr>
          <w:rFonts w:ascii="Times New Roman" w:hAnsi="Times New Roman"/>
          <w:szCs w:val="24"/>
        </w:rPr>
        <w:t>(</w:t>
      </w:r>
      <w:r w:rsidRPr="00650BBD">
        <w:rPr>
          <w:rFonts w:ascii="Times New Roman" w:hAnsi="Times New Roman"/>
          <w:szCs w:val="24"/>
        </w:rPr>
        <w:t>1998</w:t>
      </w:r>
      <w:r w:rsidR="004D5388">
        <w:rPr>
          <w:rFonts w:ascii="Times New Roman" w:hAnsi="Times New Roman"/>
          <w:szCs w:val="24"/>
        </w:rPr>
        <w:t>)</w:t>
      </w:r>
      <w:r w:rsidRPr="00650BBD">
        <w:rPr>
          <w:rFonts w:ascii="Times New Roman" w:hAnsi="Times New Roman"/>
          <w:szCs w:val="24"/>
        </w:rPr>
        <w:t>. Inventario de la vegetación y uso de la tierra en la República Dominicana. Moscosoa 10:179-203.</w:t>
      </w:r>
    </w:p>
    <w:p w14:paraId="3DB0C20F" w14:textId="00F13F87" w:rsidR="00101092" w:rsidRDefault="00101092" w:rsidP="00101092">
      <w:pPr>
        <w:spacing w:line="480" w:lineRule="auto"/>
        <w:ind w:left="720" w:hanging="720"/>
        <w:rPr>
          <w:ins w:id="293" w:author="Brouwer, Nathan" w:date="2018-02-20T14:42:00Z"/>
          <w:rFonts w:ascii="Times New Roman" w:eastAsia="Times New Roman" w:hAnsi="Times New Roman"/>
          <w:szCs w:val="24"/>
        </w:rPr>
      </w:pPr>
      <w:r w:rsidRPr="00650BBD">
        <w:rPr>
          <w:rFonts w:ascii="Times New Roman" w:eastAsia="Times New Roman" w:hAnsi="Times New Roman"/>
          <w:szCs w:val="24"/>
        </w:rPr>
        <w:t xml:space="preserve">Tscharntke, T., </w:t>
      </w:r>
      <w:r>
        <w:rPr>
          <w:rFonts w:ascii="Times New Roman" w:eastAsia="Times New Roman" w:hAnsi="Times New Roman"/>
          <w:szCs w:val="24"/>
        </w:rPr>
        <w:t>C.H. Sekercioglu</w:t>
      </w:r>
      <w:r w:rsidRPr="00650BBD">
        <w:rPr>
          <w:rFonts w:ascii="Times New Roman" w:eastAsia="Times New Roman" w:hAnsi="Times New Roman"/>
          <w:szCs w:val="24"/>
        </w:rPr>
        <w:t xml:space="preserve">, </w:t>
      </w:r>
      <w:r>
        <w:rPr>
          <w:rFonts w:ascii="Times New Roman" w:eastAsia="Times New Roman" w:hAnsi="Times New Roman"/>
          <w:szCs w:val="24"/>
        </w:rPr>
        <w:t>T.V. Dietsch</w:t>
      </w:r>
      <w:r w:rsidRPr="00650BBD">
        <w:rPr>
          <w:rFonts w:ascii="Times New Roman" w:eastAsia="Times New Roman" w:hAnsi="Times New Roman"/>
          <w:szCs w:val="24"/>
        </w:rPr>
        <w:t xml:space="preserve">, </w:t>
      </w:r>
      <w:r>
        <w:rPr>
          <w:rFonts w:ascii="Times New Roman" w:eastAsia="Times New Roman" w:hAnsi="Times New Roman"/>
          <w:szCs w:val="24"/>
        </w:rPr>
        <w:t xml:space="preserve">N.S. Sodhi, P. Hoehn, </w:t>
      </w:r>
      <w:r w:rsidRPr="00650BBD">
        <w:rPr>
          <w:rFonts w:ascii="Times New Roman" w:eastAsia="Times New Roman" w:hAnsi="Times New Roman"/>
          <w:szCs w:val="24"/>
        </w:rPr>
        <w:t xml:space="preserve">and </w:t>
      </w:r>
      <w:r>
        <w:rPr>
          <w:rFonts w:ascii="Times New Roman" w:eastAsia="Times New Roman" w:hAnsi="Times New Roman"/>
          <w:szCs w:val="24"/>
        </w:rPr>
        <w:t>J.M. Tylianakis.</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2008</w:t>
      </w:r>
      <w:r w:rsidR="004D5388">
        <w:rPr>
          <w:rFonts w:ascii="Times New Roman" w:eastAsia="Times New Roman" w:hAnsi="Times New Roman"/>
          <w:szCs w:val="24"/>
        </w:rPr>
        <w:t>)</w:t>
      </w:r>
      <w:r w:rsidRPr="00650BBD">
        <w:rPr>
          <w:rFonts w:ascii="Times New Roman" w:eastAsia="Times New Roman" w:hAnsi="Times New Roman"/>
          <w:szCs w:val="24"/>
        </w:rPr>
        <w:t xml:space="preserve">. Landscape constraints on functional diversity of birds and insects in tropical agroecosystems. </w:t>
      </w:r>
      <w:r w:rsidRPr="00650BBD">
        <w:rPr>
          <w:rFonts w:ascii="Times New Roman" w:eastAsia="Times New Roman" w:hAnsi="Times New Roman"/>
          <w:iCs/>
          <w:szCs w:val="24"/>
        </w:rPr>
        <w:t>Ecology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89</w:t>
      </w:r>
      <w:r w:rsidRPr="00650BBD">
        <w:rPr>
          <w:rFonts w:ascii="Times New Roman" w:eastAsia="Times New Roman" w:hAnsi="Times New Roman"/>
          <w:szCs w:val="24"/>
        </w:rPr>
        <w:t>:944-951.</w:t>
      </w:r>
    </w:p>
    <w:p w14:paraId="421EC1A2" w14:textId="51A2B39F" w:rsidR="00166FE3" w:rsidRPr="00166FE3" w:rsidDel="00166FE3" w:rsidRDefault="00166FE3" w:rsidP="00166FE3">
      <w:pPr>
        <w:pStyle w:val="NoSpacing"/>
        <w:spacing w:line="480" w:lineRule="auto"/>
        <w:rPr>
          <w:del w:id="294" w:author="Brouwer, Nathan" w:date="2018-02-20T14:42:00Z"/>
          <w:rFonts w:ascii="Times New Roman" w:hAnsi="Times New Roman"/>
          <w:color w:val="000000"/>
          <w:szCs w:val="24"/>
          <w:bdr w:val="none" w:sz="0" w:space="0" w:color="auto" w:frame="1"/>
          <w:rPrChange w:id="295" w:author="Brouwer, Nathan" w:date="2018-02-20T14:42:00Z">
            <w:rPr>
              <w:del w:id="296" w:author="Brouwer, Nathan" w:date="2018-02-20T14:42:00Z"/>
              <w:rFonts w:ascii="Times New Roman" w:eastAsia="Times New Roman" w:hAnsi="Times New Roman"/>
              <w:szCs w:val="24"/>
            </w:rPr>
          </w:rPrChange>
        </w:rPr>
        <w:pPrChange w:id="297" w:author="Brouwer, Nathan" w:date="2018-02-20T14:42:00Z">
          <w:pPr>
            <w:spacing w:line="480" w:lineRule="auto"/>
            <w:ind w:left="720" w:hanging="720"/>
          </w:pPr>
        </w:pPrChange>
      </w:pPr>
    </w:p>
    <w:p w14:paraId="41117EC2" w14:textId="77777777" w:rsidR="00101092" w:rsidRPr="00E82B43"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Vandermeer, J.</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 xml:space="preserve">R. Carvajal. </w:t>
      </w:r>
      <w:r w:rsidR="004D5388">
        <w:rPr>
          <w:rFonts w:ascii="Times New Roman" w:eastAsia="Times New Roman" w:hAnsi="Times New Roman"/>
          <w:szCs w:val="24"/>
        </w:rPr>
        <w:t>(</w:t>
      </w:r>
      <w:r w:rsidRPr="00650BBD">
        <w:rPr>
          <w:rFonts w:ascii="Times New Roman" w:eastAsia="Times New Roman" w:hAnsi="Times New Roman"/>
          <w:szCs w:val="24"/>
        </w:rPr>
        <w:t>2001</w:t>
      </w:r>
      <w:r w:rsidR="004D5388">
        <w:rPr>
          <w:rFonts w:ascii="Times New Roman" w:eastAsia="Times New Roman" w:hAnsi="Times New Roman"/>
          <w:szCs w:val="24"/>
        </w:rPr>
        <w:t>)</w:t>
      </w:r>
      <w:r w:rsidRPr="00650BBD">
        <w:rPr>
          <w:rFonts w:ascii="Times New Roman" w:eastAsia="Times New Roman" w:hAnsi="Times New Roman"/>
          <w:szCs w:val="24"/>
        </w:rPr>
        <w:t xml:space="preserve">. Metapopulation dynamics and the quality of the matrix. </w:t>
      </w:r>
      <w:r w:rsidRPr="00E82B43">
        <w:rPr>
          <w:rFonts w:ascii="Times New Roman" w:eastAsia="Times New Roman" w:hAnsi="Times New Roman"/>
          <w:iCs/>
          <w:szCs w:val="24"/>
        </w:rPr>
        <w:t>American Naturalist</w:t>
      </w:r>
      <w:r>
        <w:rPr>
          <w:rFonts w:ascii="Times New Roman" w:eastAsia="Times New Roman" w:hAnsi="Times New Roman"/>
          <w:szCs w:val="24"/>
        </w:rPr>
        <w:t xml:space="preserve"> </w:t>
      </w:r>
      <w:r w:rsidRPr="00E82B43">
        <w:rPr>
          <w:rFonts w:ascii="Times New Roman" w:eastAsia="Times New Roman" w:hAnsi="Times New Roman"/>
          <w:iCs/>
          <w:szCs w:val="24"/>
        </w:rPr>
        <w:t>158</w:t>
      </w:r>
      <w:r>
        <w:rPr>
          <w:rFonts w:ascii="Times New Roman" w:eastAsia="Times New Roman" w:hAnsi="Times New Roman"/>
          <w:szCs w:val="24"/>
        </w:rPr>
        <w:t>:</w:t>
      </w:r>
      <w:r w:rsidRPr="00E82B43">
        <w:rPr>
          <w:rFonts w:ascii="Times New Roman" w:eastAsia="Times New Roman" w:hAnsi="Times New Roman"/>
          <w:szCs w:val="24"/>
        </w:rPr>
        <w:t>211-220.</w:t>
      </w:r>
    </w:p>
    <w:p w14:paraId="5738B2FD" w14:textId="77777777" w:rsidR="00101092" w:rsidRPr="00E82B43"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Vandermeer, J.</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I. Perfecto.</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1997</w:t>
      </w:r>
      <w:r w:rsidR="004D5388">
        <w:rPr>
          <w:rFonts w:ascii="Times New Roman" w:eastAsia="Times New Roman" w:hAnsi="Times New Roman"/>
          <w:szCs w:val="24"/>
        </w:rPr>
        <w:t>)</w:t>
      </w:r>
      <w:r w:rsidRPr="00650BBD">
        <w:rPr>
          <w:rFonts w:ascii="Times New Roman" w:eastAsia="Times New Roman" w:hAnsi="Times New Roman"/>
          <w:szCs w:val="24"/>
        </w:rPr>
        <w:t xml:space="preserve">. The agroecosystem: a need for the conservation </w:t>
      </w:r>
      <w:r w:rsidRPr="00E82B43">
        <w:rPr>
          <w:rFonts w:ascii="Times New Roman" w:eastAsia="Times New Roman" w:hAnsi="Times New Roman"/>
          <w:szCs w:val="24"/>
        </w:rPr>
        <w:t xml:space="preserve">biologist’s lens. </w:t>
      </w:r>
      <w:r w:rsidRPr="00E82B43">
        <w:rPr>
          <w:rFonts w:ascii="Times New Roman" w:eastAsia="Times New Roman" w:hAnsi="Times New Roman"/>
          <w:iCs/>
          <w:szCs w:val="24"/>
        </w:rPr>
        <w:t>Conservation Biology</w:t>
      </w:r>
      <w:r w:rsidRPr="00E82B43">
        <w:rPr>
          <w:rFonts w:ascii="Times New Roman" w:eastAsia="Times New Roman" w:hAnsi="Times New Roman"/>
          <w:szCs w:val="24"/>
        </w:rPr>
        <w:t xml:space="preserve"> </w:t>
      </w:r>
      <w:r w:rsidRPr="00E82B43">
        <w:rPr>
          <w:rFonts w:ascii="Times New Roman" w:eastAsia="Times New Roman" w:hAnsi="Times New Roman"/>
          <w:iCs/>
          <w:szCs w:val="24"/>
        </w:rPr>
        <w:t>11</w:t>
      </w:r>
      <w:r>
        <w:rPr>
          <w:rFonts w:ascii="Times New Roman" w:eastAsia="Times New Roman" w:hAnsi="Times New Roman"/>
          <w:szCs w:val="24"/>
        </w:rPr>
        <w:t>:</w:t>
      </w:r>
      <w:r w:rsidRPr="00E82B43">
        <w:rPr>
          <w:rFonts w:ascii="Times New Roman" w:eastAsia="Times New Roman" w:hAnsi="Times New Roman"/>
          <w:szCs w:val="24"/>
        </w:rPr>
        <w:t>591-592.</w:t>
      </w:r>
    </w:p>
    <w:p w14:paraId="35377DEF" w14:textId="5882562E" w:rsidR="00101092"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Vandermeer, J.</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 xml:space="preserve">I. Perfecto. </w:t>
      </w:r>
      <w:r w:rsidR="004D5388">
        <w:rPr>
          <w:rFonts w:ascii="Times New Roman" w:eastAsia="Times New Roman" w:hAnsi="Times New Roman"/>
          <w:szCs w:val="24"/>
        </w:rPr>
        <w:t>(</w:t>
      </w:r>
      <w:r w:rsidRPr="00650BBD">
        <w:rPr>
          <w:rFonts w:ascii="Times New Roman" w:eastAsia="Times New Roman" w:hAnsi="Times New Roman"/>
          <w:szCs w:val="24"/>
        </w:rPr>
        <w:t>2007</w:t>
      </w:r>
      <w:r w:rsidR="004D5388">
        <w:rPr>
          <w:rFonts w:ascii="Times New Roman" w:eastAsia="Times New Roman" w:hAnsi="Times New Roman"/>
          <w:szCs w:val="24"/>
        </w:rPr>
        <w:t>)</w:t>
      </w:r>
      <w:r w:rsidRPr="00650BBD">
        <w:rPr>
          <w:rFonts w:ascii="Times New Roman" w:eastAsia="Times New Roman" w:hAnsi="Times New Roman"/>
          <w:szCs w:val="24"/>
        </w:rPr>
        <w:t xml:space="preserve">. The agricultural matrix and a future paradigm for conservation. </w:t>
      </w:r>
      <w:r w:rsidRPr="00E82B43">
        <w:rPr>
          <w:rFonts w:ascii="Times New Roman" w:eastAsia="Times New Roman" w:hAnsi="Times New Roman"/>
          <w:iCs/>
          <w:szCs w:val="24"/>
        </w:rPr>
        <w:t>Conserva</w:t>
      </w:r>
      <w:r>
        <w:rPr>
          <w:rFonts w:ascii="Times New Roman" w:eastAsia="Times New Roman" w:hAnsi="Times New Roman"/>
          <w:iCs/>
          <w:szCs w:val="24"/>
        </w:rPr>
        <w:t>tion B</w:t>
      </w:r>
      <w:r w:rsidRPr="00E82B43">
        <w:rPr>
          <w:rFonts w:ascii="Times New Roman" w:eastAsia="Times New Roman" w:hAnsi="Times New Roman"/>
          <w:iCs/>
          <w:szCs w:val="24"/>
        </w:rPr>
        <w:t>iology</w:t>
      </w:r>
      <w:r w:rsidRPr="00E82B43">
        <w:rPr>
          <w:rFonts w:ascii="Times New Roman" w:eastAsia="Times New Roman" w:hAnsi="Times New Roman"/>
          <w:szCs w:val="24"/>
        </w:rPr>
        <w:t xml:space="preserve"> </w:t>
      </w:r>
      <w:r w:rsidRPr="00E82B43">
        <w:rPr>
          <w:rFonts w:ascii="Times New Roman" w:eastAsia="Times New Roman" w:hAnsi="Times New Roman"/>
          <w:iCs/>
          <w:szCs w:val="24"/>
        </w:rPr>
        <w:t>21</w:t>
      </w:r>
      <w:r>
        <w:rPr>
          <w:rFonts w:ascii="Times New Roman" w:eastAsia="Times New Roman" w:hAnsi="Times New Roman"/>
          <w:szCs w:val="24"/>
        </w:rPr>
        <w:t>:</w:t>
      </w:r>
      <w:r w:rsidRPr="00650BBD">
        <w:rPr>
          <w:rFonts w:ascii="Times New Roman" w:eastAsia="Times New Roman" w:hAnsi="Times New Roman"/>
          <w:szCs w:val="24"/>
        </w:rPr>
        <w:t>274-277.</w:t>
      </w:r>
    </w:p>
    <w:p w14:paraId="4D4B11DE" w14:textId="77777777" w:rsidR="00522641" w:rsidRDefault="00522641" w:rsidP="00522641">
      <w:pPr>
        <w:pStyle w:val="NoSpacing"/>
        <w:spacing w:line="480" w:lineRule="auto"/>
        <w:rPr>
          <w:rFonts w:ascii="Times New Roman" w:hAnsi="Times New Roman"/>
          <w:szCs w:val="24"/>
          <w:bdr w:val="none" w:sz="0" w:space="0" w:color="auto" w:frame="1"/>
        </w:rPr>
      </w:pPr>
      <w:r w:rsidRPr="00D6477B">
        <w:rPr>
          <w:rFonts w:ascii="Times New Roman" w:hAnsi="Times New Roman"/>
          <w:szCs w:val="24"/>
          <w:bdr w:val="none" w:sz="0" w:space="0" w:color="auto" w:frame="1"/>
        </w:rPr>
        <w:lastRenderedPageBreak/>
        <w:t>Varadhan</w:t>
      </w:r>
      <w:r>
        <w:rPr>
          <w:rFonts w:ascii="Times New Roman" w:hAnsi="Times New Roman"/>
          <w:szCs w:val="24"/>
          <w:bdr w:val="none" w:sz="0" w:space="0" w:color="auto" w:frame="1"/>
        </w:rPr>
        <w:t>, R, H</w:t>
      </w:r>
      <w:r w:rsidRPr="00D6477B">
        <w:rPr>
          <w:rFonts w:ascii="Times New Roman" w:hAnsi="Times New Roman"/>
          <w:szCs w:val="24"/>
          <w:bdr w:val="none" w:sz="0" w:space="0" w:color="auto" w:frame="1"/>
        </w:rPr>
        <w:t>W. Borchers and ABB Corporate Research.</w:t>
      </w:r>
      <w:r>
        <w:rPr>
          <w:rFonts w:ascii="Times New Roman" w:hAnsi="Times New Roman"/>
          <w:szCs w:val="24"/>
          <w:bdr w:val="none" w:sz="0" w:space="0" w:color="auto" w:frame="1"/>
        </w:rPr>
        <w:t xml:space="preserve">  2017</w:t>
      </w:r>
      <w:r w:rsidRPr="00D6477B">
        <w:rPr>
          <w:rFonts w:ascii="Times New Roman" w:hAnsi="Times New Roman"/>
          <w:szCs w:val="24"/>
          <w:bdr w:val="none" w:sz="0" w:space="0" w:color="auto" w:frame="1"/>
        </w:rPr>
        <w:t xml:space="preserve">. </w:t>
      </w:r>
      <w:r w:rsidRPr="00D6477B">
        <w:rPr>
          <w:rFonts w:ascii="Times New Roman" w:hAnsi="Times New Roman"/>
          <w:i/>
          <w:szCs w:val="24"/>
          <w:bdr w:val="none" w:sz="0" w:space="0" w:color="auto" w:frame="1"/>
        </w:rPr>
        <w:t>dfoptim</w:t>
      </w:r>
      <w:r>
        <w:rPr>
          <w:rFonts w:ascii="Times New Roman" w:hAnsi="Times New Roman"/>
          <w:szCs w:val="24"/>
          <w:bdr w:val="none" w:sz="0" w:space="0" w:color="auto" w:frame="1"/>
        </w:rPr>
        <w:t xml:space="preserve">: Derivative-free </w:t>
      </w:r>
    </w:p>
    <w:p w14:paraId="53F94F62" w14:textId="77777777" w:rsidR="00522641" w:rsidRDefault="00522641" w:rsidP="00522641">
      <w:pPr>
        <w:pStyle w:val="NoSpacing"/>
        <w:spacing w:line="480" w:lineRule="auto"/>
        <w:rPr>
          <w:rFonts w:ascii="Times New Roman" w:hAnsi="Times New Roman"/>
          <w:szCs w:val="24"/>
          <w:bdr w:val="none" w:sz="0" w:space="0" w:color="auto" w:frame="1"/>
        </w:rPr>
      </w:pPr>
      <w:r>
        <w:rPr>
          <w:rFonts w:ascii="Times New Roman" w:hAnsi="Times New Roman"/>
          <w:szCs w:val="24"/>
          <w:bdr w:val="none" w:sz="0" w:space="0" w:color="auto" w:frame="1"/>
        </w:rPr>
        <w:tab/>
        <w:t>o</w:t>
      </w:r>
      <w:r w:rsidRPr="00D6477B">
        <w:rPr>
          <w:rFonts w:ascii="Times New Roman" w:hAnsi="Times New Roman"/>
          <w:szCs w:val="24"/>
          <w:bdr w:val="none" w:sz="0" w:space="0" w:color="auto" w:frame="1"/>
        </w:rPr>
        <w:t>ptimizatio</w:t>
      </w:r>
      <w:r>
        <w:rPr>
          <w:rFonts w:ascii="Times New Roman" w:hAnsi="Times New Roman"/>
          <w:szCs w:val="24"/>
          <w:bdr w:val="none" w:sz="0" w:space="0" w:color="auto" w:frame="1"/>
        </w:rPr>
        <w:t xml:space="preserve">n. </w:t>
      </w:r>
      <w:r w:rsidRPr="00D6477B">
        <w:rPr>
          <w:rFonts w:ascii="Times New Roman" w:hAnsi="Times New Roman"/>
          <w:i/>
          <w:szCs w:val="24"/>
          <w:bdr w:val="none" w:sz="0" w:space="0" w:color="auto" w:frame="1"/>
        </w:rPr>
        <w:t>R</w:t>
      </w:r>
      <w:r>
        <w:rPr>
          <w:rFonts w:ascii="Times New Roman" w:hAnsi="Times New Roman"/>
          <w:szCs w:val="24"/>
          <w:bdr w:val="none" w:sz="0" w:space="0" w:color="auto" w:frame="1"/>
        </w:rPr>
        <w:t xml:space="preserve"> package version 2017.12-1.  </w:t>
      </w:r>
    </w:p>
    <w:p w14:paraId="1B3116B4" w14:textId="71EFC716" w:rsidR="00522641" w:rsidRPr="00522641" w:rsidRDefault="00522641" w:rsidP="00522641">
      <w:pPr>
        <w:pStyle w:val="NoSpacing"/>
        <w:spacing w:line="480" w:lineRule="auto"/>
        <w:ind w:firstLine="720"/>
        <w:rPr>
          <w:ins w:id="298" w:author="Brouwer, Nathan" w:date="2018-02-20T14:49:00Z"/>
          <w:rFonts w:ascii="Times New Roman" w:hAnsi="Times New Roman"/>
          <w:szCs w:val="24"/>
          <w:bdr w:val="none" w:sz="0" w:space="0" w:color="auto" w:frame="1"/>
        </w:rPr>
      </w:pPr>
      <w:hyperlink r:id="rId13" w:history="1">
        <w:r w:rsidRPr="003B58A1">
          <w:rPr>
            <w:rStyle w:val="Hyperlink"/>
            <w:rFonts w:ascii="Times New Roman" w:hAnsi="Times New Roman"/>
            <w:szCs w:val="24"/>
            <w:bdr w:val="none" w:sz="0" w:space="0" w:color="auto" w:frame="1"/>
          </w:rPr>
          <w:t>https://CRAN.R-</w:t>
        </w:r>
      </w:hyperlink>
      <w:r>
        <w:rPr>
          <w:rFonts w:ascii="Times New Roman" w:hAnsi="Times New Roman"/>
          <w:szCs w:val="24"/>
          <w:bdr w:val="none" w:sz="0" w:space="0" w:color="auto" w:frame="1"/>
        </w:rPr>
        <w:t xml:space="preserve"> </w:t>
      </w:r>
      <w:r w:rsidRPr="00D6477B">
        <w:rPr>
          <w:rFonts w:ascii="Times New Roman" w:hAnsi="Times New Roman"/>
          <w:szCs w:val="24"/>
          <w:bdr w:val="none" w:sz="0" w:space="0" w:color="auto" w:frame="1"/>
        </w:rPr>
        <w:t>project.org/package=dfoptim</w:t>
      </w:r>
    </w:p>
    <w:p w14:paraId="3A2565D2" w14:textId="77777777" w:rsidR="00150390" w:rsidRDefault="00150390" w:rsidP="00150390">
      <w:pPr>
        <w:pStyle w:val="NoSpacing"/>
        <w:spacing w:line="480" w:lineRule="auto"/>
        <w:rPr>
          <w:ins w:id="299" w:author="Brouwer, Nathan" w:date="2018-02-20T14:49:00Z"/>
          <w:rFonts w:ascii="Times New Roman" w:hAnsi="Times New Roman"/>
          <w:szCs w:val="24"/>
        </w:rPr>
        <w:pPrChange w:id="300" w:author="Brouwer, Nathan" w:date="2018-02-20T14:49:00Z">
          <w:pPr>
            <w:spacing w:line="480" w:lineRule="auto"/>
            <w:ind w:left="720" w:hanging="720"/>
          </w:pPr>
        </w:pPrChange>
      </w:pPr>
      <w:ins w:id="301" w:author="Brouwer, Nathan" w:date="2018-02-20T14:49:00Z">
        <w:r>
          <w:rPr>
            <w:rFonts w:ascii="Times New Roman" w:hAnsi="Times New Roman"/>
            <w:szCs w:val="24"/>
          </w:rPr>
          <w:t>Walker, LR, DA</w:t>
        </w:r>
        <w:r w:rsidRPr="008D70EE">
          <w:rPr>
            <w:rFonts w:ascii="Times New Roman" w:hAnsi="Times New Roman"/>
            <w:szCs w:val="24"/>
          </w:rPr>
          <w:t xml:space="preserve"> Wardle, </w:t>
        </w:r>
        <w:r>
          <w:rPr>
            <w:rFonts w:ascii="Times New Roman" w:hAnsi="Times New Roman"/>
            <w:szCs w:val="24"/>
          </w:rPr>
          <w:t>R</w:t>
        </w:r>
        <w:r w:rsidRPr="008D70EE">
          <w:rPr>
            <w:rFonts w:ascii="Times New Roman" w:hAnsi="Times New Roman"/>
            <w:szCs w:val="24"/>
          </w:rPr>
          <w:t>D. Bardgett</w:t>
        </w:r>
        <w:r>
          <w:rPr>
            <w:rFonts w:ascii="Times New Roman" w:hAnsi="Times New Roman"/>
            <w:szCs w:val="24"/>
          </w:rPr>
          <w:t>,</w:t>
        </w:r>
        <w:r w:rsidRPr="008D70EE">
          <w:rPr>
            <w:rFonts w:ascii="Times New Roman" w:hAnsi="Times New Roman"/>
            <w:szCs w:val="24"/>
          </w:rPr>
          <w:t xml:space="preserve"> and </w:t>
        </w:r>
        <w:r>
          <w:rPr>
            <w:rFonts w:ascii="Times New Roman" w:hAnsi="Times New Roman"/>
            <w:szCs w:val="24"/>
          </w:rPr>
          <w:t>BD</w:t>
        </w:r>
        <w:r w:rsidRPr="008D70EE">
          <w:rPr>
            <w:rFonts w:ascii="Times New Roman" w:hAnsi="Times New Roman"/>
            <w:szCs w:val="24"/>
          </w:rPr>
          <w:t xml:space="preserve"> Clarkson</w:t>
        </w:r>
        <w:r>
          <w:rPr>
            <w:rFonts w:ascii="Times New Roman" w:hAnsi="Times New Roman"/>
            <w:szCs w:val="24"/>
          </w:rPr>
          <w:t xml:space="preserve">.  2010.  </w:t>
        </w:r>
        <w:r w:rsidRPr="008D70EE">
          <w:rPr>
            <w:rFonts w:ascii="Times New Roman" w:hAnsi="Times New Roman"/>
            <w:szCs w:val="24"/>
          </w:rPr>
          <w:t>The use o</w:t>
        </w:r>
        <w:r>
          <w:rPr>
            <w:rFonts w:ascii="Times New Roman" w:hAnsi="Times New Roman"/>
            <w:szCs w:val="24"/>
          </w:rPr>
          <w:t xml:space="preserve">f chronosequences in </w:t>
        </w:r>
      </w:ins>
    </w:p>
    <w:p w14:paraId="0350EE46" w14:textId="746B2B98" w:rsidR="00150390" w:rsidRPr="00150390" w:rsidRDefault="00150390" w:rsidP="00150390">
      <w:pPr>
        <w:pStyle w:val="NoSpacing"/>
        <w:spacing w:line="480" w:lineRule="auto"/>
        <w:rPr>
          <w:ins w:id="302" w:author="Brouwer, Nathan" w:date="2018-02-20T14:42:00Z"/>
          <w:rFonts w:ascii="Times New Roman" w:hAnsi="Times New Roman"/>
          <w:szCs w:val="24"/>
          <w:rPrChange w:id="303" w:author="Brouwer, Nathan" w:date="2018-02-20T14:49:00Z">
            <w:rPr>
              <w:ins w:id="304" w:author="Brouwer, Nathan" w:date="2018-02-20T14:42:00Z"/>
              <w:rFonts w:ascii="Times New Roman" w:eastAsia="Times New Roman" w:hAnsi="Times New Roman"/>
              <w:szCs w:val="24"/>
            </w:rPr>
          </w:rPrChange>
        </w:rPr>
        <w:pPrChange w:id="305" w:author="Brouwer, Nathan" w:date="2018-02-20T14:49:00Z">
          <w:pPr>
            <w:spacing w:line="480" w:lineRule="auto"/>
            <w:ind w:left="720" w:hanging="720"/>
          </w:pPr>
        </w:pPrChange>
      </w:pPr>
      <w:ins w:id="306" w:author="Brouwer, Nathan" w:date="2018-02-20T14:49:00Z">
        <w:r>
          <w:rPr>
            <w:rFonts w:ascii="Times New Roman" w:hAnsi="Times New Roman"/>
            <w:szCs w:val="24"/>
          </w:rPr>
          <w:tab/>
          <w:t xml:space="preserve">studies of </w:t>
        </w:r>
        <w:r w:rsidRPr="008D70EE">
          <w:rPr>
            <w:rFonts w:ascii="Times New Roman" w:hAnsi="Times New Roman"/>
            <w:szCs w:val="24"/>
          </w:rPr>
          <w:t>ecological succession and soil development.  Journal of Ecology 98</w:t>
        </w:r>
        <w:r>
          <w:rPr>
            <w:rFonts w:ascii="Times New Roman" w:eastAsia="AdvTimes" w:hAnsi="Times New Roman"/>
            <w:szCs w:val="24"/>
          </w:rPr>
          <w:t>:</w:t>
        </w:r>
        <w:r w:rsidRPr="008D70EE">
          <w:rPr>
            <w:rFonts w:ascii="Times New Roman" w:eastAsia="AdvTimes" w:hAnsi="Times New Roman"/>
            <w:szCs w:val="24"/>
          </w:rPr>
          <w:t xml:space="preserve">725–736 </w:t>
        </w:r>
        <w:r>
          <w:rPr>
            <w:rFonts w:ascii="Times New Roman" w:eastAsia="AdvTimes" w:hAnsi="Times New Roman"/>
            <w:szCs w:val="24"/>
          </w:rPr>
          <w:t>.</w:t>
        </w:r>
      </w:ins>
    </w:p>
    <w:p w14:paraId="678408CE" w14:textId="77777777" w:rsidR="00166FE3" w:rsidRDefault="00166FE3" w:rsidP="00166FE3">
      <w:pPr>
        <w:pStyle w:val="NoSpacing"/>
        <w:spacing w:line="480" w:lineRule="auto"/>
        <w:rPr>
          <w:ins w:id="307" w:author="Brouwer, Nathan" w:date="2018-02-20T14:43:00Z"/>
          <w:rStyle w:val="gnkrckgcgsb"/>
          <w:rFonts w:ascii="Times New Roman" w:hAnsi="Times New Roman"/>
          <w:color w:val="000000"/>
          <w:szCs w:val="24"/>
          <w:bdr w:val="none" w:sz="0" w:space="0" w:color="auto" w:frame="1"/>
        </w:rPr>
      </w:pPr>
      <w:ins w:id="308" w:author="Brouwer, Nathan" w:date="2018-02-20T14:43:00Z">
        <w:r w:rsidRPr="00D7191B">
          <w:rPr>
            <w:rStyle w:val="gnkrckgcgsb"/>
            <w:rFonts w:ascii="Times New Roman" w:hAnsi="Times New Roman"/>
            <w:color w:val="000000"/>
            <w:szCs w:val="24"/>
            <w:bdr w:val="none" w:sz="0" w:space="0" w:color="auto" w:frame="1"/>
          </w:rPr>
          <w:t xml:space="preserve">Warton, DI., RA Duursma,  DS Falster, and T Sara.  2012.  </w:t>
        </w:r>
        <w:r w:rsidRPr="00D7191B">
          <w:rPr>
            <w:rStyle w:val="gnkrckgcgsb"/>
            <w:rFonts w:ascii="Times New Roman" w:hAnsi="Times New Roman"/>
            <w:i/>
            <w:color w:val="000000"/>
            <w:szCs w:val="24"/>
            <w:bdr w:val="none" w:sz="0" w:space="0" w:color="auto" w:frame="1"/>
          </w:rPr>
          <w:t>smatr</w:t>
        </w:r>
        <w:r w:rsidRPr="00D7191B">
          <w:rPr>
            <w:rStyle w:val="gnkrckgcgsb"/>
            <w:rFonts w:ascii="Times New Roman" w:hAnsi="Times New Roman"/>
            <w:color w:val="000000"/>
            <w:szCs w:val="24"/>
            <w:bdr w:val="none" w:sz="0" w:space="0" w:color="auto" w:frame="1"/>
          </w:rPr>
          <w:t xml:space="preserve"> 3 - an </w:t>
        </w:r>
        <w:r w:rsidRPr="00D7191B">
          <w:rPr>
            <w:rStyle w:val="gnkrckgcgsb"/>
            <w:rFonts w:ascii="Times New Roman" w:hAnsi="Times New Roman"/>
            <w:i/>
            <w:color w:val="000000"/>
            <w:szCs w:val="24"/>
            <w:bdr w:val="none" w:sz="0" w:space="0" w:color="auto" w:frame="1"/>
          </w:rPr>
          <w:t>R</w:t>
        </w:r>
        <w:r w:rsidRPr="00D7191B">
          <w:rPr>
            <w:rStyle w:val="gnkrckgcgsb"/>
            <w:rFonts w:ascii="Times New Roman" w:hAnsi="Times New Roman"/>
            <w:color w:val="000000"/>
            <w:szCs w:val="24"/>
            <w:bdr w:val="none" w:sz="0" w:space="0" w:color="auto" w:frame="1"/>
          </w:rPr>
          <w:t xml:space="preserve"> package for estimation </w:t>
        </w:r>
      </w:ins>
    </w:p>
    <w:p w14:paraId="68A0A498" w14:textId="147227B9" w:rsidR="00166FE3" w:rsidRPr="00166FE3" w:rsidRDefault="00166FE3" w:rsidP="00166FE3">
      <w:pPr>
        <w:pStyle w:val="NoSpacing"/>
        <w:spacing w:line="480" w:lineRule="auto"/>
        <w:rPr>
          <w:ins w:id="309" w:author="Brouwer, Nathan" w:date="2018-02-20T14:43:00Z"/>
          <w:rFonts w:ascii="Times New Roman" w:hAnsi="Times New Roman"/>
          <w:color w:val="000000"/>
          <w:szCs w:val="24"/>
          <w:bdr w:val="none" w:sz="0" w:space="0" w:color="auto" w:frame="1"/>
          <w:rPrChange w:id="310" w:author="Brouwer, Nathan" w:date="2018-02-20T14:43:00Z">
            <w:rPr>
              <w:ins w:id="311" w:author="Brouwer, Nathan" w:date="2018-02-20T14:43:00Z"/>
              <w:color w:val="2A2A2A"/>
              <w:szCs w:val="24"/>
              <w:shd w:val="clear" w:color="auto" w:fill="FFFFFF"/>
            </w:rPr>
          </w:rPrChange>
        </w:rPr>
      </w:pPr>
      <w:ins w:id="312" w:author="Brouwer, Nathan" w:date="2018-02-20T14:43:00Z">
        <w:r>
          <w:rPr>
            <w:rStyle w:val="gnkrckgcgsb"/>
            <w:rFonts w:ascii="Times New Roman" w:hAnsi="Times New Roman"/>
            <w:color w:val="000000"/>
            <w:szCs w:val="24"/>
            <w:bdr w:val="none" w:sz="0" w:space="0" w:color="auto" w:frame="1"/>
          </w:rPr>
          <w:tab/>
        </w:r>
        <w:r w:rsidRPr="00D7191B">
          <w:rPr>
            <w:rStyle w:val="gnkrckgcgsb"/>
            <w:rFonts w:ascii="Times New Roman" w:hAnsi="Times New Roman"/>
            <w:color w:val="000000"/>
            <w:szCs w:val="24"/>
            <w:bdr w:val="none" w:sz="0" w:space="0" w:color="auto" w:frame="1"/>
          </w:rPr>
          <w:t>and inference about allometric lines. Methods in Ecology and Evolution, 3, 257-259</w:t>
        </w:r>
      </w:ins>
    </w:p>
    <w:p w14:paraId="124F2AAA" w14:textId="77777777" w:rsidR="00166FE3" w:rsidRDefault="00166FE3" w:rsidP="00166FE3">
      <w:pPr>
        <w:pStyle w:val="NoSpacing"/>
        <w:spacing w:line="480" w:lineRule="auto"/>
        <w:rPr>
          <w:ins w:id="313" w:author="Brouwer, Nathan" w:date="2018-02-20T14:43:00Z"/>
          <w:szCs w:val="24"/>
          <w:shd w:val="clear" w:color="auto" w:fill="FFFFFF"/>
        </w:rPr>
      </w:pPr>
      <w:ins w:id="314" w:author="Brouwer, Nathan" w:date="2018-02-20T14:43:00Z">
        <w:r w:rsidRPr="00764FBD">
          <w:rPr>
            <w:szCs w:val="24"/>
            <w:shd w:val="clear" w:color="auto" w:fill="FFFFFF"/>
          </w:rPr>
          <w:t xml:space="preserve">Warton, DI and FKC Hui.  2011.  The arcsine is asinine: the analysis of proportions in ecology.  </w:t>
        </w:r>
      </w:ins>
    </w:p>
    <w:p w14:paraId="5E06DC01" w14:textId="6170370D" w:rsidR="00166FE3" w:rsidRPr="00166FE3" w:rsidRDefault="00166FE3" w:rsidP="00166FE3">
      <w:pPr>
        <w:pStyle w:val="NoSpacing"/>
        <w:spacing w:line="480" w:lineRule="auto"/>
        <w:rPr>
          <w:ins w:id="315" w:author="Brouwer, Nathan" w:date="2018-02-20T14:43:00Z"/>
          <w:szCs w:val="24"/>
          <w:shd w:val="clear" w:color="auto" w:fill="FFFFFF"/>
          <w:rPrChange w:id="316" w:author="Brouwer, Nathan" w:date="2018-02-20T14:43:00Z">
            <w:rPr>
              <w:ins w:id="317" w:author="Brouwer, Nathan" w:date="2018-02-20T14:43:00Z"/>
              <w:szCs w:val="24"/>
            </w:rPr>
          </w:rPrChange>
        </w:rPr>
      </w:pPr>
      <w:ins w:id="318" w:author="Brouwer, Nathan" w:date="2018-02-20T14:43:00Z">
        <w:r>
          <w:rPr>
            <w:szCs w:val="24"/>
            <w:shd w:val="clear" w:color="auto" w:fill="FFFFFF"/>
          </w:rPr>
          <w:tab/>
        </w:r>
        <w:r w:rsidRPr="00764FBD">
          <w:rPr>
            <w:szCs w:val="24"/>
            <w:shd w:val="clear" w:color="auto" w:fill="FFFFFF"/>
          </w:rPr>
          <w:t>Ecology.  92:3-10.</w:t>
        </w:r>
      </w:ins>
    </w:p>
    <w:p w14:paraId="682E6F6F" w14:textId="14193A19" w:rsidR="00166FE3" w:rsidRPr="00D7191B" w:rsidRDefault="00166FE3" w:rsidP="00166FE3">
      <w:pPr>
        <w:pStyle w:val="NoSpacing"/>
        <w:spacing w:line="480" w:lineRule="auto"/>
        <w:rPr>
          <w:ins w:id="319" w:author="Brouwer, Nathan" w:date="2018-02-20T14:43:00Z"/>
          <w:rStyle w:val="gnkrckgcgsb"/>
          <w:rFonts w:ascii="Times New Roman" w:hAnsi="Times New Roman"/>
          <w:color w:val="000000"/>
          <w:szCs w:val="24"/>
          <w:bdr w:val="none" w:sz="0" w:space="0" w:color="auto" w:frame="1"/>
        </w:rPr>
      </w:pPr>
      <w:ins w:id="320" w:author="Brouwer, Nathan" w:date="2018-02-20T14:43:00Z">
        <w:r w:rsidRPr="00D7191B">
          <w:rPr>
            <w:rStyle w:val="gnkrckgcgsb"/>
            <w:rFonts w:ascii="Times New Roman" w:hAnsi="Times New Roman"/>
            <w:color w:val="000000"/>
            <w:szCs w:val="24"/>
            <w:bdr w:val="none" w:sz="0" w:space="0" w:color="auto" w:frame="1"/>
          </w:rPr>
          <w:t>Wickham, H.  2009. ggplot2</w:t>
        </w:r>
        <w:r w:rsidRPr="00D7191B">
          <w:rPr>
            <w:rStyle w:val="gnkrckgcgsb"/>
            <w:rFonts w:ascii="Times New Roman" w:hAnsi="Times New Roman"/>
            <w:i/>
            <w:color w:val="000000"/>
            <w:szCs w:val="24"/>
            <w:bdr w:val="none" w:sz="0" w:space="0" w:color="auto" w:frame="1"/>
          </w:rPr>
          <w:t>: Elegant graphics for data analysis</w:t>
        </w:r>
        <w:r w:rsidRPr="00D7191B">
          <w:rPr>
            <w:rStyle w:val="gnkrckgcgsb"/>
            <w:rFonts w:ascii="Times New Roman" w:hAnsi="Times New Roman"/>
            <w:color w:val="000000"/>
            <w:szCs w:val="24"/>
            <w:bdr w:val="none" w:sz="0" w:space="0" w:color="auto" w:frame="1"/>
          </w:rPr>
          <w:t>. Springer-Verlag New York</w:t>
        </w:r>
      </w:ins>
    </w:p>
    <w:p w14:paraId="72B51388" w14:textId="58CC5260" w:rsidR="00166FE3" w:rsidRPr="00166FE3" w:rsidRDefault="00166FE3" w:rsidP="00166FE3">
      <w:pPr>
        <w:pStyle w:val="NoSpacing"/>
        <w:spacing w:line="480" w:lineRule="auto"/>
        <w:rPr>
          <w:rFonts w:ascii="Times New Roman" w:hAnsi="Times New Roman"/>
          <w:color w:val="000000"/>
          <w:szCs w:val="24"/>
          <w:bdr w:val="none" w:sz="0" w:space="0" w:color="auto" w:frame="1"/>
          <w:rPrChange w:id="321" w:author="Brouwer, Nathan" w:date="2018-02-20T14:43:00Z">
            <w:rPr>
              <w:rFonts w:ascii="Times New Roman" w:eastAsia="Times New Roman" w:hAnsi="Times New Roman"/>
              <w:szCs w:val="24"/>
            </w:rPr>
          </w:rPrChange>
        </w:rPr>
        <w:pPrChange w:id="322" w:author="Brouwer, Nathan" w:date="2018-02-20T14:43:00Z">
          <w:pPr>
            <w:spacing w:line="480" w:lineRule="auto"/>
            <w:ind w:left="720" w:hanging="720"/>
          </w:pPr>
        </w:pPrChange>
      </w:pPr>
      <w:ins w:id="323" w:author="Brouwer, Nathan" w:date="2018-02-20T14:43:00Z">
        <w:r w:rsidRPr="00D7191B">
          <w:rPr>
            <w:rStyle w:val="gnkrckgcgsb"/>
            <w:rFonts w:ascii="Times New Roman" w:hAnsi="Times New Roman"/>
            <w:color w:val="000000"/>
            <w:szCs w:val="24"/>
            <w:bdr w:val="none" w:sz="0" w:space="0" w:color="auto" w:frame="1"/>
          </w:rPr>
          <w:t xml:space="preserve">Wilke, CO.  2017. </w:t>
        </w:r>
        <w:r w:rsidRPr="00D7191B">
          <w:rPr>
            <w:rStyle w:val="gnkrckgcgsb"/>
            <w:rFonts w:ascii="Times New Roman" w:hAnsi="Times New Roman"/>
            <w:i/>
            <w:color w:val="000000"/>
            <w:szCs w:val="24"/>
            <w:bdr w:val="none" w:sz="0" w:space="0" w:color="auto" w:frame="1"/>
          </w:rPr>
          <w:t>cowplot</w:t>
        </w:r>
        <w:r w:rsidRPr="00D7191B">
          <w:rPr>
            <w:rStyle w:val="gnkrckgcgsb"/>
            <w:rFonts w:ascii="Times New Roman" w:hAnsi="Times New Roman"/>
            <w:color w:val="000000"/>
            <w:szCs w:val="24"/>
            <w:bdr w:val="none" w:sz="0" w:space="0" w:color="auto" w:frame="1"/>
          </w:rPr>
          <w:t xml:space="preserve">: Streamlined plot theme and plot annotations for </w:t>
        </w:r>
        <w:r w:rsidRPr="00D7191B">
          <w:rPr>
            <w:rStyle w:val="gnkrckgcgsb"/>
            <w:rFonts w:ascii="Times New Roman" w:hAnsi="Times New Roman"/>
            <w:i/>
            <w:color w:val="000000"/>
            <w:szCs w:val="24"/>
            <w:bdr w:val="none" w:sz="0" w:space="0" w:color="auto" w:frame="1"/>
          </w:rPr>
          <w:t>'ggplot2'</w:t>
        </w:r>
        <w:r w:rsidRPr="00D7191B">
          <w:rPr>
            <w:rStyle w:val="gnkrckgcgsb"/>
            <w:rFonts w:ascii="Times New Roman" w:hAnsi="Times New Roman"/>
            <w:color w:val="000000"/>
            <w:szCs w:val="24"/>
            <w:bdr w:val="none" w:sz="0" w:space="0" w:color="auto" w:frame="1"/>
          </w:rPr>
          <w:t xml:space="preserve">. R package </w:t>
        </w:r>
        <w:r>
          <w:rPr>
            <w:rStyle w:val="gnkrckgcgsb"/>
            <w:rFonts w:ascii="Times New Roman" w:hAnsi="Times New Roman"/>
            <w:color w:val="000000"/>
            <w:szCs w:val="24"/>
            <w:bdr w:val="none" w:sz="0" w:space="0" w:color="auto" w:frame="1"/>
          </w:rPr>
          <w:tab/>
        </w:r>
        <w:r w:rsidRPr="00D7191B">
          <w:rPr>
            <w:rStyle w:val="gnkrckgcgsb"/>
            <w:rFonts w:ascii="Times New Roman" w:hAnsi="Times New Roman"/>
            <w:color w:val="000000"/>
            <w:szCs w:val="24"/>
            <w:bdr w:val="none" w:sz="0" w:space="0" w:color="auto" w:frame="1"/>
          </w:rPr>
          <w:t>version 0.9.1. https://CRAN.R-project.org/package=cowplot</w:t>
        </w:r>
      </w:ins>
    </w:p>
    <w:p w14:paraId="2CE7147D" w14:textId="77777777" w:rsidR="008F2C44" w:rsidRPr="00650BBD" w:rsidRDefault="00101092" w:rsidP="00101092">
      <w:pPr>
        <w:spacing w:line="480" w:lineRule="auto"/>
        <w:ind w:left="720" w:hanging="720"/>
        <w:rPr>
          <w:rFonts w:ascii="Times New Roman" w:hAnsi="Times New Roman"/>
          <w:szCs w:val="24"/>
        </w:rPr>
      </w:pPr>
      <w:r>
        <w:rPr>
          <w:rFonts w:ascii="Times New Roman" w:hAnsi="Times New Roman"/>
          <w:szCs w:val="24"/>
        </w:rPr>
        <w:t>Wunderle, J.M., and S.</w:t>
      </w:r>
      <w:r w:rsidRPr="00650BBD">
        <w:rPr>
          <w:rFonts w:ascii="Times New Roman" w:hAnsi="Times New Roman"/>
          <w:szCs w:val="24"/>
        </w:rPr>
        <w:t xml:space="preserve">C. Latta. </w:t>
      </w:r>
      <w:r w:rsidR="004D5388">
        <w:rPr>
          <w:rFonts w:ascii="Times New Roman" w:hAnsi="Times New Roman"/>
          <w:szCs w:val="24"/>
        </w:rPr>
        <w:t>(</w:t>
      </w:r>
      <w:r w:rsidRPr="00650BBD">
        <w:rPr>
          <w:rFonts w:ascii="Times New Roman" w:hAnsi="Times New Roman"/>
          <w:szCs w:val="24"/>
        </w:rPr>
        <w:t>1996</w:t>
      </w:r>
      <w:r w:rsidR="004D5388">
        <w:rPr>
          <w:rFonts w:ascii="Times New Roman" w:hAnsi="Times New Roman"/>
          <w:szCs w:val="24"/>
        </w:rPr>
        <w:t>)</w:t>
      </w:r>
      <w:r w:rsidRPr="00650BBD">
        <w:rPr>
          <w:rFonts w:ascii="Times New Roman" w:hAnsi="Times New Roman"/>
          <w:szCs w:val="24"/>
        </w:rPr>
        <w:t>. Avian abundance in sun and shade coffee plantations and remnant pine forest in the Cordillera Central, Dominican Republic. O</w:t>
      </w:r>
      <w:r>
        <w:rPr>
          <w:rFonts w:ascii="Times New Roman" w:hAnsi="Times New Roman"/>
          <w:szCs w:val="24"/>
        </w:rPr>
        <w:t>rnitologia Neotropical 7:19-34.</w:t>
      </w:r>
    </w:p>
    <w:p w14:paraId="3809D102" w14:textId="77777777"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W</w:t>
      </w:r>
      <w:r>
        <w:rPr>
          <w:rFonts w:ascii="Times New Roman" w:hAnsi="Times New Roman"/>
          <w:szCs w:val="24"/>
        </w:rPr>
        <w:t>underle, J.M., and S.</w:t>
      </w:r>
      <w:r w:rsidRPr="00650BBD">
        <w:rPr>
          <w:rFonts w:ascii="Times New Roman" w:hAnsi="Times New Roman"/>
          <w:szCs w:val="24"/>
        </w:rPr>
        <w:t xml:space="preserve">C. Latta. </w:t>
      </w:r>
      <w:r w:rsidR="004D5388">
        <w:rPr>
          <w:rFonts w:ascii="Times New Roman" w:hAnsi="Times New Roman"/>
          <w:szCs w:val="24"/>
        </w:rPr>
        <w:t>(</w:t>
      </w:r>
      <w:r w:rsidRPr="00650BBD">
        <w:rPr>
          <w:rFonts w:ascii="Times New Roman" w:hAnsi="Times New Roman"/>
          <w:szCs w:val="24"/>
        </w:rPr>
        <w:t>2000</w:t>
      </w:r>
      <w:r w:rsidR="004D5388">
        <w:rPr>
          <w:rFonts w:ascii="Times New Roman" w:hAnsi="Times New Roman"/>
          <w:szCs w:val="24"/>
        </w:rPr>
        <w:t>)</w:t>
      </w:r>
      <w:r w:rsidRPr="00650BBD">
        <w:rPr>
          <w:rFonts w:ascii="Times New Roman" w:hAnsi="Times New Roman"/>
          <w:szCs w:val="24"/>
        </w:rPr>
        <w:t>. Winter site fidelity of Nearctic migrant birds in isolated shade coffee plantations of different sizes in the Dominican Republic. Auk 117:596-614.</w:t>
      </w:r>
    </w:p>
    <w:p w14:paraId="6BA40C25" w14:textId="77777777" w:rsidR="00101092" w:rsidRPr="00CB0057" w:rsidRDefault="00101092" w:rsidP="00101092">
      <w:pPr>
        <w:spacing w:line="480" w:lineRule="auto"/>
        <w:ind w:left="720" w:hanging="720"/>
        <w:rPr>
          <w:rFonts w:ascii="Times New Roman" w:hAnsi="Times New Roman"/>
          <w:szCs w:val="24"/>
        </w:rPr>
      </w:pPr>
      <w:r w:rsidRPr="00CB0057">
        <w:rPr>
          <w:rFonts w:ascii="Times New Roman" w:hAnsi="Times New Roman"/>
          <w:szCs w:val="24"/>
        </w:rPr>
        <w:t xml:space="preserve">Wunderle </w:t>
      </w:r>
      <w:r>
        <w:rPr>
          <w:rFonts w:ascii="Times New Roman" w:hAnsi="Times New Roman"/>
          <w:szCs w:val="24"/>
        </w:rPr>
        <w:t>J.</w:t>
      </w:r>
      <w:r w:rsidRPr="00CB0057">
        <w:rPr>
          <w:rFonts w:ascii="Times New Roman" w:hAnsi="Times New Roman"/>
          <w:szCs w:val="24"/>
        </w:rPr>
        <w:t xml:space="preserve">M., and </w:t>
      </w:r>
      <w:r>
        <w:rPr>
          <w:rFonts w:ascii="Times New Roman" w:hAnsi="Times New Roman"/>
          <w:szCs w:val="24"/>
        </w:rPr>
        <w:t xml:space="preserve">R.B. Waide. </w:t>
      </w:r>
      <w:r w:rsidR="004D5388">
        <w:rPr>
          <w:rFonts w:ascii="Times New Roman" w:hAnsi="Times New Roman"/>
          <w:szCs w:val="24"/>
        </w:rPr>
        <w:t>(</w:t>
      </w:r>
      <w:r>
        <w:rPr>
          <w:rFonts w:ascii="Times New Roman" w:hAnsi="Times New Roman"/>
          <w:szCs w:val="24"/>
        </w:rPr>
        <w:t>1993</w:t>
      </w:r>
      <w:r w:rsidR="004D5388">
        <w:rPr>
          <w:rFonts w:ascii="Times New Roman" w:hAnsi="Times New Roman"/>
          <w:szCs w:val="24"/>
        </w:rPr>
        <w:t>)</w:t>
      </w:r>
      <w:r>
        <w:rPr>
          <w:rFonts w:ascii="Times New Roman" w:hAnsi="Times New Roman"/>
          <w:szCs w:val="24"/>
        </w:rPr>
        <w:t xml:space="preserve">. </w:t>
      </w:r>
      <w:r w:rsidRPr="00CB0057">
        <w:rPr>
          <w:rFonts w:ascii="Times New Roman" w:hAnsi="Times New Roman"/>
          <w:szCs w:val="24"/>
        </w:rPr>
        <w:t>Distribution of overwintering Nearctic migrants in th</w:t>
      </w:r>
      <w:r>
        <w:rPr>
          <w:rFonts w:ascii="Times New Roman" w:hAnsi="Times New Roman"/>
          <w:szCs w:val="24"/>
        </w:rPr>
        <w:t>e Bahamas and Greater Antilles.</w:t>
      </w:r>
      <w:r w:rsidRPr="00CB0057">
        <w:rPr>
          <w:rFonts w:ascii="Times New Roman" w:hAnsi="Times New Roman"/>
          <w:szCs w:val="24"/>
        </w:rPr>
        <w:t xml:space="preserve"> </w:t>
      </w:r>
      <w:r w:rsidRPr="00CB0057">
        <w:rPr>
          <w:rFonts w:ascii="Times New Roman" w:hAnsi="Times New Roman"/>
          <w:iCs/>
          <w:szCs w:val="24"/>
        </w:rPr>
        <w:t>Condor</w:t>
      </w:r>
      <w:r>
        <w:rPr>
          <w:rFonts w:ascii="Times New Roman" w:hAnsi="Times New Roman"/>
          <w:szCs w:val="24"/>
        </w:rPr>
        <w:t xml:space="preserve"> 95</w:t>
      </w:r>
      <w:r w:rsidRPr="00CB0057">
        <w:rPr>
          <w:rFonts w:ascii="Times New Roman" w:hAnsi="Times New Roman"/>
          <w:szCs w:val="24"/>
        </w:rPr>
        <w:t>: 904-933.</w:t>
      </w:r>
    </w:p>
    <w:p w14:paraId="0F72E027" w14:textId="77777777" w:rsidR="00AB78D8" w:rsidRDefault="00101092" w:rsidP="00084DFD">
      <w:pPr>
        <w:autoSpaceDE w:val="0"/>
        <w:autoSpaceDN w:val="0"/>
        <w:adjustRightInd w:val="0"/>
        <w:spacing w:line="480" w:lineRule="auto"/>
        <w:ind w:left="720" w:hanging="720"/>
      </w:pPr>
      <w:r w:rsidRPr="00650BBD">
        <w:rPr>
          <w:rFonts w:ascii="Times New Roman" w:eastAsia="MS Mincho" w:hAnsi="Times New Roman"/>
          <w:szCs w:val="24"/>
        </w:rPr>
        <w:t xml:space="preserve"> Zach, R.</w:t>
      </w:r>
      <w:r>
        <w:rPr>
          <w:rFonts w:ascii="Times New Roman" w:eastAsia="MS Mincho" w:hAnsi="Times New Roman"/>
          <w:szCs w:val="24"/>
        </w:rPr>
        <w:t>,</w:t>
      </w:r>
      <w:r w:rsidRPr="00650BBD">
        <w:rPr>
          <w:rFonts w:ascii="Times New Roman" w:eastAsia="MS Mincho" w:hAnsi="Times New Roman"/>
          <w:szCs w:val="24"/>
        </w:rPr>
        <w:t xml:space="preserve"> and </w:t>
      </w:r>
      <w:r>
        <w:rPr>
          <w:rFonts w:ascii="Times New Roman" w:eastAsia="MS Mincho" w:hAnsi="Times New Roman"/>
          <w:szCs w:val="24"/>
        </w:rPr>
        <w:t>J.B. Falls</w:t>
      </w:r>
      <w:r w:rsidRPr="00650BBD">
        <w:rPr>
          <w:rFonts w:ascii="Times New Roman" w:eastAsia="MS Mincho" w:hAnsi="Times New Roman"/>
          <w:szCs w:val="24"/>
        </w:rPr>
        <w:t xml:space="preserve">. </w:t>
      </w:r>
      <w:r w:rsidR="004D5388">
        <w:rPr>
          <w:rFonts w:ascii="Times New Roman" w:eastAsia="MS Mincho" w:hAnsi="Times New Roman"/>
          <w:szCs w:val="24"/>
        </w:rPr>
        <w:t>(</w:t>
      </w:r>
      <w:r w:rsidRPr="00650BBD">
        <w:rPr>
          <w:rFonts w:ascii="Times New Roman" w:eastAsia="MS Mincho" w:hAnsi="Times New Roman"/>
          <w:szCs w:val="24"/>
        </w:rPr>
        <w:t>1979</w:t>
      </w:r>
      <w:r w:rsidR="004D5388">
        <w:rPr>
          <w:rFonts w:ascii="Times New Roman" w:eastAsia="MS Mincho" w:hAnsi="Times New Roman"/>
          <w:szCs w:val="24"/>
        </w:rPr>
        <w:t>)</w:t>
      </w:r>
      <w:r w:rsidRPr="00650BBD">
        <w:rPr>
          <w:rFonts w:ascii="Times New Roman" w:eastAsia="MS Mincho" w:hAnsi="Times New Roman"/>
          <w:szCs w:val="24"/>
        </w:rPr>
        <w:t>. Foraging and territoriality of male ovenbirds (Aves: Parulidae) in a heterogeneous hab</w:t>
      </w:r>
      <w:r>
        <w:rPr>
          <w:rFonts w:ascii="Times New Roman" w:eastAsia="MS Mincho" w:hAnsi="Times New Roman"/>
          <w:szCs w:val="24"/>
        </w:rPr>
        <w:t>itat. Journal of Animal Ecology 48:33-5</w:t>
      </w:r>
    </w:p>
    <w:p w14:paraId="450E039F" w14:textId="77777777" w:rsidR="00AB78D8" w:rsidRDefault="00AB78D8">
      <w:pPr>
        <w:rPr>
          <w:rFonts w:ascii="Calibri" w:eastAsia="Calibri" w:hAnsi="Calibri"/>
          <w:sz w:val="22"/>
          <w:szCs w:val="22"/>
        </w:rPr>
      </w:pPr>
    </w:p>
    <w:sectPr w:rsidR="00AB78D8" w:rsidSect="005F3748">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Brouwer, Nathan" w:date="2018-02-20T13:13:00Z" w:initials="BN">
    <w:p w14:paraId="0B59586D" w14:textId="033945CF" w:rsidR="00623854" w:rsidRDefault="00623854">
      <w:pPr>
        <w:pStyle w:val="CommentText"/>
      </w:pPr>
      <w:r>
        <w:rPr>
          <w:rStyle w:val="CommentReference"/>
        </w:rPr>
        <w:annotationRef/>
      </w:r>
      <w:r>
        <w:t>Specifically say that data collected from 5 sites ranging from 2 to 24 years post abandoned over the course of the study?</w:t>
      </w:r>
    </w:p>
  </w:comment>
  <w:comment w:id="4" w:author="Brouwer, Nathan" w:date="2018-02-20T13:30:00Z" w:initials="BN">
    <w:p w14:paraId="030C1C1A" w14:textId="712DCEE8" w:rsidR="00623854" w:rsidRDefault="00623854">
      <w:pPr>
        <w:pStyle w:val="CommentText"/>
      </w:pPr>
      <w:r>
        <w:rPr>
          <w:rStyle w:val="CommentReference"/>
        </w:rPr>
        <w:annotationRef/>
      </w:r>
      <w:r>
        <w:t>One reviewer suggested adding “native” to emphasize “the importance of native stands”; perhaps thought there could be plantations?</w:t>
      </w:r>
    </w:p>
  </w:comment>
  <w:comment w:id="6" w:author="Brouwer, Nathan" w:date="2018-02-20T13:14:00Z" w:initials="BN">
    <w:p w14:paraId="5B899E28" w14:textId="7BD2BEEF" w:rsidR="00623854" w:rsidRDefault="00623854">
      <w:pPr>
        <w:pStyle w:val="CommentText"/>
      </w:pPr>
      <w:r>
        <w:rPr>
          <w:rStyle w:val="CommentReference"/>
        </w:rPr>
        <w:annotationRef/>
      </w:r>
      <w:r>
        <w:t>Next to check if/how this generalization holds up; I think it does</w:t>
      </w:r>
    </w:p>
  </w:comment>
  <w:comment w:id="7" w:author="Brouwer, Nathan" w:date="2018-02-20T13:15:00Z" w:initials="BN">
    <w:p w14:paraId="1B1DE467" w14:textId="7B0E4089" w:rsidR="00623854" w:rsidRDefault="00623854">
      <w:pPr>
        <w:pStyle w:val="CommentText"/>
      </w:pPr>
      <w:r>
        <w:rPr>
          <w:rStyle w:val="CommentReference"/>
        </w:rPr>
        <w:annotationRef/>
      </w:r>
      <w:r>
        <w:t>As originally phrased this implied that these things were causally studied and modeled</w:t>
      </w:r>
    </w:p>
  </w:comment>
  <w:comment w:id="10" w:author="Brouwer, Nathan" w:date="2018-02-20T13:16:00Z" w:initials="BN">
    <w:p w14:paraId="39377B89" w14:textId="45EC3B53" w:rsidR="00623854" w:rsidRDefault="00623854">
      <w:pPr>
        <w:pStyle w:val="CommentText"/>
      </w:pPr>
      <w:r>
        <w:rPr>
          <w:rStyle w:val="CommentReference"/>
        </w:rPr>
        <w:annotationRef/>
      </w:r>
      <w:r>
        <w:t>They seem to be pretty good habitat for migrants though, and specific migrants might like specific ages?</w:t>
      </w:r>
    </w:p>
  </w:comment>
  <w:comment w:id="11" w:author="Brouwer, Nathan" w:date="2018-02-20T14:02:00Z" w:initials="BN">
    <w:p w14:paraId="73F1282E" w14:textId="7F03B99C" w:rsidR="00623854" w:rsidRDefault="00623854">
      <w:pPr>
        <w:pStyle w:val="CommentText"/>
      </w:pPr>
      <w:r>
        <w:rPr>
          <w:rStyle w:val="CommentReference"/>
        </w:rPr>
        <w:annotationRef/>
      </w:r>
      <w:r>
        <w:t>Add “chronosequence”</w:t>
      </w:r>
    </w:p>
  </w:comment>
  <w:comment w:id="14" w:author="Brouwer, Nathan" w:date="2018-02-20T09:23:00Z" w:initials="BN">
    <w:p w14:paraId="6B31A3E2" w14:textId="77777777" w:rsidR="00623854" w:rsidRDefault="00623854">
      <w:pPr>
        <w:pStyle w:val="CommentText"/>
      </w:pPr>
      <w:r>
        <w:rPr>
          <w:rStyle w:val="CommentReference"/>
        </w:rPr>
        <w:annotationRef/>
      </w:r>
      <w:r>
        <w:t>Minor point, but could specifically mention shade trees, live fences etc</w:t>
      </w:r>
    </w:p>
  </w:comment>
  <w:comment w:id="19" w:author="Brouwer, Nathan" w:date="2018-02-20T09:28:00Z" w:initials="BN">
    <w:p w14:paraId="6A690485" w14:textId="71ACDFAC" w:rsidR="00623854" w:rsidRDefault="00623854">
      <w:pPr>
        <w:pStyle w:val="CommentText"/>
      </w:pPr>
      <w:r>
        <w:rPr>
          <w:rStyle w:val="CommentReference"/>
        </w:rPr>
        <w:annotationRef/>
      </w:r>
      <w:r>
        <w:t>I’d remove this; it implies they 2 arrays will be used statistically.  two reviewers mentioned this</w:t>
      </w:r>
    </w:p>
  </w:comment>
  <w:comment w:id="23" w:author="Brouwer, Nathan" w:date="2018-02-20T09:38:00Z" w:initials="BN">
    <w:p w14:paraId="59DF400D" w14:textId="77777777" w:rsidR="00623854" w:rsidRDefault="00623854">
      <w:pPr>
        <w:pStyle w:val="CommentText"/>
      </w:pPr>
      <w:r>
        <w:rPr>
          <w:rStyle w:val="CommentReference"/>
        </w:rPr>
        <w:annotationRef/>
      </w:r>
      <w:r>
        <w:t>I’ve created a table which summarizes the design of the study.  We could include it in the appendixes</w:t>
      </w:r>
    </w:p>
  </w:comment>
  <w:comment w:id="27" w:author="Brouwer, Nathan" w:date="2018-02-20T09:48:00Z" w:initials="BN">
    <w:p w14:paraId="64A9157A" w14:textId="77777777" w:rsidR="00623854" w:rsidRDefault="00623854">
      <w:pPr>
        <w:pStyle w:val="CommentText"/>
      </w:pPr>
      <w:r>
        <w:rPr>
          <w:rStyle w:val="CommentReference"/>
        </w:rPr>
        <w:annotationRef/>
      </w:r>
      <w:r>
        <w:t>I think reviewers said move this to results</w:t>
      </w:r>
    </w:p>
  </w:comment>
  <w:comment w:id="28" w:author="Brouwer, Nathan" w:date="2018-02-20T13:25:00Z" w:initials="BN">
    <w:p w14:paraId="1586DC62" w14:textId="6772D593" w:rsidR="00623854" w:rsidRDefault="00623854">
      <w:pPr>
        <w:pStyle w:val="CommentText"/>
      </w:pPr>
      <w:r>
        <w:rPr>
          <w:rStyle w:val="CommentReference"/>
        </w:rPr>
        <w:annotationRef/>
      </w:r>
      <w:r>
        <w:t>One reviewere asked if you could indicate if any spp were non-native/invasive</w:t>
      </w:r>
    </w:p>
  </w:comment>
  <w:comment w:id="29" w:author="Brouwer, Nathan" w:date="2018-02-20T09:59:00Z" w:initials="BN">
    <w:p w14:paraId="45A9D298" w14:textId="77777777" w:rsidR="00623854" w:rsidRDefault="00623854">
      <w:pPr>
        <w:pStyle w:val="CommentText"/>
      </w:pPr>
      <w:r>
        <w:rPr>
          <w:rStyle w:val="CommentReference"/>
        </w:rPr>
        <w:annotationRef/>
      </w:r>
      <w:r>
        <w:t>Spreadsheets indicate the Aceitillar sampling took place in March in 1997 and 1998 and only January in subsequent years</w:t>
      </w:r>
    </w:p>
  </w:comment>
  <w:comment w:id="30" w:author="Brouwer, Nathan" w:date="2018-02-20T09:58:00Z" w:initials="BN">
    <w:p w14:paraId="1F00F2ED" w14:textId="77777777" w:rsidR="00623854" w:rsidRDefault="00623854">
      <w:pPr>
        <w:pStyle w:val="CommentText"/>
      </w:pPr>
      <w:r>
        <w:rPr>
          <w:rStyle w:val="CommentReference"/>
        </w:rPr>
        <w:annotationRef/>
      </w:r>
      <w:r>
        <w:t xml:space="preserve">Effort is different and so ideally we would correct for this, at least for any models of abundance and spp richness..  Aceitillar has &gt;2x nets.  </w:t>
      </w:r>
    </w:p>
    <w:p w14:paraId="0274428C" w14:textId="77777777" w:rsidR="00623854" w:rsidRDefault="00623854">
      <w:pPr>
        <w:pStyle w:val="CommentText"/>
      </w:pPr>
      <w:r>
        <w:t>(For things like sex ratio its less important b/c the analysis can be contingent on capture)</w:t>
      </w:r>
    </w:p>
  </w:comment>
  <w:comment w:id="31" w:author="Brouwer, Nathan" w:date="2018-02-20T13:31:00Z" w:initials="BN">
    <w:p w14:paraId="75EA1FE4" w14:textId="1BF585E6" w:rsidR="00623854" w:rsidRDefault="00623854">
      <w:pPr>
        <w:pStyle w:val="CommentText"/>
      </w:pPr>
      <w:r>
        <w:rPr>
          <w:rStyle w:val="CommentReference"/>
        </w:rPr>
        <w:annotationRef/>
      </w:r>
      <w:r>
        <w:t>One reviewer suggested 16h00 instead of 1600</w:t>
      </w:r>
    </w:p>
  </w:comment>
  <w:comment w:id="32" w:author="Brouwer, Nathan" w:date="2018-02-20T10:13:00Z" w:initials="BN">
    <w:p w14:paraId="41299D2C" w14:textId="77777777" w:rsidR="00623854" w:rsidRDefault="00623854">
      <w:pPr>
        <w:pStyle w:val="CommentText"/>
      </w:pPr>
      <w:r>
        <w:rPr>
          <w:rStyle w:val="CommentReference"/>
        </w:rPr>
        <w:annotationRef/>
      </w:r>
      <w:r>
        <w:t>Not used in analysis and so can be removed from methods</w:t>
      </w:r>
    </w:p>
  </w:comment>
  <w:comment w:id="33" w:author="Brouwer, Nathan" w:date="2018-02-20T10:14:00Z" w:initials="BN">
    <w:p w14:paraId="747F702F" w14:textId="77777777" w:rsidR="00623854" w:rsidRDefault="00623854">
      <w:pPr>
        <w:pStyle w:val="CommentText"/>
      </w:pPr>
      <w:r>
        <w:rPr>
          <w:rStyle w:val="CommentReference"/>
        </w:rPr>
        <w:annotationRef/>
      </w:r>
      <w:r>
        <w:t>Need to check how this will be reported in final analysis</w:t>
      </w:r>
    </w:p>
  </w:comment>
  <w:comment w:id="36" w:author="Brouwer, Nathan" w:date="2018-02-20T10:15:00Z" w:initials="BN">
    <w:p w14:paraId="57FFABB1" w14:textId="77777777" w:rsidR="00623854" w:rsidRDefault="00623854">
      <w:pPr>
        <w:pStyle w:val="CommentText"/>
      </w:pPr>
      <w:r>
        <w:rPr>
          <w:rStyle w:val="CommentReference"/>
        </w:rPr>
        <w:annotationRef/>
      </w:r>
      <w:r>
        <w:t>Evergreen = dry forest?</w:t>
      </w:r>
    </w:p>
  </w:comment>
  <w:comment w:id="37" w:author="Brouwer, Nathan" w:date="2018-02-20T10:16:00Z" w:initials="BN">
    <w:p w14:paraId="066A7F71" w14:textId="77777777" w:rsidR="00623854" w:rsidRDefault="00623854">
      <w:pPr>
        <w:pStyle w:val="CommentText"/>
      </w:pPr>
      <w:r>
        <w:rPr>
          <w:rStyle w:val="CommentReference"/>
        </w:rPr>
        <w:annotationRef/>
      </w:r>
      <w:r>
        <w:t>Need to check this against final way model of sp finally set up.  (Currently models of condition do use this definition).</w:t>
      </w:r>
    </w:p>
  </w:comment>
  <w:comment w:id="38" w:author="Brouwer, Nathan" w:date="2018-02-20T13:19:00Z" w:initials="BN">
    <w:p w14:paraId="6E5CA257" w14:textId="5B1126F5" w:rsidR="00623854" w:rsidRPr="00434B8A" w:rsidRDefault="00623854" w:rsidP="00434B8A">
      <w:pPr>
        <w:pStyle w:val="Heading1"/>
        <w:rPr>
          <w:rFonts w:ascii="Droid Serif" w:eastAsia="Times New Roman" w:hAnsi="Droid Serif"/>
          <w:color w:val="333333"/>
          <w:sz w:val="50"/>
          <w:szCs w:val="50"/>
        </w:rPr>
      </w:pPr>
      <w:r>
        <w:rPr>
          <w:rStyle w:val="CommentReference"/>
        </w:rPr>
        <w:annotationRef/>
      </w:r>
      <w:r>
        <w:t>REVIEWER COMMENT: a reviewer asked for a citation on the validity of using site persistence as a proxy for survival.  Recommended that site persistence be used instead of survival. While the paper “</w:t>
      </w:r>
      <w:r>
        <w:rPr>
          <w:rStyle w:val="nlmarticle-title"/>
          <w:rFonts w:ascii="Droid Serif" w:hAnsi="Droid Serif"/>
          <w:color w:val="333333"/>
          <w:sz w:val="50"/>
          <w:szCs w:val="50"/>
        </w:rPr>
        <w:t>Return rates in studies of life history evolution: Are biases large?” advocates strongly for full mark-recap models, I seem to remember it left some loop holes; I haven’t re-read it yet</w:t>
      </w:r>
    </w:p>
  </w:comment>
  <w:comment w:id="39" w:author="Brouwer, Nathan" w:date="2018-02-20T10:16:00Z" w:initials="BN">
    <w:p w14:paraId="3EA7D93C" w14:textId="77777777" w:rsidR="00623854" w:rsidRDefault="00623854">
      <w:pPr>
        <w:pStyle w:val="CommentText"/>
      </w:pPr>
      <w:r>
        <w:rPr>
          <w:rStyle w:val="CommentReference"/>
        </w:rPr>
        <w:annotationRef/>
      </w:r>
      <w:r>
        <w:t>Including recaptures or resights in subsequent years?</w:t>
      </w:r>
    </w:p>
  </w:comment>
  <w:comment w:id="43" w:author="Brouwer, Nathan" w:date="2018-02-20T10:29:00Z" w:initials="BN">
    <w:p w14:paraId="48459BB4" w14:textId="77777777" w:rsidR="00623854" w:rsidRDefault="00623854">
      <w:pPr>
        <w:pStyle w:val="CommentText"/>
      </w:pPr>
      <w:r>
        <w:rPr>
          <w:rStyle w:val="CommentReference"/>
        </w:rPr>
        <w:annotationRef/>
      </w:r>
      <w:r>
        <w:t>Have included sub heading to keep track of things; these can probably be deleted</w:t>
      </w:r>
    </w:p>
  </w:comment>
  <w:comment w:id="85" w:author="Brouwer, Nathan" w:date="2018-02-20T12:59:00Z" w:initials="BN">
    <w:p w14:paraId="377AA3FB" w14:textId="26B2975B" w:rsidR="00623854" w:rsidRDefault="00623854">
      <w:pPr>
        <w:pStyle w:val="CommentText"/>
      </w:pPr>
      <w:r>
        <w:rPr>
          <w:rStyle w:val="CommentReference"/>
        </w:rPr>
        <w:annotationRef/>
      </w:r>
      <w:r>
        <w:t>Shameless attempts at self-citation</w:t>
      </w:r>
    </w:p>
  </w:comment>
  <w:comment w:id="90" w:author="Brouwer, Nathan" w:date="2018-02-20T11:10:00Z" w:initials="BN">
    <w:p w14:paraId="3173181E" w14:textId="4242C99F" w:rsidR="00623854" w:rsidRDefault="00623854">
      <w:pPr>
        <w:pStyle w:val="CommentText"/>
      </w:pPr>
      <w:r>
        <w:rPr>
          <w:rStyle w:val="CommentReference"/>
        </w:rPr>
        <w:annotationRef/>
      </w:r>
      <w:r>
        <w:t>I have a table which visually shows the age relationships, as mentioned above</w:t>
      </w:r>
      <w:r w:rsidR="00930B21">
        <w:t>.  See Appendix_1 spreadsheet</w:t>
      </w:r>
    </w:p>
  </w:comment>
  <w:comment w:id="108" w:author="Brouwer, Nathan" w:date="2018-02-20T10:28:00Z" w:initials="BN">
    <w:p w14:paraId="2770F491" w14:textId="77777777" w:rsidR="00623854" w:rsidRDefault="00623854">
      <w:pPr>
        <w:pStyle w:val="CommentText"/>
      </w:pPr>
      <w:r>
        <w:rPr>
          <w:rStyle w:val="CommentReference"/>
        </w:rPr>
        <w:annotationRef/>
      </w:r>
      <w:r>
        <w:t>Original analysis retained</w:t>
      </w:r>
    </w:p>
  </w:comment>
  <w:comment w:id="109" w:author="Brouwer, Nathan" w:date="2018-02-20T10:41:00Z" w:initials="BN">
    <w:p w14:paraId="336324F6" w14:textId="77777777" w:rsidR="00623854" w:rsidRDefault="00623854">
      <w:pPr>
        <w:pStyle w:val="CommentText"/>
      </w:pPr>
      <w:r>
        <w:rPr>
          <w:rStyle w:val="CommentReference"/>
        </w:rPr>
        <w:annotationRef/>
      </w:r>
      <w:r>
        <w:t>Software used?</w:t>
      </w:r>
    </w:p>
  </w:comment>
  <w:comment w:id="110" w:author="Brouwer, Nathan" w:date="2018-02-20T10:27:00Z" w:initials="BN">
    <w:p w14:paraId="7D8DB360" w14:textId="77777777" w:rsidR="00623854" w:rsidRDefault="00623854">
      <w:pPr>
        <w:pStyle w:val="CommentText"/>
      </w:pPr>
      <w:r>
        <w:rPr>
          <w:rStyle w:val="CommentReference"/>
        </w:rPr>
        <w:annotationRef/>
      </w:r>
      <w:r>
        <w:t>Note: Steve used 5 years for Mencia; I am currently using more; If I stick w/ using more years needs to be noted that same number of years used for rarefaction and Cho1</w:t>
      </w:r>
    </w:p>
  </w:comment>
  <w:comment w:id="111" w:author="Brouwer, Nathan" w:date="2018-02-20T10:28:00Z" w:initials="BN">
    <w:p w14:paraId="40276B0D" w14:textId="77777777" w:rsidR="00623854" w:rsidRDefault="00623854">
      <w:pPr>
        <w:pStyle w:val="CommentText"/>
      </w:pPr>
      <w:r>
        <w:rPr>
          <w:rStyle w:val="CommentReference"/>
        </w:rPr>
        <w:annotationRef/>
      </w:r>
      <w:r>
        <w:t>Original analysis retained</w:t>
      </w:r>
    </w:p>
  </w:comment>
  <w:comment w:id="114" w:author="Brouwer, Nathan" w:date="2018-02-20T10:33:00Z" w:initials="BN">
    <w:p w14:paraId="4342B142" w14:textId="77777777" w:rsidR="00623854" w:rsidRDefault="00623854">
      <w:pPr>
        <w:pStyle w:val="CommentText"/>
      </w:pPr>
      <w:r>
        <w:rPr>
          <w:rStyle w:val="CommentReference"/>
        </w:rPr>
        <w:annotationRef/>
      </w:r>
      <w:r>
        <w:t>I have not re-calculated dominance or conducted any analyses; not sure which formula to use.</w:t>
      </w:r>
    </w:p>
  </w:comment>
  <w:comment w:id="115" w:author="Brouwer, Nathan" w:date="2018-02-20T10:37:00Z" w:initials="BN">
    <w:p w14:paraId="7096FB27" w14:textId="77777777" w:rsidR="00623854" w:rsidRDefault="00623854">
      <w:pPr>
        <w:pStyle w:val="CommentText"/>
      </w:pPr>
      <w:r>
        <w:rPr>
          <w:rStyle w:val="CommentReference"/>
        </w:rPr>
        <w:annotationRef/>
      </w:r>
      <w:r>
        <w:t>I don’t know the ref but could be nice to cite the original paper</w:t>
      </w:r>
    </w:p>
  </w:comment>
  <w:comment w:id="117" w:author="Brouwer, Nathan" w:date="2018-02-20T10:37:00Z" w:initials="BN">
    <w:p w14:paraId="6B2E00A0" w14:textId="77777777" w:rsidR="00623854" w:rsidRDefault="00623854">
      <w:pPr>
        <w:pStyle w:val="CommentText"/>
      </w:pPr>
      <w:r>
        <w:rPr>
          <w:rStyle w:val="CommentReference"/>
        </w:rPr>
        <w:annotationRef/>
      </w:r>
      <w:r>
        <w:t>Original table not changed; I have produced in R and can add confidence intervals.  My rework emphasizes uniqueness of Aceitllar a bit more</w:t>
      </w:r>
    </w:p>
  </w:comment>
  <w:comment w:id="118" w:author="Brouwer, Nathan" w:date="2018-02-20T10:38:00Z" w:initials="BN">
    <w:p w14:paraId="5EDAE4E5" w14:textId="77777777" w:rsidR="00623854" w:rsidRDefault="00623854">
      <w:pPr>
        <w:pStyle w:val="CommentText"/>
      </w:pPr>
      <w:r>
        <w:rPr>
          <w:rStyle w:val="CommentReference"/>
        </w:rPr>
        <w:annotationRef/>
      </w:r>
      <w:r>
        <w:t>Have not changed but have replicated</w:t>
      </w:r>
    </w:p>
  </w:comment>
  <w:comment w:id="119" w:author="Brouwer, Nathan" w:date="2018-02-20T10:39:00Z" w:initials="BN">
    <w:p w14:paraId="0E8C1F41" w14:textId="77777777" w:rsidR="00623854" w:rsidRDefault="00623854">
      <w:pPr>
        <w:pStyle w:val="CommentText"/>
      </w:pPr>
      <w:r>
        <w:rPr>
          <w:rStyle w:val="CommentReference"/>
        </w:rPr>
        <w:annotationRef/>
      </w:r>
      <w:r>
        <w:t>Not sure where this was reported in original MS; have not replcicated</w:t>
      </w:r>
    </w:p>
  </w:comment>
  <w:comment w:id="134" w:author="Brouwer, Nathan" w:date="2018-02-20T15:26:00Z" w:initials="BN">
    <w:p w14:paraId="719F5D60" w14:textId="2EDAF5D7" w:rsidR="008B089D" w:rsidRDefault="008B089D">
      <w:pPr>
        <w:pStyle w:val="CommentText"/>
      </w:pPr>
      <w:r>
        <w:rPr>
          <w:rStyle w:val="CommentReference"/>
        </w:rPr>
        <w:annotationRef/>
      </w:r>
      <w:r>
        <w:t>Have not yet dug into things to figure out how to address the “loadings” issue, though as I mentioned in previous email I can visualize email about the bird spp that I think relate to it.</w:t>
      </w:r>
    </w:p>
  </w:comment>
  <w:comment w:id="138" w:author="Brouwer, Nathan" w:date="2018-02-20T11:44:00Z" w:initials="BN">
    <w:p w14:paraId="3097AFF8" w14:textId="77777777" w:rsidR="00623854" w:rsidRDefault="00623854">
      <w:pPr>
        <w:pStyle w:val="CommentText"/>
      </w:pPr>
      <w:r>
        <w:rPr>
          <w:rStyle w:val="CommentReference"/>
        </w:rPr>
        <w:annotationRef/>
      </w:r>
      <w:r>
        <w:t xml:space="preserve">Somewhat problematic b/c 1)birds caught earlier in the study have more time to be recap/resight; probably not a big issue; </w:t>
      </w:r>
      <w:r w:rsidRPr="00F94946">
        <w:rPr>
          <w:highlight w:val="yellow"/>
        </w:rPr>
        <w:t>2)different number of recap/resight sessions between pasture and aceitillar; need to resolve this; 3)different number of years between the 2 datasets as currently implemented</w:t>
      </w:r>
    </w:p>
  </w:comment>
  <w:comment w:id="139" w:author="Brouwer, Nathan" w:date="2018-02-20T11:43:00Z" w:initials="BN">
    <w:p w14:paraId="46468F24" w14:textId="77777777" w:rsidR="00623854" w:rsidRDefault="00623854">
      <w:pPr>
        <w:pStyle w:val="CommentText"/>
      </w:pPr>
      <w:r>
        <w:rPr>
          <w:rStyle w:val="CommentReference"/>
        </w:rPr>
        <w:annotationRef/>
      </w:r>
      <w:r>
        <w:t>log-transformed?)</w:t>
      </w:r>
    </w:p>
  </w:comment>
  <w:comment w:id="140" w:author="Brouwer, Nathan" w:date="2018-02-20T11:43:00Z" w:initials="BN">
    <w:p w14:paraId="1BEE2DF3" w14:textId="77777777" w:rsidR="00623854" w:rsidRDefault="00623854">
      <w:pPr>
        <w:pStyle w:val="CommentText"/>
      </w:pPr>
      <w:r>
        <w:rPr>
          <w:rStyle w:val="CommentReference"/>
        </w:rPr>
        <w:annotationRef/>
      </w:r>
      <w:r>
        <w:t xml:space="preserve">did I stick with this?  Only anova or did I do regression doo?  Did I build models for all species and then follow up later somehow?  I forget?  </w:t>
      </w:r>
    </w:p>
  </w:comment>
  <w:comment w:id="142" w:author="Brouwer, Nathan" w:date="2018-02-20T11:54:00Z" w:initials="BN">
    <w:p w14:paraId="1B657CE6" w14:textId="00363B0B" w:rsidR="00623854" w:rsidRDefault="00623854">
      <w:pPr>
        <w:pStyle w:val="CommentText"/>
      </w:pPr>
      <w:r>
        <w:rPr>
          <w:rStyle w:val="CommentReference"/>
        </w:rPr>
        <w:annotationRef/>
      </w:r>
      <w:r>
        <w:t>List?</w:t>
      </w:r>
    </w:p>
  </w:comment>
  <w:comment w:id="143" w:author="Brouwer, Nathan" w:date="2018-02-20T11:58:00Z" w:initials="BN">
    <w:p w14:paraId="451ABAD5" w14:textId="524C8F67" w:rsidR="00623854" w:rsidRDefault="00623854">
      <w:pPr>
        <w:pStyle w:val="CommentText"/>
      </w:pPr>
      <w:r>
        <w:rPr>
          <w:rStyle w:val="CommentReference"/>
        </w:rPr>
        <w:annotationRef/>
      </w:r>
      <w:r>
        <w:t>Is this what was finally settled on?  Compositional analysis?  Permanova using vegan?</w:t>
      </w:r>
    </w:p>
  </w:comment>
  <w:comment w:id="144" w:author="Brouwer, Nathan" w:date="2018-02-20T12:00:00Z" w:initials="BN">
    <w:p w14:paraId="56159AC1" w14:textId="1A3EF817" w:rsidR="00623854" w:rsidRDefault="00623854">
      <w:pPr>
        <w:pStyle w:val="CommentText"/>
      </w:pPr>
      <w:r>
        <w:rPr>
          <w:rStyle w:val="CommentReference"/>
        </w:rPr>
        <w:annotationRef/>
      </w:r>
      <w:r>
        <w:t>What’s “m” in “mnh”</w:t>
      </w:r>
    </w:p>
  </w:comment>
  <w:comment w:id="146" w:author="Brouwer, Nathan" w:date="2018-02-20T13:24:00Z" w:initials="BN">
    <w:p w14:paraId="28CD297F" w14:textId="60A2EE11" w:rsidR="00623854" w:rsidRDefault="00623854">
      <w:pPr>
        <w:pStyle w:val="CommentText"/>
      </w:pPr>
      <w:r>
        <w:rPr>
          <w:rStyle w:val="CommentReference"/>
        </w:rPr>
        <w:annotationRef/>
      </w:r>
      <w:r>
        <w:t>Or index?</w:t>
      </w:r>
    </w:p>
  </w:comment>
  <w:comment w:id="150" w:author="Brouwer, Nathan" w:date="2018-02-20T19:07:00Z" w:initials="BN">
    <w:p w14:paraId="44DE9E17" w14:textId="471E1348" w:rsidR="0080531F" w:rsidRDefault="0080531F">
      <w:pPr>
        <w:pStyle w:val="CommentText"/>
      </w:pPr>
      <w:r>
        <w:rPr>
          <w:rStyle w:val="CommentReference"/>
        </w:rPr>
        <w:annotationRef/>
      </w:r>
      <w:r>
        <w:t>Or foraging preference?</w:t>
      </w:r>
    </w:p>
  </w:comment>
  <w:comment w:id="151" w:author="Brouwer, Nathan" w:date="2018-02-20T19:08:00Z" w:initials="BN">
    <w:p w14:paraId="2F43430D" w14:textId="678011F4" w:rsidR="0080531F" w:rsidRDefault="0080531F">
      <w:pPr>
        <w:pStyle w:val="CommentText"/>
      </w:pPr>
      <w:r>
        <w:rPr>
          <w:rStyle w:val="CommentReference"/>
        </w:rPr>
        <w:annotationRef/>
      </w:r>
      <w:r>
        <w:t>Note per sobs?</w:t>
      </w:r>
    </w:p>
  </w:comment>
  <w:comment w:id="152" w:author="Brouwer, Nathan" w:date="2018-02-20T19:09:00Z" w:initials="BN">
    <w:p w14:paraId="1CF97FEE" w14:textId="43192D39" w:rsidR="0080531F" w:rsidRDefault="0080531F">
      <w:pPr>
        <w:pStyle w:val="CommentText"/>
      </w:pPr>
      <w:r>
        <w:rPr>
          <w:rStyle w:val="CommentReference"/>
        </w:rPr>
        <w:annotationRef/>
      </w:r>
      <w:r>
        <w:t>Refer to high shrub density at particular sites?</w:t>
      </w:r>
    </w:p>
  </w:comment>
  <w:comment w:id="153" w:author="Brouwer, Nathan" w:date="2018-02-20T19:13:00Z" w:initials="BN">
    <w:p w14:paraId="533A9B5B" w14:textId="210F47FE" w:rsidR="0080531F" w:rsidRPr="0080531F" w:rsidRDefault="0080531F">
      <w:pPr>
        <w:pStyle w:val="CommentText"/>
        <w:rPr>
          <w:b/>
        </w:rPr>
      </w:pPr>
      <w:r w:rsidRPr="0080531F">
        <w:rPr>
          <w:rStyle w:val="CommentReference"/>
          <w:b/>
        </w:rPr>
        <w:annotationRef/>
      </w:r>
      <w:r w:rsidRPr="0080531F">
        <w:rPr>
          <w:b/>
        </w:rPr>
        <w:t>One reviewer noted “</w:t>
      </w:r>
      <w:r w:rsidRPr="0080531F">
        <w:rPr>
          <w:rFonts w:ascii="Verdana" w:hAnsi="Verdana"/>
          <w:b/>
          <w:color w:val="000033"/>
          <w:sz w:val="17"/>
          <w:szCs w:val="17"/>
        </w:rPr>
        <w:t>paper needs a 'somewhat broader context'. This is even more important because Condor is an 'Applied Journal', contrasting with other journals. I think is nearly there, but may be in the final 'Conservation Implications' subsection still needs some improvements. I think you need to stress even more the results of this study widen the scope of the potential impacts of land use change for Neotropical birds, which included several latitudinal migrants. It will be useful to inform the reader if these land use change happening in Dominican Republic are also happening in other neotropical islands and how they may impact bird communities</w:t>
      </w:r>
      <w:r w:rsidRPr="0080531F">
        <w:rPr>
          <w:rFonts w:ascii="Verdana" w:hAnsi="Verdana"/>
          <w:b/>
          <w:color w:val="000033"/>
          <w:sz w:val="17"/>
          <w:szCs w:val="17"/>
        </w:rPr>
        <w:t>”</w:t>
      </w:r>
    </w:p>
  </w:comment>
  <w:comment w:id="154" w:author="Brouwer, Nathan" w:date="2018-02-20T19:10:00Z" w:initials="BN">
    <w:p w14:paraId="10DBFBE1" w14:textId="50B1BAC5" w:rsidR="0080531F" w:rsidRDefault="0080531F">
      <w:pPr>
        <w:pStyle w:val="CommentText"/>
      </w:pPr>
      <w:r>
        <w:rPr>
          <w:rStyle w:val="CommentReference"/>
        </w:rPr>
        <w:annotationRef/>
      </w:r>
      <w:r>
        <w:t xml:space="preserve">Not directly quantified; per sobs? or do you mean regenerating trees?  One reviewer noted </w:t>
      </w:r>
      <w:r w:rsidRPr="0080531F">
        <w:rPr>
          <w:b/>
        </w:rPr>
        <w:t>“</w:t>
      </w:r>
      <w:r w:rsidRPr="0080531F">
        <w:rPr>
          <w:rFonts w:ascii="Verdana" w:hAnsi="Verdana"/>
          <w:b/>
          <w:color w:val="000033"/>
          <w:sz w:val="17"/>
          <w:szCs w:val="17"/>
        </w:rPr>
        <w:t>Pages 18-19: I think there is a lot of text about the potential importance of remnant trees, which I think is not necessary. I do think you may reduce considerably this part of the text.</w:t>
      </w:r>
      <w:r>
        <w:t>“  they also noted that in general some sections were “too speculative”</w:t>
      </w:r>
    </w:p>
  </w:comment>
  <w:comment w:id="155" w:author="Brouwer, Nathan" w:date="2018-02-20T19:14:00Z" w:initials="BN">
    <w:p w14:paraId="741BCED0" w14:textId="2EB07B1B" w:rsidR="0080531F" w:rsidRDefault="0080531F">
      <w:pPr>
        <w:pStyle w:val="CommentText"/>
      </w:pPr>
      <w:r>
        <w:rPr>
          <w:rStyle w:val="CommentReference"/>
        </w:rPr>
        <w:annotationRef/>
      </w:r>
      <w:r>
        <w:t>Again, remnant trees but no direct data</w:t>
      </w:r>
    </w:p>
  </w:comment>
  <w:comment w:id="156" w:author="Brouwer, Nathan" w:date="2018-02-20T19:15:00Z" w:initials="BN">
    <w:p w14:paraId="3AF18C1A" w14:textId="09A37CCB" w:rsidR="0080531F" w:rsidRDefault="0080531F">
      <w:pPr>
        <w:pStyle w:val="CommentText"/>
      </w:pPr>
      <w:r>
        <w:rPr>
          <w:rStyle w:val="CommentReference"/>
        </w:rPr>
        <w:annotationRef/>
      </w:r>
      <w:r>
        <w:t>Shrubs were discussed in an earlier paragraph with reference to particular species.</w:t>
      </w:r>
    </w:p>
  </w:comment>
  <w:comment w:id="157" w:author="Brouwer, Nathan" w:date="2018-02-20T19:15:00Z" w:initials="BN">
    <w:p w14:paraId="57947D58" w14:textId="4897AF7C" w:rsidR="0080531F" w:rsidRDefault="0080531F">
      <w:pPr>
        <w:pStyle w:val="CommentText"/>
      </w:pPr>
      <w:r>
        <w:rPr>
          <w:rStyle w:val="CommentReference"/>
        </w:rPr>
        <w:annotationRef/>
      </w:r>
      <w:r>
        <w:t>Phrase differently: something like “even after 25 years never achieved”?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9586D" w15:done="0"/>
  <w15:commentEx w15:paraId="030C1C1A" w15:done="0"/>
  <w15:commentEx w15:paraId="5B899E28" w15:done="0"/>
  <w15:commentEx w15:paraId="1B1DE467" w15:done="0"/>
  <w15:commentEx w15:paraId="39377B89" w15:done="0"/>
  <w15:commentEx w15:paraId="73F1282E" w15:done="0"/>
  <w15:commentEx w15:paraId="6B31A3E2" w15:done="0"/>
  <w15:commentEx w15:paraId="6A690485" w15:done="0"/>
  <w15:commentEx w15:paraId="59DF400D" w15:done="0"/>
  <w15:commentEx w15:paraId="64A9157A" w15:done="0"/>
  <w15:commentEx w15:paraId="1586DC62" w15:done="0"/>
  <w15:commentEx w15:paraId="45A9D298" w15:done="0"/>
  <w15:commentEx w15:paraId="0274428C" w15:done="0"/>
  <w15:commentEx w15:paraId="75EA1FE4" w15:done="0"/>
  <w15:commentEx w15:paraId="41299D2C" w15:done="0"/>
  <w15:commentEx w15:paraId="747F702F" w15:done="0"/>
  <w15:commentEx w15:paraId="57FFABB1" w15:done="0"/>
  <w15:commentEx w15:paraId="066A7F71" w15:done="0"/>
  <w15:commentEx w15:paraId="6E5CA257" w15:done="0"/>
  <w15:commentEx w15:paraId="3EA7D93C" w15:done="0"/>
  <w15:commentEx w15:paraId="48459BB4" w15:done="0"/>
  <w15:commentEx w15:paraId="377AA3FB" w15:done="0"/>
  <w15:commentEx w15:paraId="3173181E" w15:done="0"/>
  <w15:commentEx w15:paraId="2770F491" w15:done="0"/>
  <w15:commentEx w15:paraId="336324F6" w15:done="0"/>
  <w15:commentEx w15:paraId="7D8DB360" w15:done="0"/>
  <w15:commentEx w15:paraId="40276B0D" w15:done="0"/>
  <w15:commentEx w15:paraId="4342B142" w15:done="0"/>
  <w15:commentEx w15:paraId="7096FB27" w15:done="0"/>
  <w15:commentEx w15:paraId="6B2E00A0" w15:done="0"/>
  <w15:commentEx w15:paraId="5EDAE4E5" w15:done="0"/>
  <w15:commentEx w15:paraId="0E8C1F41" w15:done="0"/>
  <w15:commentEx w15:paraId="719F5D60" w15:done="0"/>
  <w15:commentEx w15:paraId="3097AFF8" w15:done="0"/>
  <w15:commentEx w15:paraId="46468F24" w15:done="0"/>
  <w15:commentEx w15:paraId="1BEE2DF3" w15:done="0"/>
  <w15:commentEx w15:paraId="1B657CE6" w15:done="0"/>
  <w15:commentEx w15:paraId="451ABAD5" w15:done="0"/>
  <w15:commentEx w15:paraId="56159AC1" w15:done="0"/>
  <w15:commentEx w15:paraId="28CD297F" w15:done="0"/>
  <w15:commentEx w15:paraId="44DE9E17" w15:done="0"/>
  <w15:commentEx w15:paraId="2F43430D" w15:done="0"/>
  <w15:commentEx w15:paraId="1CF97FEE" w15:done="0"/>
  <w15:commentEx w15:paraId="533A9B5B" w15:done="0"/>
  <w15:commentEx w15:paraId="10DBFBE1" w15:done="0"/>
  <w15:commentEx w15:paraId="741BCED0" w15:done="0"/>
  <w15:commentEx w15:paraId="3AF18C1A" w15:done="0"/>
  <w15:commentEx w15:paraId="57947D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9586D" w16cid:durableId="1E369D7C"/>
  <w16cid:commentId w16cid:paraId="030C1C1A" w16cid:durableId="1E36A16E"/>
  <w16cid:commentId w16cid:paraId="5B899E28" w16cid:durableId="1E369DCF"/>
  <w16cid:commentId w16cid:paraId="1B1DE467" w16cid:durableId="1E369DFA"/>
  <w16cid:commentId w16cid:paraId="39377B89" w16cid:durableId="1E369E2A"/>
  <w16cid:commentId w16cid:paraId="73F1282E" w16cid:durableId="1E36A8F2"/>
  <w16cid:commentId w16cid:paraId="6B31A3E2" w16cid:durableId="1E3667A7"/>
  <w16cid:commentId w16cid:paraId="6A690485" w16cid:durableId="1E3668AE"/>
  <w16cid:commentId w16cid:paraId="59DF400D" w16cid:durableId="1E366B08"/>
  <w16cid:commentId w16cid:paraId="64A9157A" w16cid:durableId="1E366D7C"/>
  <w16cid:commentId w16cid:paraId="1586DC62" w16cid:durableId="1E36A02F"/>
  <w16cid:commentId w16cid:paraId="45A9D298" w16cid:durableId="1E36701F"/>
  <w16cid:commentId w16cid:paraId="0274428C" w16cid:durableId="1E366FD6"/>
  <w16cid:commentId w16cid:paraId="75EA1FE4" w16cid:durableId="1E36A1B2"/>
  <w16cid:commentId w16cid:paraId="41299D2C" w16cid:durableId="1E36734E"/>
  <w16cid:commentId w16cid:paraId="747F702F" w16cid:durableId="1E367374"/>
  <w16cid:commentId w16cid:paraId="57FFABB1" w16cid:durableId="1E3673AD"/>
  <w16cid:commentId w16cid:paraId="066A7F71" w16cid:durableId="1E36740C"/>
  <w16cid:commentId w16cid:paraId="6E5CA257" w16cid:durableId="1E369ED7"/>
  <w16cid:commentId w16cid:paraId="3EA7D93C" w16cid:durableId="1E3673F0"/>
  <w16cid:commentId w16cid:paraId="48459BB4" w16cid:durableId="1E3676F3"/>
  <w16cid:commentId w16cid:paraId="377AA3FB" w16cid:durableId="1E369A31"/>
  <w16cid:commentId w16cid:paraId="3173181E" w16cid:durableId="1E3680BD"/>
  <w16cid:commentId w16cid:paraId="2770F491" w16cid:durableId="1E3676D7"/>
  <w16cid:commentId w16cid:paraId="336324F6" w16cid:durableId="1E3679CC"/>
  <w16cid:commentId w16cid:paraId="7D8DB360" w16cid:durableId="1E36769E"/>
  <w16cid:commentId w16cid:paraId="40276B0D" w16cid:durableId="1E3676E1"/>
  <w16cid:commentId w16cid:paraId="4342B142" w16cid:durableId="1E367806"/>
  <w16cid:commentId w16cid:paraId="7096FB27" w16cid:durableId="1E3678DB"/>
  <w16cid:commentId w16cid:paraId="6B2E00A0" w16cid:durableId="1E367906"/>
  <w16cid:commentId w16cid:paraId="5EDAE4E5" w16cid:durableId="1E36792A"/>
  <w16cid:commentId w16cid:paraId="0E8C1F41" w16cid:durableId="1E36795A"/>
  <w16cid:commentId w16cid:paraId="719F5D60" w16cid:durableId="1E36BC9C"/>
  <w16cid:commentId w16cid:paraId="3097AFF8" w16cid:durableId="1E3688B0"/>
  <w16cid:commentId w16cid:paraId="46468F24" w16cid:durableId="1E368866"/>
  <w16cid:commentId w16cid:paraId="1BEE2DF3" w16cid:durableId="1E36887D"/>
  <w16cid:commentId w16cid:paraId="1B657CE6" w16cid:durableId="1E368AE4"/>
  <w16cid:commentId w16cid:paraId="451ABAD5" w16cid:durableId="1E368BEA"/>
  <w16cid:commentId w16cid:paraId="56159AC1" w16cid:durableId="1E368C70"/>
  <w16cid:commentId w16cid:paraId="28CD297F" w16cid:durableId="1E369FFD"/>
  <w16cid:commentId w16cid:paraId="44DE9E17" w16cid:durableId="1E36F06C"/>
  <w16cid:commentId w16cid:paraId="2F43430D" w16cid:durableId="1E36F093"/>
  <w16cid:commentId w16cid:paraId="1CF97FEE" w16cid:durableId="1E36F0D2"/>
  <w16cid:commentId w16cid:paraId="533A9B5B" w16cid:durableId="1E36F1DC"/>
  <w16cid:commentId w16cid:paraId="10DBFBE1" w16cid:durableId="1E36F13D"/>
  <w16cid:commentId w16cid:paraId="741BCED0" w16cid:durableId="1E36F229"/>
  <w16cid:commentId w16cid:paraId="3AF18C1A" w16cid:durableId="1E36F23D"/>
  <w16cid:commentId w16cid:paraId="57947D58" w16cid:durableId="1E36F2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145ED" w14:textId="77777777" w:rsidR="007572DD" w:rsidRDefault="007572DD" w:rsidP="003B320B">
      <w:r>
        <w:separator/>
      </w:r>
    </w:p>
  </w:endnote>
  <w:endnote w:type="continuationSeparator" w:id="0">
    <w:p w14:paraId="459FD4C1" w14:textId="77777777" w:rsidR="007572DD" w:rsidRDefault="007572DD" w:rsidP="003B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erif">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dvTimes">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4746B" w14:textId="77777777" w:rsidR="007572DD" w:rsidRDefault="007572DD" w:rsidP="003B320B">
      <w:r>
        <w:separator/>
      </w:r>
    </w:p>
  </w:footnote>
  <w:footnote w:type="continuationSeparator" w:id="0">
    <w:p w14:paraId="72ADCA71" w14:textId="77777777" w:rsidR="007572DD" w:rsidRDefault="007572DD" w:rsidP="003B3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E35CF" w14:textId="65DB99D3" w:rsidR="00623854" w:rsidRDefault="00623854">
    <w:pPr>
      <w:pStyle w:val="Header"/>
      <w:jc w:val="right"/>
    </w:pPr>
    <w:r w:rsidRPr="003B320B">
      <w:rPr>
        <w:i/>
      </w:rPr>
      <w:t>Latta et al.</w:t>
    </w:r>
    <w:r>
      <w:t xml:space="preserve">  </w:t>
    </w:r>
    <w:r>
      <w:fldChar w:fldCharType="begin"/>
    </w:r>
    <w:r>
      <w:instrText xml:space="preserve"> PAGE   \* MERGEFORMAT </w:instrText>
    </w:r>
    <w:r>
      <w:fldChar w:fldCharType="separate"/>
    </w:r>
    <w:r w:rsidR="00B024D5">
      <w:rPr>
        <w:noProof/>
      </w:rPr>
      <w:t>1</w:t>
    </w:r>
    <w:r>
      <w:rPr>
        <w:noProof/>
      </w:rPr>
      <w:fldChar w:fldCharType="end"/>
    </w:r>
  </w:p>
  <w:p w14:paraId="72D3262E" w14:textId="77777777" w:rsidR="00623854" w:rsidRDefault="00623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401C2" w14:textId="01424ED8" w:rsidR="00623854" w:rsidRDefault="00623854">
    <w:pPr>
      <w:pStyle w:val="Header"/>
      <w:jc w:val="right"/>
    </w:pPr>
    <w:r w:rsidRPr="003B320B">
      <w:rPr>
        <w:i/>
      </w:rPr>
      <w:t>Latta et al.</w:t>
    </w:r>
    <w:r>
      <w:t xml:space="preserve">  </w:t>
    </w:r>
    <w:r>
      <w:fldChar w:fldCharType="begin"/>
    </w:r>
    <w:r>
      <w:instrText xml:space="preserve"> PAGE   \* MERGEFORMAT </w:instrText>
    </w:r>
    <w:r>
      <w:fldChar w:fldCharType="separate"/>
    </w:r>
    <w:r w:rsidR="003829E0">
      <w:rPr>
        <w:noProof/>
      </w:rPr>
      <w:t>29</w:t>
    </w:r>
    <w:r>
      <w:rPr>
        <w:noProof/>
      </w:rPr>
      <w:fldChar w:fldCharType="end"/>
    </w:r>
  </w:p>
  <w:p w14:paraId="74045C6B" w14:textId="77777777" w:rsidR="00623854" w:rsidRDefault="00623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44946"/>
    <w:multiLevelType w:val="hybridMultilevel"/>
    <w:tmpl w:val="407E743C"/>
    <w:lvl w:ilvl="0" w:tplc="1610E7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86459"/>
    <w:multiLevelType w:val="hybridMultilevel"/>
    <w:tmpl w:val="8EBA1034"/>
    <w:lvl w:ilvl="0" w:tplc="9F0C17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D178C"/>
    <w:multiLevelType w:val="hybridMultilevel"/>
    <w:tmpl w:val="A22E2F6A"/>
    <w:lvl w:ilvl="0" w:tplc="317E30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DA0B40"/>
    <w:multiLevelType w:val="hybridMultilevel"/>
    <w:tmpl w:val="0CDA5F46"/>
    <w:lvl w:ilvl="0" w:tplc="664E23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BF2C4D"/>
    <w:multiLevelType w:val="hybridMultilevel"/>
    <w:tmpl w:val="0AFCDC90"/>
    <w:lvl w:ilvl="0" w:tplc="4CAA7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A1F1D"/>
    <w:multiLevelType w:val="hybridMultilevel"/>
    <w:tmpl w:val="9B22E2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uwer, Nathan">
    <w15:presenceInfo w15:providerId="AD" w15:userId="S-1-5-21-1048241525-3841331263-1245869094-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3B3"/>
    <w:rsid w:val="00003423"/>
    <w:rsid w:val="00007C58"/>
    <w:rsid w:val="00014D0B"/>
    <w:rsid w:val="00017C95"/>
    <w:rsid w:val="0002244A"/>
    <w:rsid w:val="00024E83"/>
    <w:rsid w:val="0003186F"/>
    <w:rsid w:val="00033B6E"/>
    <w:rsid w:val="000349CC"/>
    <w:rsid w:val="00035E08"/>
    <w:rsid w:val="000360F6"/>
    <w:rsid w:val="00053D88"/>
    <w:rsid w:val="00055D71"/>
    <w:rsid w:val="0006131C"/>
    <w:rsid w:val="00061774"/>
    <w:rsid w:val="0008387F"/>
    <w:rsid w:val="00083AEB"/>
    <w:rsid w:val="00084DFD"/>
    <w:rsid w:val="0008683D"/>
    <w:rsid w:val="00087159"/>
    <w:rsid w:val="00087ECA"/>
    <w:rsid w:val="000910D9"/>
    <w:rsid w:val="00092CB0"/>
    <w:rsid w:val="0009580A"/>
    <w:rsid w:val="00095CA7"/>
    <w:rsid w:val="00097781"/>
    <w:rsid w:val="000B06EF"/>
    <w:rsid w:val="000B7F49"/>
    <w:rsid w:val="000C1281"/>
    <w:rsid w:val="000C347F"/>
    <w:rsid w:val="000D3D38"/>
    <w:rsid w:val="000E69A6"/>
    <w:rsid w:val="000F4784"/>
    <w:rsid w:val="00101092"/>
    <w:rsid w:val="00103041"/>
    <w:rsid w:val="00107FCD"/>
    <w:rsid w:val="00113252"/>
    <w:rsid w:val="00114655"/>
    <w:rsid w:val="00117118"/>
    <w:rsid w:val="00123C94"/>
    <w:rsid w:val="00132C1B"/>
    <w:rsid w:val="0013423A"/>
    <w:rsid w:val="0013456F"/>
    <w:rsid w:val="00135BC2"/>
    <w:rsid w:val="00136D71"/>
    <w:rsid w:val="001404FD"/>
    <w:rsid w:val="00143424"/>
    <w:rsid w:val="00150390"/>
    <w:rsid w:val="0015387A"/>
    <w:rsid w:val="00155A4F"/>
    <w:rsid w:val="00155F17"/>
    <w:rsid w:val="001569D8"/>
    <w:rsid w:val="001602F7"/>
    <w:rsid w:val="001614B0"/>
    <w:rsid w:val="0016497A"/>
    <w:rsid w:val="00166FE3"/>
    <w:rsid w:val="001760A0"/>
    <w:rsid w:val="00197399"/>
    <w:rsid w:val="001A1312"/>
    <w:rsid w:val="001A4AEA"/>
    <w:rsid w:val="001B542E"/>
    <w:rsid w:val="001B79B0"/>
    <w:rsid w:val="001C4A72"/>
    <w:rsid w:val="001C6A8A"/>
    <w:rsid w:val="001C7A25"/>
    <w:rsid w:val="001D094A"/>
    <w:rsid w:val="001D1145"/>
    <w:rsid w:val="001D7A53"/>
    <w:rsid w:val="001F0C8D"/>
    <w:rsid w:val="00203B8A"/>
    <w:rsid w:val="002058C4"/>
    <w:rsid w:val="00211C60"/>
    <w:rsid w:val="002146CD"/>
    <w:rsid w:val="002173F3"/>
    <w:rsid w:val="002234F3"/>
    <w:rsid w:val="00223B27"/>
    <w:rsid w:val="00231D74"/>
    <w:rsid w:val="002400F7"/>
    <w:rsid w:val="002453D6"/>
    <w:rsid w:val="00245F38"/>
    <w:rsid w:val="00246213"/>
    <w:rsid w:val="00264CED"/>
    <w:rsid w:val="0027571A"/>
    <w:rsid w:val="0027636B"/>
    <w:rsid w:val="002805E9"/>
    <w:rsid w:val="002833C6"/>
    <w:rsid w:val="00285612"/>
    <w:rsid w:val="0029353F"/>
    <w:rsid w:val="0029616E"/>
    <w:rsid w:val="00297EFE"/>
    <w:rsid w:val="002A08C5"/>
    <w:rsid w:val="002A7381"/>
    <w:rsid w:val="002B1B2B"/>
    <w:rsid w:val="002B61F1"/>
    <w:rsid w:val="002B62D6"/>
    <w:rsid w:val="002B67E1"/>
    <w:rsid w:val="002B7C3D"/>
    <w:rsid w:val="002C1B7B"/>
    <w:rsid w:val="002C2038"/>
    <w:rsid w:val="002C6824"/>
    <w:rsid w:val="002D2DF0"/>
    <w:rsid w:val="002D6FFD"/>
    <w:rsid w:val="002E26D7"/>
    <w:rsid w:val="002E4823"/>
    <w:rsid w:val="002E63BB"/>
    <w:rsid w:val="002E7963"/>
    <w:rsid w:val="002F6DBD"/>
    <w:rsid w:val="0030270B"/>
    <w:rsid w:val="003028B1"/>
    <w:rsid w:val="0030344D"/>
    <w:rsid w:val="00306E7A"/>
    <w:rsid w:val="003130FF"/>
    <w:rsid w:val="00313AD4"/>
    <w:rsid w:val="00315AE3"/>
    <w:rsid w:val="00316F1A"/>
    <w:rsid w:val="00321343"/>
    <w:rsid w:val="00331F86"/>
    <w:rsid w:val="00337106"/>
    <w:rsid w:val="00340A9F"/>
    <w:rsid w:val="00351F00"/>
    <w:rsid w:val="00354496"/>
    <w:rsid w:val="00356C9B"/>
    <w:rsid w:val="003646EF"/>
    <w:rsid w:val="003756F1"/>
    <w:rsid w:val="00375BEB"/>
    <w:rsid w:val="003829E0"/>
    <w:rsid w:val="003A1AFD"/>
    <w:rsid w:val="003A28DD"/>
    <w:rsid w:val="003A380C"/>
    <w:rsid w:val="003A6B73"/>
    <w:rsid w:val="003B320B"/>
    <w:rsid w:val="003B48A0"/>
    <w:rsid w:val="003B6BEE"/>
    <w:rsid w:val="003C1E24"/>
    <w:rsid w:val="003C2DB8"/>
    <w:rsid w:val="003C5911"/>
    <w:rsid w:val="003C6E9E"/>
    <w:rsid w:val="003D0ABA"/>
    <w:rsid w:val="003E2F31"/>
    <w:rsid w:val="003F621B"/>
    <w:rsid w:val="004007F5"/>
    <w:rsid w:val="0040638A"/>
    <w:rsid w:val="00410862"/>
    <w:rsid w:val="00411E12"/>
    <w:rsid w:val="00412564"/>
    <w:rsid w:val="00421342"/>
    <w:rsid w:val="00434B8A"/>
    <w:rsid w:val="00434FBC"/>
    <w:rsid w:val="0044394E"/>
    <w:rsid w:val="0045162C"/>
    <w:rsid w:val="004564F1"/>
    <w:rsid w:val="004762C2"/>
    <w:rsid w:val="004855E8"/>
    <w:rsid w:val="00487E56"/>
    <w:rsid w:val="00492CC7"/>
    <w:rsid w:val="00497A1F"/>
    <w:rsid w:val="004A30EC"/>
    <w:rsid w:val="004A76FA"/>
    <w:rsid w:val="004B68E3"/>
    <w:rsid w:val="004C3B54"/>
    <w:rsid w:val="004C7AE6"/>
    <w:rsid w:val="004D4626"/>
    <w:rsid w:val="004D5388"/>
    <w:rsid w:val="004D5699"/>
    <w:rsid w:val="004E0BB7"/>
    <w:rsid w:val="004E604C"/>
    <w:rsid w:val="004F0A8C"/>
    <w:rsid w:val="004F2580"/>
    <w:rsid w:val="00513123"/>
    <w:rsid w:val="0051670B"/>
    <w:rsid w:val="00521420"/>
    <w:rsid w:val="00522641"/>
    <w:rsid w:val="00524ED7"/>
    <w:rsid w:val="00527E7B"/>
    <w:rsid w:val="00532D02"/>
    <w:rsid w:val="00533316"/>
    <w:rsid w:val="00542647"/>
    <w:rsid w:val="00543FB0"/>
    <w:rsid w:val="00544CDE"/>
    <w:rsid w:val="005450F8"/>
    <w:rsid w:val="005464A0"/>
    <w:rsid w:val="005502F1"/>
    <w:rsid w:val="005563B5"/>
    <w:rsid w:val="00561646"/>
    <w:rsid w:val="0056363B"/>
    <w:rsid w:val="00564D64"/>
    <w:rsid w:val="005669C8"/>
    <w:rsid w:val="005671AD"/>
    <w:rsid w:val="0056756C"/>
    <w:rsid w:val="0058043A"/>
    <w:rsid w:val="00584D37"/>
    <w:rsid w:val="00593AAF"/>
    <w:rsid w:val="00593E23"/>
    <w:rsid w:val="005A08B7"/>
    <w:rsid w:val="005B0911"/>
    <w:rsid w:val="005B16C5"/>
    <w:rsid w:val="005B2FC2"/>
    <w:rsid w:val="005C0484"/>
    <w:rsid w:val="005C3EF4"/>
    <w:rsid w:val="005C3FE9"/>
    <w:rsid w:val="005C417A"/>
    <w:rsid w:val="005C7361"/>
    <w:rsid w:val="005C77F7"/>
    <w:rsid w:val="005C7B80"/>
    <w:rsid w:val="005D504C"/>
    <w:rsid w:val="005E1616"/>
    <w:rsid w:val="005E1B2B"/>
    <w:rsid w:val="005E73DF"/>
    <w:rsid w:val="005F07E7"/>
    <w:rsid w:val="005F3748"/>
    <w:rsid w:val="005F57F1"/>
    <w:rsid w:val="005F6733"/>
    <w:rsid w:val="005F7931"/>
    <w:rsid w:val="006065D9"/>
    <w:rsid w:val="00613280"/>
    <w:rsid w:val="00613E97"/>
    <w:rsid w:val="006144EB"/>
    <w:rsid w:val="006166F3"/>
    <w:rsid w:val="00622C3C"/>
    <w:rsid w:val="00623854"/>
    <w:rsid w:val="00640951"/>
    <w:rsid w:val="00644F49"/>
    <w:rsid w:val="00647814"/>
    <w:rsid w:val="00650BBD"/>
    <w:rsid w:val="00652276"/>
    <w:rsid w:val="0065273D"/>
    <w:rsid w:val="00655FF0"/>
    <w:rsid w:val="006751BD"/>
    <w:rsid w:val="00687A45"/>
    <w:rsid w:val="00691601"/>
    <w:rsid w:val="00696E2A"/>
    <w:rsid w:val="006A3C3B"/>
    <w:rsid w:val="006A3DC0"/>
    <w:rsid w:val="006B0020"/>
    <w:rsid w:val="006B26AA"/>
    <w:rsid w:val="006B6F8F"/>
    <w:rsid w:val="006B742F"/>
    <w:rsid w:val="006C20D0"/>
    <w:rsid w:val="006D03F2"/>
    <w:rsid w:val="006D0FC1"/>
    <w:rsid w:val="006E7AD3"/>
    <w:rsid w:val="006F040C"/>
    <w:rsid w:val="006F2A62"/>
    <w:rsid w:val="006F7576"/>
    <w:rsid w:val="00700C8E"/>
    <w:rsid w:val="00701AF0"/>
    <w:rsid w:val="007102E8"/>
    <w:rsid w:val="007133AA"/>
    <w:rsid w:val="00721F47"/>
    <w:rsid w:val="00722EF0"/>
    <w:rsid w:val="00725FB8"/>
    <w:rsid w:val="00730D06"/>
    <w:rsid w:val="00730E6A"/>
    <w:rsid w:val="0073614C"/>
    <w:rsid w:val="007406F5"/>
    <w:rsid w:val="00741EC8"/>
    <w:rsid w:val="00745B5E"/>
    <w:rsid w:val="00746B24"/>
    <w:rsid w:val="00747D57"/>
    <w:rsid w:val="007502C5"/>
    <w:rsid w:val="007572DD"/>
    <w:rsid w:val="00764A42"/>
    <w:rsid w:val="00765849"/>
    <w:rsid w:val="00766D8E"/>
    <w:rsid w:val="0079076A"/>
    <w:rsid w:val="0079141D"/>
    <w:rsid w:val="00792284"/>
    <w:rsid w:val="00792E91"/>
    <w:rsid w:val="00793002"/>
    <w:rsid w:val="007933C7"/>
    <w:rsid w:val="0079357C"/>
    <w:rsid w:val="007944F3"/>
    <w:rsid w:val="00795D77"/>
    <w:rsid w:val="007A0FC5"/>
    <w:rsid w:val="007A27E1"/>
    <w:rsid w:val="007A336A"/>
    <w:rsid w:val="007A4F53"/>
    <w:rsid w:val="007A77D9"/>
    <w:rsid w:val="007B3E6B"/>
    <w:rsid w:val="007C273A"/>
    <w:rsid w:val="007C2973"/>
    <w:rsid w:val="007C50AC"/>
    <w:rsid w:val="007C7167"/>
    <w:rsid w:val="007D01AF"/>
    <w:rsid w:val="007D2872"/>
    <w:rsid w:val="007D2A9E"/>
    <w:rsid w:val="007D2CD8"/>
    <w:rsid w:val="007D3290"/>
    <w:rsid w:val="007D3C85"/>
    <w:rsid w:val="007D4613"/>
    <w:rsid w:val="007E024E"/>
    <w:rsid w:val="007E5050"/>
    <w:rsid w:val="007E690C"/>
    <w:rsid w:val="007F40AD"/>
    <w:rsid w:val="00800136"/>
    <w:rsid w:val="00802C8B"/>
    <w:rsid w:val="0080531F"/>
    <w:rsid w:val="00824188"/>
    <w:rsid w:val="00830750"/>
    <w:rsid w:val="00832EB4"/>
    <w:rsid w:val="0084001C"/>
    <w:rsid w:val="00840C93"/>
    <w:rsid w:val="00843695"/>
    <w:rsid w:val="00843908"/>
    <w:rsid w:val="00851A8A"/>
    <w:rsid w:val="008537E2"/>
    <w:rsid w:val="00854BD9"/>
    <w:rsid w:val="00865065"/>
    <w:rsid w:val="00872033"/>
    <w:rsid w:val="0088044D"/>
    <w:rsid w:val="008836AE"/>
    <w:rsid w:val="00883A44"/>
    <w:rsid w:val="00894867"/>
    <w:rsid w:val="008A30C2"/>
    <w:rsid w:val="008A482C"/>
    <w:rsid w:val="008A4E31"/>
    <w:rsid w:val="008B089D"/>
    <w:rsid w:val="008B0C0C"/>
    <w:rsid w:val="008B2606"/>
    <w:rsid w:val="008C01FE"/>
    <w:rsid w:val="008C37AF"/>
    <w:rsid w:val="008C580F"/>
    <w:rsid w:val="008C5C79"/>
    <w:rsid w:val="008C5F30"/>
    <w:rsid w:val="008D14CC"/>
    <w:rsid w:val="008D48BA"/>
    <w:rsid w:val="008E1827"/>
    <w:rsid w:val="008E4CA8"/>
    <w:rsid w:val="008F2C44"/>
    <w:rsid w:val="008F6E23"/>
    <w:rsid w:val="009134D7"/>
    <w:rsid w:val="00916D24"/>
    <w:rsid w:val="00930B21"/>
    <w:rsid w:val="0093363A"/>
    <w:rsid w:val="00941729"/>
    <w:rsid w:val="00941CD0"/>
    <w:rsid w:val="0094391B"/>
    <w:rsid w:val="0095386A"/>
    <w:rsid w:val="00953E39"/>
    <w:rsid w:val="009563CC"/>
    <w:rsid w:val="009573DF"/>
    <w:rsid w:val="0096035F"/>
    <w:rsid w:val="009612E8"/>
    <w:rsid w:val="0096487D"/>
    <w:rsid w:val="0097157D"/>
    <w:rsid w:val="00973705"/>
    <w:rsid w:val="00981BF8"/>
    <w:rsid w:val="0099220A"/>
    <w:rsid w:val="0099237A"/>
    <w:rsid w:val="0099575F"/>
    <w:rsid w:val="00997368"/>
    <w:rsid w:val="009A2615"/>
    <w:rsid w:val="009A4D56"/>
    <w:rsid w:val="009A7ED7"/>
    <w:rsid w:val="009B44DF"/>
    <w:rsid w:val="009B4A1D"/>
    <w:rsid w:val="009B5126"/>
    <w:rsid w:val="009D04F5"/>
    <w:rsid w:val="009D07F1"/>
    <w:rsid w:val="009E1FF7"/>
    <w:rsid w:val="009E4248"/>
    <w:rsid w:val="009E6BCB"/>
    <w:rsid w:val="00A004E6"/>
    <w:rsid w:val="00A024AB"/>
    <w:rsid w:val="00A045A7"/>
    <w:rsid w:val="00A0499F"/>
    <w:rsid w:val="00A2222F"/>
    <w:rsid w:val="00A3705F"/>
    <w:rsid w:val="00A37D19"/>
    <w:rsid w:val="00A41E95"/>
    <w:rsid w:val="00A42650"/>
    <w:rsid w:val="00A43AF3"/>
    <w:rsid w:val="00A44D79"/>
    <w:rsid w:val="00A4501B"/>
    <w:rsid w:val="00A466CC"/>
    <w:rsid w:val="00A57B39"/>
    <w:rsid w:val="00A636E1"/>
    <w:rsid w:val="00A64580"/>
    <w:rsid w:val="00A64DED"/>
    <w:rsid w:val="00A65117"/>
    <w:rsid w:val="00A67AB5"/>
    <w:rsid w:val="00A703B2"/>
    <w:rsid w:val="00A71B19"/>
    <w:rsid w:val="00A72540"/>
    <w:rsid w:val="00A772E9"/>
    <w:rsid w:val="00A849AB"/>
    <w:rsid w:val="00A84C08"/>
    <w:rsid w:val="00A85810"/>
    <w:rsid w:val="00A86924"/>
    <w:rsid w:val="00A9217D"/>
    <w:rsid w:val="00A95631"/>
    <w:rsid w:val="00AA0B0A"/>
    <w:rsid w:val="00AB0BDF"/>
    <w:rsid w:val="00AB78D8"/>
    <w:rsid w:val="00AD5D7B"/>
    <w:rsid w:val="00AE27C5"/>
    <w:rsid w:val="00AE2A38"/>
    <w:rsid w:val="00AE328A"/>
    <w:rsid w:val="00AE485F"/>
    <w:rsid w:val="00AE762C"/>
    <w:rsid w:val="00AF141F"/>
    <w:rsid w:val="00AF5CA2"/>
    <w:rsid w:val="00B006CF"/>
    <w:rsid w:val="00B01D8E"/>
    <w:rsid w:val="00B024D5"/>
    <w:rsid w:val="00B04EB4"/>
    <w:rsid w:val="00B0693B"/>
    <w:rsid w:val="00B100BE"/>
    <w:rsid w:val="00B123B5"/>
    <w:rsid w:val="00B1626F"/>
    <w:rsid w:val="00B1640A"/>
    <w:rsid w:val="00B1648D"/>
    <w:rsid w:val="00B233CF"/>
    <w:rsid w:val="00B3389C"/>
    <w:rsid w:val="00B36547"/>
    <w:rsid w:val="00B534FE"/>
    <w:rsid w:val="00B53758"/>
    <w:rsid w:val="00B578CB"/>
    <w:rsid w:val="00B63F7B"/>
    <w:rsid w:val="00B66CE3"/>
    <w:rsid w:val="00B66F3F"/>
    <w:rsid w:val="00B67AAB"/>
    <w:rsid w:val="00B71109"/>
    <w:rsid w:val="00B73261"/>
    <w:rsid w:val="00B81E0B"/>
    <w:rsid w:val="00B85BDF"/>
    <w:rsid w:val="00B9065D"/>
    <w:rsid w:val="00B90EF7"/>
    <w:rsid w:val="00B97F69"/>
    <w:rsid w:val="00BA2FBF"/>
    <w:rsid w:val="00BA5AB7"/>
    <w:rsid w:val="00BB2A00"/>
    <w:rsid w:val="00BB2C36"/>
    <w:rsid w:val="00BC0332"/>
    <w:rsid w:val="00BC31A7"/>
    <w:rsid w:val="00BD0F05"/>
    <w:rsid w:val="00BD2CD4"/>
    <w:rsid w:val="00BE2CAB"/>
    <w:rsid w:val="00BE342A"/>
    <w:rsid w:val="00BE40C9"/>
    <w:rsid w:val="00BE6475"/>
    <w:rsid w:val="00BF1107"/>
    <w:rsid w:val="00BF5A0A"/>
    <w:rsid w:val="00BF6D0D"/>
    <w:rsid w:val="00C13B2E"/>
    <w:rsid w:val="00C14CC9"/>
    <w:rsid w:val="00C275ED"/>
    <w:rsid w:val="00C37CF2"/>
    <w:rsid w:val="00C40630"/>
    <w:rsid w:val="00C47BE7"/>
    <w:rsid w:val="00C51D81"/>
    <w:rsid w:val="00C52E16"/>
    <w:rsid w:val="00C56FB4"/>
    <w:rsid w:val="00C57948"/>
    <w:rsid w:val="00C651D9"/>
    <w:rsid w:val="00C67A4A"/>
    <w:rsid w:val="00C67CF4"/>
    <w:rsid w:val="00C71D76"/>
    <w:rsid w:val="00C82765"/>
    <w:rsid w:val="00C90953"/>
    <w:rsid w:val="00C90DBC"/>
    <w:rsid w:val="00C93C95"/>
    <w:rsid w:val="00C94CAD"/>
    <w:rsid w:val="00CA15A7"/>
    <w:rsid w:val="00CA4785"/>
    <w:rsid w:val="00CA5B67"/>
    <w:rsid w:val="00CB0057"/>
    <w:rsid w:val="00CB70B2"/>
    <w:rsid w:val="00CC6ED6"/>
    <w:rsid w:val="00CD5511"/>
    <w:rsid w:val="00CD6B35"/>
    <w:rsid w:val="00CE1B10"/>
    <w:rsid w:val="00CE43E1"/>
    <w:rsid w:val="00CE508A"/>
    <w:rsid w:val="00CF13EB"/>
    <w:rsid w:val="00D0120F"/>
    <w:rsid w:val="00D053B3"/>
    <w:rsid w:val="00D213B2"/>
    <w:rsid w:val="00D243CD"/>
    <w:rsid w:val="00D246A6"/>
    <w:rsid w:val="00D31B19"/>
    <w:rsid w:val="00D4185B"/>
    <w:rsid w:val="00D42972"/>
    <w:rsid w:val="00D472B0"/>
    <w:rsid w:val="00D479B0"/>
    <w:rsid w:val="00D50291"/>
    <w:rsid w:val="00D505C6"/>
    <w:rsid w:val="00D50B68"/>
    <w:rsid w:val="00D547E5"/>
    <w:rsid w:val="00D63240"/>
    <w:rsid w:val="00D65116"/>
    <w:rsid w:val="00D7623F"/>
    <w:rsid w:val="00D77BB4"/>
    <w:rsid w:val="00D9166B"/>
    <w:rsid w:val="00D966EE"/>
    <w:rsid w:val="00DA2D33"/>
    <w:rsid w:val="00DA702C"/>
    <w:rsid w:val="00DB3A82"/>
    <w:rsid w:val="00DB4525"/>
    <w:rsid w:val="00DC5088"/>
    <w:rsid w:val="00DD69B5"/>
    <w:rsid w:val="00DE5197"/>
    <w:rsid w:val="00DE6543"/>
    <w:rsid w:val="00E028E8"/>
    <w:rsid w:val="00E046B6"/>
    <w:rsid w:val="00E04F48"/>
    <w:rsid w:val="00E12E11"/>
    <w:rsid w:val="00E25E1D"/>
    <w:rsid w:val="00E309E1"/>
    <w:rsid w:val="00E40D38"/>
    <w:rsid w:val="00E41031"/>
    <w:rsid w:val="00E54517"/>
    <w:rsid w:val="00E6124C"/>
    <w:rsid w:val="00E63450"/>
    <w:rsid w:val="00E748E6"/>
    <w:rsid w:val="00E8071F"/>
    <w:rsid w:val="00E82B43"/>
    <w:rsid w:val="00E8567A"/>
    <w:rsid w:val="00E90806"/>
    <w:rsid w:val="00E9533B"/>
    <w:rsid w:val="00EA17B1"/>
    <w:rsid w:val="00EA2449"/>
    <w:rsid w:val="00EB3018"/>
    <w:rsid w:val="00EB36E0"/>
    <w:rsid w:val="00EB4651"/>
    <w:rsid w:val="00EB4C16"/>
    <w:rsid w:val="00EB50B3"/>
    <w:rsid w:val="00EC32E8"/>
    <w:rsid w:val="00EC5822"/>
    <w:rsid w:val="00EC6633"/>
    <w:rsid w:val="00EE24ED"/>
    <w:rsid w:val="00EE40E2"/>
    <w:rsid w:val="00EE5178"/>
    <w:rsid w:val="00EF0A19"/>
    <w:rsid w:val="00EF749F"/>
    <w:rsid w:val="00F059DA"/>
    <w:rsid w:val="00F06026"/>
    <w:rsid w:val="00F06BD9"/>
    <w:rsid w:val="00F13E9A"/>
    <w:rsid w:val="00F16A1E"/>
    <w:rsid w:val="00F179AC"/>
    <w:rsid w:val="00F22C38"/>
    <w:rsid w:val="00F23E74"/>
    <w:rsid w:val="00F248E6"/>
    <w:rsid w:val="00F2784D"/>
    <w:rsid w:val="00F279AB"/>
    <w:rsid w:val="00F46FD8"/>
    <w:rsid w:val="00F5040D"/>
    <w:rsid w:val="00F556CC"/>
    <w:rsid w:val="00F5611B"/>
    <w:rsid w:val="00F84500"/>
    <w:rsid w:val="00F87E92"/>
    <w:rsid w:val="00F940B7"/>
    <w:rsid w:val="00F94258"/>
    <w:rsid w:val="00F94946"/>
    <w:rsid w:val="00FA0FD3"/>
    <w:rsid w:val="00FA209B"/>
    <w:rsid w:val="00FA2AAC"/>
    <w:rsid w:val="00FB4DF2"/>
    <w:rsid w:val="00FB6034"/>
    <w:rsid w:val="00FB75BB"/>
    <w:rsid w:val="00FD356A"/>
    <w:rsid w:val="00FD4255"/>
    <w:rsid w:val="00FE0971"/>
    <w:rsid w:val="00FE7318"/>
    <w:rsid w:val="00FF10C2"/>
    <w:rsid w:val="00FF1AB2"/>
    <w:rsid w:val="00FF36EB"/>
    <w:rsid w:val="00FF45AB"/>
    <w:rsid w:val="00FF4CF2"/>
    <w:rsid w:val="00FF4DD3"/>
    <w:rsid w:val="00FF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1E41E"/>
  <w15:docId w15:val="{034887BD-F3C7-45C0-A222-95FD6945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5F30"/>
    <w:rPr>
      <w:rFonts w:ascii="Times" w:eastAsia="Times" w:hAnsi="Times"/>
      <w:sz w:val="24"/>
    </w:rPr>
  </w:style>
  <w:style w:type="paragraph" w:styleId="Heading1">
    <w:name w:val="heading 1"/>
    <w:basedOn w:val="Normal"/>
    <w:next w:val="Normal"/>
    <w:link w:val="Heading1Char"/>
    <w:qFormat/>
    <w:rsid w:val="00434B8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A703B2"/>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8C5F30"/>
    <w:rPr>
      <w:rFonts w:ascii="Times New Roman" w:eastAsia="Times New Roman" w:hAnsi="Times New Roman"/>
      <w:sz w:val="20"/>
    </w:rPr>
  </w:style>
  <w:style w:type="character" w:customStyle="1" w:styleId="CommentTextChar">
    <w:name w:val="Comment Text Char"/>
    <w:link w:val="CommentText"/>
    <w:semiHidden/>
    <w:rsid w:val="008C5F30"/>
    <w:rPr>
      <w:lang w:val="en-US" w:eastAsia="en-US" w:bidi="ar-SA"/>
    </w:rPr>
  </w:style>
  <w:style w:type="character" w:styleId="CommentReference">
    <w:name w:val="annotation reference"/>
    <w:uiPriority w:val="99"/>
    <w:rsid w:val="008C5F30"/>
    <w:rPr>
      <w:sz w:val="16"/>
      <w:szCs w:val="16"/>
    </w:rPr>
  </w:style>
  <w:style w:type="paragraph" w:styleId="BalloonText">
    <w:name w:val="Balloon Text"/>
    <w:basedOn w:val="Normal"/>
    <w:semiHidden/>
    <w:rsid w:val="008C5F30"/>
    <w:rPr>
      <w:rFonts w:ascii="Tahoma" w:hAnsi="Tahoma" w:cs="Tahoma"/>
      <w:sz w:val="16"/>
      <w:szCs w:val="16"/>
    </w:rPr>
  </w:style>
  <w:style w:type="paragraph" w:styleId="BodyTextIndent2">
    <w:name w:val="Body Text Indent 2"/>
    <w:basedOn w:val="Normal"/>
    <w:rsid w:val="00CB70B2"/>
    <w:pPr>
      <w:spacing w:line="480" w:lineRule="auto"/>
      <w:ind w:firstLine="720"/>
    </w:pPr>
  </w:style>
  <w:style w:type="paragraph" w:styleId="Header">
    <w:name w:val="header"/>
    <w:basedOn w:val="Normal"/>
    <w:link w:val="HeaderChar"/>
    <w:rsid w:val="00CB70B2"/>
    <w:pPr>
      <w:tabs>
        <w:tab w:val="center" w:pos="4320"/>
        <w:tab w:val="right" w:pos="8640"/>
      </w:tabs>
    </w:pPr>
  </w:style>
  <w:style w:type="paragraph" w:styleId="BodyTextIndent3">
    <w:name w:val="Body Text Indent 3"/>
    <w:basedOn w:val="Normal"/>
    <w:link w:val="BodyTextIndent3Char"/>
    <w:rsid w:val="0003186F"/>
    <w:pPr>
      <w:spacing w:after="120"/>
      <w:ind w:left="360"/>
    </w:pPr>
    <w:rPr>
      <w:sz w:val="16"/>
      <w:szCs w:val="16"/>
    </w:rPr>
  </w:style>
  <w:style w:type="character" w:customStyle="1" w:styleId="BodyTextIndent3Char">
    <w:name w:val="Body Text Indent 3 Char"/>
    <w:link w:val="BodyTextIndent3"/>
    <w:rsid w:val="0003186F"/>
    <w:rPr>
      <w:rFonts w:ascii="Times" w:eastAsia="Times" w:hAnsi="Times"/>
      <w:sz w:val="16"/>
      <w:szCs w:val="16"/>
    </w:rPr>
  </w:style>
  <w:style w:type="character" w:styleId="Strong">
    <w:name w:val="Strong"/>
    <w:uiPriority w:val="22"/>
    <w:qFormat/>
    <w:rsid w:val="00D547E5"/>
    <w:rPr>
      <w:b/>
      <w:bCs/>
    </w:rPr>
  </w:style>
  <w:style w:type="paragraph" w:styleId="Footer">
    <w:name w:val="footer"/>
    <w:basedOn w:val="Normal"/>
    <w:link w:val="FooterChar"/>
    <w:rsid w:val="003B320B"/>
    <w:pPr>
      <w:tabs>
        <w:tab w:val="center" w:pos="4680"/>
        <w:tab w:val="right" w:pos="9360"/>
      </w:tabs>
    </w:pPr>
  </w:style>
  <w:style w:type="character" w:customStyle="1" w:styleId="FooterChar">
    <w:name w:val="Footer Char"/>
    <w:link w:val="Footer"/>
    <w:rsid w:val="003B320B"/>
    <w:rPr>
      <w:rFonts w:ascii="Times" w:eastAsia="Times" w:hAnsi="Times"/>
      <w:sz w:val="24"/>
    </w:rPr>
  </w:style>
  <w:style w:type="character" w:customStyle="1" w:styleId="HeaderChar">
    <w:name w:val="Header Char"/>
    <w:link w:val="Header"/>
    <w:uiPriority w:val="99"/>
    <w:rsid w:val="003B320B"/>
    <w:rPr>
      <w:rFonts w:ascii="Times" w:eastAsia="Times" w:hAnsi="Times"/>
      <w:sz w:val="24"/>
    </w:rPr>
  </w:style>
  <w:style w:type="paragraph" w:styleId="BodyText">
    <w:name w:val="Body Text"/>
    <w:basedOn w:val="Normal"/>
    <w:link w:val="BodyTextChar"/>
    <w:rsid w:val="00B1626F"/>
    <w:pPr>
      <w:spacing w:after="120"/>
    </w:pPr>
  </w:style>
  <w:style w:type="character" w:customStyle="1" w:styleId="BodyTextChar">
    <w:name w:val="Body Text Char"/>
    <w:link w:val="BodyText"/>
    <w:rsid w:val="00B1626F"/>
    <w:rPr>
      <w:rFonts w:ascii="Times" w:eastAsia="Times" w:hAnsi="Times"/>
      <w:sz w:val="24"/>
    </w:rPr>
  </w:style>
  <w:style w:type="character" w:customStyle="1" w:styleId="sz">
    <w:name w:val="sz"/>
    <w:rsid w:val="00B1626F"/>
  </w:style>
  <w:style w:type="character" w:styleId="Hyperlink">
    <w:name w:val="Hyperlink"/>
    <w:uiPriority w:val="99"/>
    <w:rsid w:val="00B1626F"/>
    <w:rPr>
      <w:color w:val="0000FF"/>
      <w:u w:val="single"/>
    </w:rPr>
  </w:style>
  <w:style w:type="character" w:styleId="FollowedHyperlink">
    <w:name w:val="FollowedHyperlink"/>
    <w:uiPriority w:val="99"/>
    <w:unhideWhenUsed/>
    <w:rsid w:val="00894867"/>
    <w:rPr>
      <w:color w:val="800080"/>
      <w:u w:val="single"/>
    </w:rPr>
  </w:style>
  <w:style w:type="paragraph" w:customStyle="1" w:styleId="font0">
    <w:name w:val="font0"/>
    <w:basedOn w:val="Normal"/>
    <w:rsid w:val="00894867"/>
    <w:pPr>
      <w:spacing w:before="100" w:beforeAutospacing="1" w:after="100" w:afterAutospacing="1"/>
    </w:pPr>
    <w:rPr>
      <w:rFonts w:ascii="Calibri" w:eastAsia="Times New Roman" w:hAnsi="Calibri"/>
      <w:color w:val="000000"/>
      <w:sz w:val="22"/>
      <w:szCs w:val="22"/>
    </w:rPr>
  </w:style>
  <w:style w:type="paragraph" w:customStyle="1" w:styleId="font5">
    <w:name w:val="font5"/>
    <w:basedOn w:val="Normal"/>
    <w:rsid w:val="00894867"/>
    <w:pPr>
      <w:spacing w:before="100" w:beforeAutospacing="1" w:after="100" w:afterAutospacing="1"/>
    </w:pPr>
    <w:rPr>
      <w:rFonts w:ascii="Arial" w:eastAsia="Times New Roman" w:hAnsi="Arial" w:cs="Arial"/>
      <w:i/>
      <w:iCs/>
      <w:sz w:val="20"/>
    </w:rPr>
  </w:style>
  <w:style w:type="paragraph" w:customStyle="1" w:styleId="font6">
    <w:name w:val="font6"/>
    <w:basedOn w:val="Normal"/>
    <w:rsid w:val="00894867"/>
    <w:pPr>
      <w:spacing w:before="100" w:beforeAutospacing="1" w:after="100" w:afterAutospacing="1"/>
    </w:pPr>
    <w:rPr>
      <w:rFonts w:ascii="Calibri" w:eastAsia="Times New Roman" w:hAnsi="Calibri"/>
      <w:color w:val="000000"/>
      <w:sz w:val="22"/>
      <w:szCs w:val="22"/>
    </w:rPr>
  </w:style>
  <w:style w:type="paragraph" w:customStyle="1" w:styleId="xl63">
    <w:name w:val="xl63"/>
    <w:basedOn w:val="Normal"/>
    <w:rsid w:val="00894867"/>
    <w:pPr>
      <w:spacing w:before="100" w:beforeAutospacing="1" w:after="100" w:afterAutospacing="1"/>
      <w:jc w:val="center"/>
    </w:pPr>
    <w:rPr>
      <w:rFonts w:ascii="Times New Roman" w:eastAsia="Times New Roman" w:hAnsi="Times New Roman"/>
      <w:szCs w:val="24"/>
    </w:rPr>
  </w:style>
  <w:style w:type="paragraph" w:customStyle="1" w:styleId="xl64">
    <w:name w:val="xl64"/>
    <w:basedOn w:val="Normal"/>
    <w:rsid w:val="00894867"/>
    <w:pPr>
      <w:spacing w:before="100" w:beforeAutospacing="1" w:after="100" w:afterAutospacing="1"/>
      <w:jc w:val="center"/>
    </w:pPr>
    <w:rPr>
      <w:rFonts w:ascii="Times New Roman" w:eastAsia="Times New Roman" w:hAnsi="Times New Roman"/>
      <w:szCs w:val="24"/>
    </w:rPr>
  </w:style>
  <w:style w:type="paragraph" w:customStyle="1" w:styleId="xl65">
    <w:name w:val="xl65"/>
    <w:basedOn w:val="Normal"/>
    <w:rsid w:val="00894867"/>
    <w:pPr>
      <w:pBdr>
        <w:bottom w:val="single" w:sz="4" w:space="0" w:color="auto"/>
      </w:pBdr>
      <w:spacing w:before="100" w:beforeAutospacing="1" w:after="100" w:afterAutospacing="1"/>
      <w:jc w:val="center"/>
    </w:pPr>
    <w:rPr>
      <w:rFonts w:ascii="Times New Roman" w:eastAsia="Times New Roman" w:hAnsi="Times New Roman"/>
      <w:szCs w:val="24"/>
    </w:rPr>
  </w:style>
  <w:style w:type="paragraph" w:customStyle="1" w:styleId="xl66">
    <w:name w:val="xl66"/>
    <w:basedOn w:val="Normal"/>
    <w:rsid w:val="00894867"/>
    <w:pPr>
      <w:pBdr>
        <w:bottom w:val="single" w:sz="4" w:space="0" w:color="auto"/>
      </w:pBdr>
      <w:spacing w:before="100" w:beforeAutospacing="1" w:after="100" w:afterAutospacing="1"/>
    </w:pPr>
    <w:rPr>
      <w:rFonts w:ascii="Times New Roman" w:eastAsia="Times New Roman" w:hAnsi="Times New Roman"/>
      <w:szCs w:val="24"/>
    </w:rPr>
  </w:style>
  <w:style w:type="paragraph" w:customStyle="1" w:styleId="xl67">
    <w:name w:val="xl67"/>
    <w:basedOn w:val="Normal"/>
    <w:rsid w:val="00894867"/>
    <w:pPr>
      <w:pBdr>
        <w:bottom w:val="single" w:sz="4" w:space="0" w:color="auto"/>
      </w:pBdr>
      <w:spacing w:before="100" w:beforeAutospacing="1" w:after="100" w:afterAutospacing="1"/>
      <w:jc w:val="center"/>
    </w:pPr>
    <w:rPr>
      <w:rFonts w:ascii="Times New Roman" w:eastAsia="Times New Roman" w:hAnsi="Times New Roman"/>
      <w:szCs w:val="24"/>
    </w:rPr>
  </w:style>
  <w:style w:type="paragraph" w:customStyle="1" w:styleId="xl68">
    <w:name w:val="xl68"/>
    <w:basedOn w:val="Normal"/>
    <w:rsid w:val="00894867"/>
    <w:pPr>
      <w:spacing w:before="100" w:beforeAutospacing="1" w:after="100" w:afterAutospacing="1"/>
      <w:jc w:val="center"/>
    </w:pPr>
    <w:rPr>
      <w:rFonts w:ascii="Times New Roman" w:eastAsia="Times New Roman" w:hAnsi="Times New Roman"/>
      <w:szCs w:val="24"/>
    </w:rPr>
  </w:style>
  <w:style w:type="paragraph" w:customStyle="1" w:styleId="xl70">
    <w:name w:val="xl70"/>
    <w:basedOn w:val="Normal"/>
    <w:rsid w:val="00894867"/>
    <w:pPr>
      <w:pBdr>
        <w:bottom w:val="single" w:sz="4" w:space="0" w:color="auto"/>
      </w:pBdr>
      <w:spacing w:before="100" w:beforeAutospacing="1" w:after="100" w:afterAutospacing="1"/>
      <w:jc w:val="center"/>
    </w:pPr>
    <w:rPr>
      <w:rFonts w:ascii="Times New Roman" w:eastAsia="Times New Roman" w:hAnsi="Times New Roman"/>
      <w:szCs w:val="24"/>
    </w:rPr>
  </w:style>
  <w:style w:type="paragraph" w:customStyle="1" w:styleId="xl71">
    <w:name w:val="xl71"/>
    <w:basedOn w:val="Normal"/>
    <w:rsid w:val="00894867"/>
    <w:pPr>
      <w:pBdr>
        <w:bottom w:val="single" w:sz="4" w:space="0" w:color="auto"/>
      </w:pBdr>
      <w:spacing w:before="100" w:beforeAutospacing="1" w:after="100" w:afterAutospacing="1"/>
    </w:pPr>
    <w:rPr>
      <w:rFonts w:ascii="Times New Roman" w:eastAsia="Times New Roman" w:hAnsi="Times New Roman"/>
      <w:szCs w:val="24"/>
    </w:rPr>
  </w:style>
  <w:style w:type="paragraph" w:customStyle="1" w:styleId="xl72">
    <w:name w:val="xl72"/>
    <w:basedOn w:val="Normal"/>
    <w:rsid w:val="00894867"/>
    <w:pPr>
      <w:pBdr>
        <w:bottom w:val="single" w:sz="4" w:space="0" w:color="auto"/>
      </w:pBdr>
      <w:spacing w:before="100" w:beforeAutospacing="1" w:after="100" w:afterAutospacing="1"/>
      <w:jc w:val="center"/>
    </w:pPr>
    <w:rPr>
      <w:rFonts w:ascii="Times New Roman" w:eastAsia="Times New Roman" w:hAnsi="Times New Roman"/>
      <w:i/>
      <w:iCs/>
      <w:szCs w:val="24"/>
    </w:rPr>
  </w:style>
  <w:style w:type="paragraph" w:customStyle="1" w:styleId="xl73">
    <w:name w:val="xl73"/>
    <w:basedOn w:val="Normal"/>
    <w:rsid w:val="00894867"/>
    <w:pPr>
      <w:spacing w:before="100" w:beforeAutospacing="1" w:after="100" w:afterAutospacing="1"/>
      <w:jc w:val="center"/>
    </w:pPr>
    <w:rPr>
      <w:rFonts w:ascii="Times New Roman" w:eastAsia="Times New Roman" w:hAnsi="Times New Roman"/>
      <w:szCs w:val="24"/>
    </w:rPr>
  </w:style>
  <w:style w:type="paragraph" w:customStyle="1" w:styleId="xl69">
    <w:name w:val="xl69"/>
    <w:basedOn w:val="Normal"/>
    <w:rsid w:val="00655FF0"/>
    <w:pPr>
      <w:pBdr>
        <w:bottom w:val="single" w:sz="4" w:space="0" w:color="auto"/>
      </w:pBdr>
      <w:spacing w:before="100" w:beforeAutospacing="1" w:after="100" w:afterAutospacing="1"/>
      <w:jc w:val="center"/>
    </w:pPr>
    <w:rPr>
      <w:rFonts w:ascii="Times New Roman" w:eastAsia="Times New Roman" w:hAnsi="Times New Roman"/>
      <w:szCs w:val="24"/>
    </w:rPr>
  </w:style>
  <w:style w:type="paragraph" w:customStyle="1" w:styleId="xl74">
    <w:name w:val="xl74"/>
    <w:basedOn w:val="Normal"/>
    <w:rsid w:val="00655FF0"/>
    <w:pPr>
      <w:pBdr>
        <w:bottom w:val="single" w:sz="4" w:space="0" w:color="auto"/>
      </w:pBdr>
      <w:spacing w:before="100" w:beforeAutospacing="1" w:after="100" w:afterAutospacing="1"/>
      <w:jc w:val="center"/>
    </w:pPr>
    <w:rPr>
      <w:rFonts w:ascii="Times New Roman" w:eastAsia="Times New Roman" w:hAnsi="Times New Roman"/>
      <w:i/>
      <w:iCs/>
      <w:szCs w:val="24"/>
    </w:rPr>
  </w:style>
  <w:style w:type="paragraph" w:customStyle="1" w:styleId="xl75">
    <w:name w:val="xl75"/>
    <w:basedOn w:val="Normal"/>
    <w:rsid w:val="00655FF0"/>
    <w:pPr>
      <w:spacing w:before="100" w:beforeAutospacing="1" w:after="100" w:afterAutospacing="1"/>
      <w:jc w:val="center"/>
    </w:pPr>
    <w:rPr>
      <w:rFonts w:ascii="Times New Roman" w:eastAsia="Times New Roman" w:hAnsi="Times New Roman"/>
      <w:szCs w:val="24"/>
    </w:rPr>
  </w:style>
  <w:style w:type="paragraph" w:styleId="ListParagraph">
    <w:name w:val="List Paragraph"/>
    <w:basedOn w:val="Normal"/>
    <w:uiPriority w:val="34"/>
    <w:qFormat/>
    <w:rsid w:val="00830750"/>
    <w:pPr>
      <w:spacing w:after="200" w:line="276" w:lineRule="auto"/>
      <w:ind w:left="720"/>
      <w:contextualSpacing/>
    </w:pPr>
    <w:rPr>
      <w:rFonts w:ascii="Calibri" w:eastAsia="Calibri" w:hAnsi="Calibri"/>
      <w:sz w:val="22"/>
      <w:szCs w:val="22"/>
    </w:rPr>
  </w:style>
  <w:style w:type="character" w:customStyle="1" w:styleId="citation-authors-year">
    <w:name w:val="citation-authors-year"/>
    <w:basedOn w:val="DefaultParagraphFont"/>
    <w:rsid w:val="00B04EB4"/>
  </w:style>
  <w:style w:type="character" w:customStyle="1" w:styleId="institution">
    <w:name w:val="institution"/>
    <w:basedOn w:val="DefaultParagraphFont"/>
    <w:rsid w:val="00B04EB4"/>
  </w:style>
  <w:style w:type="character" w:styleId="HTMLCite">
    <w:name w:val="HTML Cite"/>
    <w:basedOn w:val="DefaultParagraphFont"/>
    <w:uiPriority w:val="99"/>
    <w:unhideWhenUsed/>
    <w:rsid w:val="00B04EB4"/>
    <w:rPr>
      <w:i/>
      <w:iCs/>
    </w:rPr>
  </w:style>
  <w:style w:type="character" w:customStyle="1" w:styleId="comment">
    <w:name w:val="comment"/>
    <w:basedOn w:val="DefaultParagraphFont"/>
    <w:rsid w:val="00B04EB4"/>
  </w:style>
  <w:style w:type="character" w:customStyle="1" w:styleId="name">
    <w:name w:val="name"/>
    <w:basedOn w:val="DefaultParagraphFont"/>
    <w:rsid w:val="00B04EB4"/>
  </w:style>
  <w:style w:type="character" w:customStyle="1" w:styleId="surname">
    <w:name w:val="surname"/>
    <w:basedOn w:val="DefaultParagraphFont"/>
    <w:rsid w:val="00B04EB4"/>
  </w:style>
  <w:style w:type="character" w:customStyle="1" w:styleId="given-names">
    <w:name w:val="given-names"/>
    <w:basedOn w:val="DefaultParagraphFont"/>
    <w:rsid w:val="00B04EB4"/>
  </w:style>
  <w:style w:type="character" w:customStyle="1" w:styleId="publisher">
    <w:name w:val="publisher"/>
    <w:basedOn w:val="DefaultParagraphFont"/>
    <w:rsid w:val="00B04EB4"/>
  </w:style>
  <w:style w:type="character" w:customStyle="1" w:styleId="fpage">
    <w:name w:val="fpage"/>
    <w:basedOn w:val="DefaultParagraphFont"/>
    <w:rsid w:val="00B04EB4"/>
  </w:style>
  <w:style w:type="character" w:customStyle="1" w:styleId="lpage">
    <w:name w:val="lpage"/>
    <w:basedOn w:val="DefaultParagraphFont"/>
    <w:rsid w:val="00B04EB4"/>
  </w:style>
  <w:style w:type="character" w:styleId="LineNumber">
    <w:name w:val="line number"/>
    <w:basedOn w:val="DefaultParagraphFont"/>
    <w:rsid w:val="00003423"/>
  </w:style>
  <w:style w:type="character" w:customStyle="1" w:styleId="nlmyear">
    <w:name w:val="nlm_year"/>
    <w:basedOn w:val="DefaultParagraphFont"/>
    <w:rsid w:val="00CB0057"/>
  </w:style>
  <w:style w:type="character" w:customStyle="1" w:styleId="nlmarticle-title">
    <w:name w:val="nlm_article-title"/>
    <w:basedOn w:val="DefaultParagraphFont"/>
    <w:rsid w:val="00CB0057"/>
  </w:style>
  <w:style w:type="paragraph" w:styleId="CommentSubject">
    <w:name w:val="annotation subject"/>
    <w:basedOn w:val="CommentText"/>
    <w:next w:val="CommentText"/>
    <w:link w:val="CommentSubjectChar"/>
    <w:semiHidden/>
    <w:unhideWhenUsed/>
    <w:rsid w:val="00F248E6"/>
    <w:rPr>
      <w:rFonts w:ascii="Times" w:eastAsia="Times" w:hAnsi="Times"/>
      <w:b/>
      <w:bCs/>
    </w:rPr>
  </w:style>
  <w:style w:type="character" w:customStyle="1" w:styleId="CommentSubjectChar">
    <w:name w:val="Comment Subject Char"/>
    <w:basedOn w:val="CommentTextChar"/>
    <w:link w:val="CommentSubject"/>
    <w:semiHidden/>
    <w:rsid w:val="00F248E6"/>
    <w:rPr>
      <w:rFonts w:ascii="Times" w:eastAsia="Times" w:hAnsi="Times"/>
      <w:b/>
      <w:bCs/>
      <w:lang w:val="en-US" w:eastAsia="en-US" w:bidi="ar-SA"/>
    </w:rPr>
  </w:style>
  <w:style w:type="character" w:customStyle="1" w:styleId="Heading3Char">
    <w:name w:val="Heading 3 Char"/>
    <w:basedOn w:val="DefaultParagraphFont"/>
    <w:link w:val="Heading3"/>
    <w:uiPriority w:val="9"/>
    <w:rsid w:val="00A703B2"/>
    <w:rPr>
      <w:rFonts w:eastAsia="Times New Roman"/>
      <w:b/>
      <w:bCs/>
      <w:sz w:val="27"/>
      <w:szCs w:val="27"/>
    </w:rPr>
  </w:style>
  <w:style w:type="paragraph" w:styleId="HTMLPreformatted">
    <w:name w:val="HTML Preformatted"/>
    <w:basedOn w:val="Normal"/>
    <w:link w:val="HTMLPreformattedChar"/>
    <w:uiPriority w:val="99"/>
    <w:semiHidden/>
    <w:unhideWhenUsed/>
    <w:rsid w:val="00A7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703B2"/>
    <w:rPr>
      <w:rFonts w:ascii="Courier New" w:eastAsia="Times New Roman" w:hAnsi="Courier New" w:cs="Courier New"/>
    </w:rPr>
  </w:style>
  <w:style w:type="character" w:customStyle="1" w:styleId="gnkrckgcgsb">
    <w:name w:val="gnkrckgcgsb"/>
    <w:basedOn w:val="DefaultParagraphFont"/>
    <w:rsid w:val="00A703B2"/>
  </w:style>
  <w:style w:type="paragraph" w:styleId="NoSpacing">
    <w:name w:val="No Spacing"/>
    <w:uiPriority w:val="1"/>
    <w:qFormat/>
    <w:rsid w:val="00B0693B"/>
    <w:rPr>
      <w:rFonts w:ascii="Times" w:eastAsia="Times" w:hAnsi="Times"/>
      <w:sz w:val="24"/>
    </w:rPr>
  </w:style>
  <w:style w:type="character" w:styleId="PlaceholderText">
    <w:name w:val="Placeholder Text"/>
    <w:basedOn w:val="DefaultParagraphFont"/>
    <w:uiPriority w:val="99"/>
    <w:semiHidden/>
    <w:rsid w:val="00AF5CA2"/>
    <w:rPr>
      <w:color w:val="808080"/>
    </w:rPr>
  </w:style>
  <w:style w:type="character" w:customStyle="1" w:styleId="Heading1Char">
    <w:name w:val="Heading 1 Char"/>
    <w:basedOn w:val="DefaultParagraphFont"/>
    <w:link w:val="Heading1"/>
    <w:rsid w:val="00434B8A"/>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2833C6"/>
    <w:rPr>
      <w:color w:val="808080"/>
      <w:shd w:val="clear" w:color="auto" w:fill="E6E6E6"/>
    </w:rPr>
  </w:style>
  <w:style w:type="character" w:customStyle="1" w:styleId="volume">
    <w:name w:val="volume"/>
    <w:basedOn w:val="DefaultParagraphFont"/>
    <w:rsid w:val="00166FE3"/>
  </w:style>
  <w:style w:type="character" w:customStyle="1" w:styleId="source">
    <w:name w:val="source"/>
    <w:basedOn w:val="DefaultParagraphFont"/>
    <w:rsid w:val="00166FE3"/>
  </w:style>
  <w:style w:type="paragraph" w:styleId="Revision">
    <w:name w:val="Revision"/>
    <w:hidden/>
    <w:uiPriority w:val="99"/>
    <w:semiHidden/>
    <w:rsid w:val="0080531F"/>
    <w:rPr>
      <w:rFonts w:ascii="Times" w:eastAsia="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80224">
      <w:bodyDiv w:val="1"/>
      <w:marLeft w:val="0"/>
      <w:marRight w:val="0"/>
      <w:marTop w:val="0"/>
      <w:marBottom w:val="0"/>
      <w:divBdr>
        <w:top w:val="none" w:sz="0" w:space="0" w:color="auto"/>
        <w:left w:val="none" w:sz="0" w:space="0" w:color="auto"/>
        <w:bottom w:val="none" w:sz="0" w:space="0" w:color="auto"/>
        <w:right w:val="none" w:sz="0" w:space="0" w:color="auto"/>
      </w:divBdr>
      <w:divsChild>
        <w:div w:id="1494643420">
          <w:marLeft w:val="0"/>
          <w:marRight w:val="0"/>
          <w:marTop w:val="0"/>
          <w:marBottom w:val="0"/>
          <w:divBdr>
            <w:top w:val="none" w:sz="0" w:space="0" w:color="auto"/>
            <w:left w:val="none" w:sz="0" w:space="0" w:color="auto"/>
            <w:bottom w:val="none" w:sz="0" w:space="0" w:color="auto"/>
            <w:right w:val="none" w:sz="0" w:space="0" w:color="auto"/>
          </w:divBdr>
          <w:divsChild>
            <w:div w:id="706026864">
              <w:marLeft w:val="0"/>
              <w:marRight w:val="0"/>
              <w:marTop w:val="0"/>
              <w:marBottom w:val="0"/>
              <w:divBdr>
                <w:top w:val="none" w:sz="0" w:space="0" w:color="auto"/>
                <w:left w:val="none" w:sz="0" w:space="0" w:color="auto"/>
                <w:bottom w:val="none" w:sz="0" w:space="0" w:color="auto"/>
                <w:right w:val="none" w:sz="0" w:space="0" w:color="auto"/>
              </w:divBdr>
              <w:divsChild>
                <w:div w:id="1676499341">
                  <w:marLeft w:val="0"/>
                  <w:marRight w:val="0"/>
                  <w:marTop w:val="0"/>
                  <w:marBottom w:val="0"/>
                  <w:divBdr>
                    <w:top w:val="none" w:sz="0" w:space="0" w:color="auto"/>
                    <w:left w:val="none" w:sz="0" w:space="0" w:color="auto"/>
                    <w:bottom w:val="none" w:sz="0" w:space="0" w:color="auto"/>
                    <w:right w:val="none" w:sz="0" w:space="0" w:color="auto"/>
                  </w:divBdr>
                  <w:divsChild>
                    <w:div w:id="1341588536">
                      <w:marLeft w:val="0"/>
                      <w:marRight w:val="0"/>
                      <w:marTop w:val="0"/>
                      <w:marBottom w:val="0"/>
                      <w:divBdr>
                        <w:top w:val="none" w:sz="0" w:space="0" w:color="auto"/>
                        <w:left w:val="none" w:sz="0" w:space="0" w:color="auto"/>
                        <w:bottom w:val="none" w:sz="0" w:space="0" w:color="auto"/>
                        <w:right w:val="none" w:sz="0" w:space="0" w:color="auto"/>
                      </w:divBdr>
                      <w:divsChild>
                        <w:div w:id="300162462">
                          <w:marLeft w:val="0"/>
                          <w:marRight w:val="0"/>
                          <w:marTop w:val="0"/>
                          <w:marBottom w:val="0"/>
                          <w:divBdr>
                            <w:top w:val="none" w:sz="0" w:space="0" w:color="auto"/>
                            <w:left w:val="none" w:sz="0" w:space="0" w:color="auto"/>
                            <w:bottom w:val="none" w:sz="0" w:space="0" w:color="auto"/>
                            <w:right w:val="none" w:sz="0" w:space="0" w:color="auto"/>
                          </w:divBdr>
                          <w:divsChild>
                            <w:div w:id="9017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439652">
      <w:bodyDiv w:val="1"/>
      <w:marLeft w:val="0"/>
      <w:marRight w:val="0"/>
      <w:marTop w:val="0"/>
      <w:marBottom w:val="0"/>
      <w:divBdr>
        <w:top w:val="none" w:sz="0" w:space="0" w:color="auto"/>
        <w:left w:val="none" w:sz="0" w:space="0" w:color="auto"/>
        <w:bottom w:val="none" w:sz="0" w:space="0" w:color="auto"/>
        <w:right w:val="none" w:sz="0" w:space="0" w:color="auto"/>
      </w:divBdr>
    </w:div>
    <w:div w:id="281768610">
      <w:bodyDiv w:val="1"/>
      <w:marLeft w:val="0"/>
      <w:marRight w:val="0"/>
      <w:marTop w:val="0"/>
      <w:marBottom w:val="0"/>
      <w:divBdr>
        <w:top w:val="none" w:sz="0" w:space="0" w:color="auto"/>
        <w:left w:val="none" w:sz="0" w:space="0" w:color="auto"/>
        <w:bottom w:val="none" w:sz="0" w:space="0" w:color="auto"/>
        <w:right w:val="none" w:sz="0" w:space="0" w:color="auto"/>
      </w:divBdr>
      <w:divsChild>
        <w:div w:id="1580023132">
          <w:marLeft w:val="0"/>
          <w:marRight w:val="0"/>
          <w:marTop w:val="0"/>
          <w:marBottom w:val="0"/>
          <w:divBdr>
            <w:top w:val="none" w:sz="0" w:space="0" w:color="auto"/>
            <w:left w:val="none" w:sz="0" w:space="0" w:color="auto"/>
            <w:bottom w:val="none" w:sz="0" w:space="0" w:color="auto"/>
            <w:right w:val="none" w:sz="0" w:space="0" w:color="auto"/>
          </w:divBdr>
          <w:divsChild>
            <w:div w:id="1176530207">
              <w:marLeft w:val="0"/>
              <w:marRight w:val="0"/>
              <w:marTop w:val="0"/>
              <w:marBottom w:val="0"/>
              <w:divBdr>
                <w:top w:val="none" w:sz="0" w:space="0" w:color="auto"/>
                <w:left w:val="none" w:sz="0" w:space="0" w:color="auto"/>
                <w:bottom w:val="none" w:sz="0" w:space="0" w:color="auto"/>
                <w:right w:val="none" w:sz="0" w:space="0" w:color="auto"/>
              </w:divBdr>
              <w:divsChild>
                <w:div w:id="1744138576">
                  <w:marLeft w:val="0"/>
                  <w:marRight w:val="0"/>
                  <w:marTop w:val="0"/>
                  <w:marBottom w:val="0"/>
                  <w:divBdr>
                    <w:top w:val="none" w:sz="0" w:space="0" w:color="auto"/>
                    <w:left w:val="none" w:sz="0" w:space="0" w:color="auto"/>
                    <w:bottom w:val="none" w:sz="0" w:space="0" w:color="auto"/>
                    <w:right w:val="none" w:sz="0" w:space="0" w:color="auto"/>
                  </w:divBdr>
                  <w:divsChild>
                    <w:div w:id="557979585">
                      <w:marLeft w:val="0"/>
                      <w:marRight w:val="0"/>
                      <w:marTop w:val="0"/>
                      <w:marBottom w:val="0"/>
                      <w:divBdr>
                        <w:top w:val="none" w:sz="0" w:space="0" w:color="auto"/>
                        <w:left w:val="none" w:sz="0" w:space="0" w:color="auto"/>
                        <w:bottom w:val="none" w:sz="0" w:space="0" w:color="auto"/>
                        <w:right w:val="none" w:sz="0" w:space="0" w:color="auto"/>
                      </w:divBdr>
                      <w:divsChild>
                        <w:div w:id="733700867">
                          <w:marLeft w:val="0"/>
                          <w:marRight w:val="0"/>
                          <w:marTop w:val="0"/>
                          <w:marBottom w:val="0"/>
                          <w:divBdr>
                            <w:top w:val="none" w:sz="0" w:space="0" w:color="auto"/>
                            <w:left w:val="none" w:sz="0" w:space="0" w:color="auto"/>
                            <w:bottom w:val="none" w:sz="0" w:space="0" w:color="auto"/>
                            <w:right w:val="none" w:sz="0" w:space="0" w:color="auto"/>
                          </w:divBdr>
                          <w:divsChild>
                            <w:div w:id="11103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412073">
      <w:bodyDiv w:val="1"/>
      <w:marLeft w:val="0"/>
      <w:marRight w:val="0"/>
      <w:marTop w:val="0"/>
      <w:marBottom w:val="0"/>
      <w:divBdr>
        <w:top w:val="none" w:sz="0" w:space="0" w:color="auto"/>
        <w:left w:val="none" w:sz="0" w:space="0" w:color="auto"/>
        <w:bottom w:val="none" w:sz="0" w:space="0" w:color="auto"/>
        <w:right w:val="none" w:sz="0" w:space="0" w:color="auto"/>
      </w:divBdr>
    </w:div>
    <w:div w:id="462886521">
      <w:bodyDiv w:val="1"/>
      <w:marLeft w:val="0"/>
      <w:marRight w:val="0"/>
      <w:marTop w:val="0"/>
      <w:marBottom w:val="0"/>
      <w:divBdr>
        <w:top w:val="none" w:sz="0" w:space="0" w:color="auto"/>
        <w:left w:val="none" w:sz="0" w:space="0" w:color="auto"/>
        <w:bottom w:val="none" w:sz="0" w:space="0" w:color="auto"/>
        <w:right w:val="none" w:sz="0" w:space="0" w:color="auto"/>
      </w:divBdr>
      <w:divsChild>
        <w:div w:id="1211268029">
          <w:marLeft w:val="0"/>
          <w:marRight w:val="0"/>
          <w:marTop w:val="0"/>
          <w:marBottom w:val="0"/>
          <w:divBdr>
            <w:top w:val="none" w:sz="0" w:space="0" w:color="auto"/>
            <w:left w:val="none" w:sz="0" w:space="0" w:color="auto"/>
            <w:bottom w:val="none" w:sz="0" w:space="0" w:color="auto"/>
            <w:right w:val="none" w:sz="0" w:space="0" w:color="auto"/>
          </w:divBdr>
          <w:divsChild>
            <w:div w:id="317684636">
              <w:marLeft w:val="0"/>
              <w:marRight w:val="0"/>
              <w:marTop w:val="0"/>
              <w:marBottom w:val="0"/>
              <w:divBdr>
                <w:top w:val="none" w:sz="0" w:space="0" w:color="auto"/>
                <w:left w:val="none" w:sz="0" w:space="0" w:color="auto"/>
                <w:bottom w:val="none" w:sz="0" w:space="0" w:color="auto"/>
                <w:right w:val="none" w:sz="0" w:space="0" w:color="auto"/>
              </w:divBdr>
              <w:divsChild>
                <w:div w:id="1706100637">
                  <w:marLeft w:val="0"/>
                  <w:marRight w:val="0"/>
                  <w:marTop w:val="0"/>
                  <w:marBottom w:val="0"/>
                  <w:divBdr>
                    <w:top w:val="none" w:sz="0" w:space="0" w:color="auto"/>
                    <w:left w:val="none" w:sz="0" w:space="0" w:color="auto"/>
                    <w:bottom w:val="none" w:sz="0" w:space="0" w:color="auto"/>
                    <w:right w:val="none" w:sz="0" w:space="0" w:color="auto"/>
                  </w:divBdr>
                  <w:divsChild>
                    <w:div w:id="1779105865">
                      <w:marLeft w:val="0"/>
                      <w:marRight w:val="0"/>
                      <w:marTop w:val="0"/>
                      <w:marBottom w:val="0"/>
                      <w:divBdr>
                        <w:top w:val="none" w:sz="0" w:space="0" w:color="auto"/>
                        <w:left w:val="none" w:sz="0" w:space="0" w:color="auto"/>
                        <w:bottom w:val="none" w:sz="0" w:space="0" w:color="auto"/>
                        <w:right w:val="none" w:sz="0" w:space="0" w:color="auto"/>
                      </w:divBdr>
                      <w:divsChild>
                        <w:div w:id="825589668">
                          <w:marLeft w:val="0"/>
                          <w:marRight w:val="0"/>
                          <w:marTop w:val="0"/>
                          <w:marBottom w:val="0"/>
                          <w:divBdr>
                            <w:top w:val="none" w:sz="0" w:space="0" w:color="auto"/>
                            <w:left w:val="none" w:sz="0" w:space="0" w:color="auto"/>
                            <w:bottom w:val="none" w:sz="0" w:space="0" w:color="auto"/>
                            <w:right w:val="none" w:sz="0" w:space="0" w:color="auto"/>
                          </w:divBdr>
                          <w:divsChild>
                            <w:div w:id="12322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104839">
      <w:bodyDiv w:val="1"/>
      <w:marLeft w:val="0"/>
      <w:marRight w:val="0"/>
      <w:marTop w:val="0"/>
      <w:marBottom w:val="0"/>
      <w:divBdr>
        <w:top w:val="none" w:sz="0" w:space="0" w:color="auto"/>
        <w:left w:val="none" w:sz="0" w:space="0" w:color="auto"/>
        <w:bottom w:val="none" w:sz="0" w:space="0" w:color="auto"/>
        <w:right w:val="none" w:sz="0" w:space="0" w:color="auto"/>
      </w:divBdr>
      <w:divsChild>
        <w:div w:id="625702484">
          <w:marLeft w:val="0"/>
          <w:marRight w:val="0"/>
          <w:marTop w:val="0"/>
          <w:marBottom w:val="0"/>
          <w:divBdr>
            <w:top w:val="none" w:sz="0" w:space="0" w:color="auto"/>
            <w:left w:val="none" w:sz="0" w:space="0" w:color="auto"/>
            <w:bottom w:val="none" w:sz="0" w:space="0" w:color="auto"/>
            <w:right w:val="none" w:sz="0" w:space="0" w:color="auto"/>
          </w:divBdr>
          <w:divsChild>
            <w:div w:id="442312691">
              <w:marLeft w:val="0"/>
              <w:marRight w:val="0"/>
              <w:marTop w:val="0"/>
              <w:marBottom w:val="0"/>
              <w:divBdr>
                <w:top w:val="none" w:sz="0" w:space="0" w:color="auto"/>
                <w:left w:val="none" w:sz="0" w:space="0" w:color="auto"/>
                <w:bottom w:val="none" w:sz="0" w:space="0" w:color="auto"/>
                <w:right w:val="none" w:sz="0" w:space="0" w:color="auto"/>
              </w:divBdr>
              <w:divsChild>
                <w:div w:id="1490049701">
                  <w:marLeft w:val="0"/>
                  <w:marRight w:val="0"/>
                  <w:marTop w:val="0"/>
                  <w:marBottom w:val="0"/>
                  <w:divBdr>
                    <w:top w:val="none" w:sz="0" w:space="0" w:color="auto"/>
                    <w:left w:val="none" w:sz="0" w:space="0" w:color="auto"/>
                    <w:bottom w:val="none" w:sz="0" w:space="0" w:color="auto"/>
                    <w:right w:val="none" w:sz="0" w:space="0" w:color="auto"/>
                  </w:divBdr>
                  <w:divsChild>
                    <w:div w:id="1037704847">
                      <w:marLeft w:val="0"/>
                      <w:marRight w:val="0"/>
                      <w:marTop w:val="0"/>
                      <w:marBottom w:val="0"/>
                      <w:divBdr>
                        <w:top w:val="none" w:sz="0" w:space="0" w:color="auto"/>
                        <w:left w:val="none" w:sz="0" w:space="0" w:color="auto"/>
                        <w:bottom w:val="none" w:sz="0" w:space="0" w:color="auto"/>
                        <w:right w:val="none" w:sz="0" w:space="0" w:color="auto"/>
                      </w:divBdr>
                      <w:divsChild>
                        <w:div w:id="918363994">
                          <w:marLeft w:val="0"/>
                          <w:marRight w:val="0"/>
                          <w:marTop w:val="0"/>
                          <w:marBottom w:val="0"/>
                          <w:divBdr>
                            <w:top w:val="none" w:sz="0" w:space="0" w:color="auto"/>
                            <w:left w:val="none" w:sz="0" w:space="0" w:color="auto"/>
                            <w:bottom w:val="none" w:sz="0" w:space="0" w:color="auto"/>
                            <w:right w:val="none" w:sz="0" w:space="0" w:color="auto"/>
                          </w:divBdr>
                          <w:divsChild>
                            <w:div w:id="2815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147421">
      <w:bodyDiv w:val="1"/>
      <w:marLeft w:val="0"/>
      <w:marRight w:val="0"/>
      <w:marTop w:val="0"/>
      <w:marBottom w:val="0"/>
      <w:divBdr>
        <w:top w:val="none" w:sz="0" w:space="0" w:color="auto"/>
        <w:left w:val="none" w:sz="0" w:space="0" w:color="auto"/>
        <w:bottom w:val="none" w:sz="0" w:space="0" w:color="auto"/>
        <w:right w:val="none" w:sz="0" w:space="0" w:color="auto"/>
      </w:divBdr>
    </w:div>
    <w:div w:id="598755947">
      <w:bodyDiv w:val="1"/>
      <w:marLeft w:val="0"/>
      <w:marRight w:val="0"/>
      <w:marTop w:val="0"/>
      <w:marBottom w:val="0"/>
      <w:divBdr>
        <w:top w:val="none" w:sz="0" w:space="0" w:color="auto"/>
        <w:left w:val="none" w:sz="0" w:space="0" w:color="auto"/>
        <w:bottom w:val="none" w:sz="0" w:space="0" w:color="auto"/>
        <w:right w:val="none" w:sz="0" w:space="0" w:color="auto"/>
      </w:divBdr>
      <w:divsChild>
        <w:div w:id="813180238">
          <w:marLeft w:val="0"/>
          <w:marRight w:val="0"/>
          <w:marTop w:val="0"/>
          <w:marBottom w:val="0"/>
          <w:divBdr>
            <w:top w:val="none" w:sz="0" w:space="0" w:color="auto"/>
            <w:left w:val="none" w:sz="0" w:space="0" w:color="auto"/>
            <w:bottom w:val="none" w:sz="0" w:space="0" w:color="auto"/>
            <w:right w:val="none" w:sz="0" w:space="0" w:color="auto"/>
          </w:divBdr>
          <w:divsChild>
            <w:div w:id="460731493">
              <w:marLeft w:val="0"/>
              <w:marRight w:val="0"/>
              <w:marTop w:val="0"/>
              <w:marBottom w:val="0"/>
              <w:divBdr>
                <w:top w:val="none" w:sz="0" w:space="0" w:color="auto"/>
                <w:left w:val="none" w:sz="0" w:space="0" w:color="auto"/>
                <w:bottom w:val="none" w:sz="0" w:space="0" w:color="auto"/>
                <w:right w:val="none" w:sz="0" w:space="0" w:color="auto"/>
              </w:divBdr>
              <w:divsChild>
                <w:div w:id="1657293840">
                  <w:marLeft w:val="0"/>
                  <w:marRight w:val="0"/>
                  <w:marTop w:val="0"/>
                  <w:marBottom w:val="0"/>
                  <w:divBdr>
                    <w:top w:val="none" w:sz="0" w:space="0" w:color="auto"/>
                    <w:left w:val="none" w:sz="0" w:space="0" w:color="auto"/>
                    <w:bottom w:val="none" w:sz="0" w:space="0" w:color="auto"/>
                    <w:right w:val="none" w:sz="0" w:space="0" w:color="auto"/>
                  </w:divBdr>
                  <w:divsChild>
                    <w:div w:id="408356440">
                      <w:marLeft w:val="0"/>
                      <w:marRight w:val="0"/>
                      <w:marTop w:val="0"/>
                      <w:marBottom w:val="0"/>
                      <w:divBdr>
                        <w:top w:val="none" w:sz="0" w:space="0" w:color="auto"/>
                        <w:left w:val="none" w:sz="0" w:space="0" w:color="auto"/>
                        <w:bottom w:val="none" w:sz="0" w:space="0" w:color="auto"/>
                        <w:right w:val="none" w:sz="0" w:space="0" w:color="auto"/>
                      </w:divBdr>
                      <w:divsChild>
                        <w:div w:id="653605242">
                          <w:marLeft w:val="0"/>
                          <w:marRight w:val="0"/>
                          <w:marTop w:val="0"/>
                          <w:marBottom w:val="0"/>
                          <w:divBdr>
                            <w:top w:val="none" w:sz="0" w:space="0" w:color="auto"/>
                            <w:left w:val="none" w:sz="0" w:space="0" w:color="auto"/>
                            <w:bottom w:val="none" w:sz="0" w:space="0" w:color="auto"/>
                            <w:right w:val="none" w:sz="0" w:space="0" w:color="auto"/>
                          </w:divBdr>
                          <w:divsChild>
                            <w:div w:id="11048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475293">
      <w:bodyDiv w:val="1"/>
      <w:marLeft w:val="0"/>
      <w:marRight w:val="0"/>
      <w:marTop w:val="0"/>
      <w:marBottom w:val="0"/>
      <w:divBdr>
        <w:top w:val="none" w:sz="0" w:space="0" w:color="auto"/>
        <w:left w:val="none" w:sz="0" w:space="0" w:color="auto"/>
        <w:bottom w:val="none" w:sz="0" w:space="0" w:color="auto"/>
        <w:right w:val="none" w:sz="0" w:space="0" w:color="auto"/>
      </w:divBdr>
    </w:div>
    <w:div w:id="751507492">
      <w:bodyDiv w:val="1"/>
      <w:marLeft w:val="0"/>
      <w:marRight w:val="0"/>
      <w:marTop w:val="0"/>
      <w:marBottom w:val="0"/>
      <w:divBdr>
        <w:top w:val="none" w:sz="0" w:space="0" w:color="auto"/>
        <w:left w:val="none" w:sz="0" w:space="0" w:color="auto"/>
        <w:bottom w:val="none" w:sz="0" w:space="0" w:color="auto"/>
        <w:right w:val="none" w:sz="0" w:space="0" w:color="auto"/>
      </w:divBdr>
      <w:divsChild>
        <w:div w:id="74715582">
          <w:marLeft w:val="0"/>
          <w:marRight w:val="0"/>
          <w:marTop w:val="0"/>
          <w:marBottom w:val="0"/>
          <w:divBdr>
            <w:top w:val="none" w:sz="0" w:space="0" w:color="auto"/>
            <w:left w:val="none" w:sz="0" w:space="0" w:color="auto"/>
            <w:bottom w:val="none" w:sz="0" w:space="0" w:color="auto"/>
            <w:right w:val="none" w:sz="0" w:space="0" w:color="auto"/>
          </w:divBdr>
          <w:divsChild>
            <w:div w:id="1266502728">
              <w:marLeft w:val="0"/>
              <w:marRight w:val="0"/>
              <w:marTop w:val="0"/>
              <w:marBottom w:val="0"/>
              <w:divBdr>
                <w:top w:val="none" w:sz="0" w:space="0" w:color="auto"/>
                <w:left w:val="none" w:sz="0" w:space="0" w:color="auto"/>
                <w:bottom w:val="none" w:sz="0" w:space="0" w:color="auto"/>
                <w:right w:val="none" w:sz="0" w:space="0" w:color="auto"/>
              </w:divBdr>
              <w:divsChild>
                <w:div w:id="275142647">
                  <w:marLeft w:val="0"/>
                  <w:marRight w:val="0"/>
                  <w:marTop w:val="0"/>
                  <w:marBottom w:val="0"/>
                  <w:divBdr>
                    <w:top w:val="none" w:sz="0" w:space="0" w:color="auto"/>
                    <w:left w:val="none" w:sz="0" w:space="0" w:color="auto"/>
                    <w:bottom w:val="none" w:sz="0" w:space="0" w:color="auto"/>
                    <w:right w:val="none" w:sz="0" w:space="0" w:color="auto"/>
                  </w:divBdr>
                  <w:divsChild>
                    <w:div w:id="960651241">
                      <w:marLeft w:val="0"/>
                      <w:marRight w:val="0"/>
                      <w:marTop w:val="0"/>
                      <w:marBottom w:val="0"/>
                      <w:divBdr>
                        <w:top w:val="none" w:sz="0" w:space="0" w:color="auto"/>
                        <w:left w:val="none" w:sz="0" w:space="0" w:color="auto"/>
                        <w:bottom w:val="none" w:sz="0" w:space="0" w:color="auto"/>
                        <w:right w:val="none" w:sz="0" w:space="0" w:color="auto"/>
                      </w:divBdr>
                      <w:divsChild>
                        <w:div w:id="1303995917">
                          <w:marLeft w:val="0"/>
                          <w:marRight w:val="0"/>
                          <w:marTop w:val="0"/>
                          <w:marBottom w:val="0"/>
                          <w:divBdr>
                            <w:top w:val="none" w:sz="0" w:space="0" w:color="auto"/>
                            <w:left w:val="none" w:sz="0" w:space="0" w:color="auto"/>
                            <w:bottom w:val="none" w:sz="0" w:space="0" w:color="auto"/>
                            <w:right w:val="none" w:sz="0" w:space="0" w:color="auto"/>
                          </w:divBdr>
                          <w:divsChild>
                            <w:div w:id="2394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493184">
      <w:bodyDiv w:val="1"/>
      <w:marLeft w:val="0"/>
      <w:marRight w:val="0"/>
      <w:marTop w:val="0"/>
      <w:marBottom w:val="0"/>
      <w:divBdr>
        <w:top w:val="none" w:sz="0" w:space="0" w:color="auto"/>
        <w:left w:val="none" w:sz="0" w:space="0" w:color="auto"/>
        <w:bottom w:val="none" w:sz="0" w:space="0" w:color="auto"/>
        <w:right w:val="none" w:sz="0" w:space="0" w:color="auto"/>
      </w:divBdr>
    </w:div>
    <w:div w:id="868106598">
      <w:bodyDiv w:val="1"/>
      <w:marLeft w:val="0"/>
      <w:marRight w:val="0"/>
      <w:marTop w:val="0"/>
      <w:marBottom w:val="0"/>
      <w:divBdr>
        <w:top w:val="none" w:sz="0" w:space="0" w:color="auto"/>
        <w:left w:val="none" w:sz="0" w:space="0" w:color="auto"/>
        <w:bottom w:val="none" w:sz="0" w:space="0" w:color="auto"/>
        <w:right w:val="none" w:sz="0" w:space="0" w:color="auto"/>
      </w:divBdr>
    </w:div>
    <w:div w:id="904484611">
      <w:bodyDiv w:val="1"/>
      <w:marLeft w:val="0"/>
      <w:marRight w:val="0"/>
      <w:marTop w:val="0"/>
      <w:marBottom w:val="0"/>
      <w:divBdr>
        <w:top w:val="none" w:sz="0" w:space="0" w:color="auto"/>
        <w:left w:val="none" w:sz="0" w:space="0" w:color="auto"/>
        <w:bottom w:val="none" w:sz="0" w:space="0" w:color="auto"/>
        <w:right w:val="none" w:sz="0" w:space="0" w:color="auto"/>
      </w:divBdr>
      <w:divsChild>
        <w:div w:id="1969362063">
          <w:marLeft w:val="0"/>
          <w:marRight w:val="0"/>
          <w:marTop w:val="0"/>
          <w:marBottom w:val="0"/>
          <w:divBdr>
            <w:top w:val="none" w:sz="0" w:space="0" w:color="auto"/>
            <w:left w:val="none" w:sz="0" w:space="0" w:color="auto"/>
            <w:bottom w:val="none" w:sz="0" w:space="0" w:color="auto"/>
            <w:right w:val="none" w:sz="0" w:space="0" w:color="auto"/>
          </w:divBdr>
          <w:divsChild>
            <w:div w:id="1152402380">
              <w:marLeft w:val="0"/>
              <w:marRight w:val="0"/>
              <w:marTop w:val="0"/>
              <w:marBottom w:val="0"/>
              <w:divBdr>
                <w:top w:val="none" w:sz="0" w:space="0" w:color="auto"/>
                <w:left w:val="none" w:sz="0" w:space="0" w:color="auto"/>
                <w:bottom w:val="none" w:sz="0" w:space="0" w:color="auto"/>
                <w:right w:val="none" w:sz="0" w:space="0" w:color="auto"/>
              </w:divBdr>
              <w:divsChild>
                <w:div w:id="1744837118">
                  <w:marLeft w:val="0"/>
                  <w:marRight w:val="0"/>
                  <w:marTop w:val="0"/>
                  <w:marBottom w:val="0"/>
                  <w:divBdr>
                    <w:top w:val="none" w:sz="0" w:space="0" w:color="auto"/>
                    <w:left w:val="none" w:sz="0" w:space="0" w:color="auto"/>
                    <w:bottom w:val="none" w:sz="0" w:space="0" w:color="auto"/>
                    <w:right w:val="none" w:sz="0" w:space="0" w:color="auto"/>
                  </w:divBdr>
                  <w:divsChild>
                    <w:div w:id="683748067">
                      <w:marLeft w:val="0"/>
                      <w:marRight w:val="0"/>
                      <w:marTop w:val="0"/>
                      <w:marBottom w:val="0"/>
                      <w:divBdr>
                        <w:top w:val="none" w:sz="0" w:space="0" w:color="auto"/>
                        <w:left w:val="none" w:sz="0" w:space="0" w:color="auto"/>
                        <w:bottom w:val="none" w:sz="0" w:space="0" w:color="auto"/>
                        <w:right w:val="none" w:sz="0" w:space="0" w:color="auto"/>
                      </w:divBdr>
                      <w:divsChild>
                        <w:div w:id="705911782">
                          <w:marLeft w:val="0"/>
                          <w:marRight w:val="0"/>
                          <w:marTop w:val="0"/>
                          <w:marBottom w:val="0"/>
                          <w:divBdr>
                            <w:top w:val="none" w:sz="0" w:space="0" w:color="auto"/>
                            <w:left w:val="none" w:sz="0" w:space="0" w:color="auto"/>
                            <w:bottom w:val="none" w:sz="0" w:space="0" w:color="auto"/>
                            <w:right w:val="none" w:sz="0" w:space="0" w:color="auto"/>
                          </w:divBdr>
                          <w:divsChild>
                            <w:div w:id="15444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446643">
      <w:bodyDiv w:val="1"/>
      <w:marLeft w:val="0"/>
      <w:marRight w:val="0"/>
      <w:marTop w:val="0"/>
      <w:marBottom w:val="0"/>
      <w:divBdr>
        <w:top w:val="none" w:sz="0" w:space="0" w:color="auto"/>
        <w:left w:val="none" w:sz="0" w:space="0" w:color="auto"/>
        <w:bottom w:val="none" w:sz="0" w:space="0" w:color="auto"/>
        <w:right w:val="none" w:sz="0" w:space="0" w:color="auto"/>
      </w:divBdr>
      <w:divsChild>
        <w:div w:id="213276633">
          <w:marLeft w:val="0"/>
          <w:marRight w:val="0"/>
          <w:marTop w:val="0"/>
          <w:marBottom w:val="0"/>
          <w:divBdr>
            <w:top w:val="none" w:sz="0" w:space="0" w:color="auto"/>
            <w:left w:val="none" w:sz="0" w:space="0" w:color="auto"/>
            <w:bottom w:val="none" w:sz="0" w:space="0" w:color="auto"/>
            <w:right w:val="none" w:sz="0" w:space="0" w:color="auto"/>
          </w:divBdr>
          <w:divsChild>
            <w:div w:id="1353730440">
              <w:marLeft w:val="0"/>
              <w:marRight w:val="0"/>
              <w:marTop w:val="0"/>
              <w:marBottom w:val="0"/>
              <w:divBdr>
                <w:top w:val="none" w:sz="0" w:space="0" w:color="auto"/>
                <w:left w:val="none" w:sz="0" w:space="0" w:color="auto"/>
                <w:bottom w:val="none" w:sz="0" w:space="0" w:color="auto"/>
                <w:right w:val="none" w:sz="0" w:space="0" w:color="auto"/>
              </w:divBdr>
              <w:divsChild>
                <w:div w:id="72120637">
                  <w:marLeft w:val="0"/>
                  <w:marRight w:val="0"/>
                  <w:marTop w:val="0"/>
                  <w:marBottom w:val="0"/>
                  <w:divBdr>
                    <w:top w:val="none" w:sz="0" w:space="0" w:color="auto"/>
                    <w:left w:val="none" w:sz="0" w:space="0" w:color="auto"/>
                    <w:bottom w:val="none" w:sz="0" w:space="0" w:color="auto"/>
                    <w:right w:val="none" w:sz="0" w:space="0" w:color="auto"/>
                  </w:divBdr>
                  <w:divsChild>
                    <w:div w:id="1434281267">
                      <w:marLeft w:val="0"/>
                      <w:marRight w:val="0"/>
                      <w:marTop w:val="0"/>
                      <w:marBottom w:val="0"/>
                      <w:divBdr>
                        <w:top w:val="none" w:sz="0" w:space="0" w:color="auto"/>
                        <w:left w:val="none" w:sz="0" w:space="0" w:color="auto"/>
                        <w:bottom w:val="none" w:sz="0" w:space="0" w:color="auto"/>
                        <w:right w:val="none" w:sz="0" w:space="0" w:color="auto"/>
                      </w:divBdr>
                      <w:divsChild>
                        <w:div w:id="819149643">
                          <w:marLeft w:val="0"/>
                          <w:marRight w:val="0"/>
                          <w:marTop w:val="0"/>
                          <w:marBottom w:val="0"/>
                          <w:divBdr>
                            <w:top w:val="none" w:sz="0" w:space="0" w:color="auto"/>
                            <w:left w:val="none" w:sz="0" w:space="0" w:color="auto"/>
                            <w:bottom w:val="none" w:sz="0" w:space="0" w:color="auto"/>
                            <w:right w:val="none" w:sz="0" w:space="0" w:color="auto"/>
                          </w:divBdr>
                          <w:divsChild>
                            <w:div w:id="8234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632818">
      <w:bodyDiv w:val="1"/>
      <w:marLeft w:val="0"/>
      <w:marRight w:val="0"/>
      <w:marTop w:val="0"/>
      <w:marBottom w:val="0"/>
      <w:divBdr>
        <w:top w:val="none" w:sz="0" w:space="0" w:color="auto"/>
        <w:left w:val="none" w:sz="0" w:space="0" w:color="auto"/>
        <w:bottom w:val="none" w:sz="0" w:space="0" w:color="auto"/>
        <w:right w:val="none" w:sz="0" w:space="0" w:color="auto"/>
      </w:divBdr>
    </w:div>
    <w:div w:id="1132865838">
      <w:bodyDiv w:val="1"/>
      <w:marLeft w:val="0"/>
      <w:marRight w:val="0"/>
      <w:marTop w:val="0"/>
      <w:marBottom w:val="0"/>
      <w:divBdr>
        <w:top w:val="none" w:sz="0" w:space="0" w:color="auto"/>
        <w:left w:val="none" w:sz="0" w:space="0" w:color="auto"/>
        <w:bottom w:val="none" w:sz="0" w:space="0" w:color="auto"/>
        <w:right w:val="none" w:sz="0" w:space="0" w:color="auto"/>
      </w:divBdr>
    </w:div>
    <w:div w:id="1194925567">
      <w:bodyDiv w:val="1"/>
      <w:marLeft w:val="0"/>
      <w:marRight w:val="0"/>
      <w:marTop w:val="0"/>
      <w:marBottom w:val="0"/>
      <w:divBdr>
        <w:top w:val="none" w:sz="0" w:space="0" w:color="auto"/>
        <w:left w:val="none" w:sz="0" w:space="0" w:color="auto"/>
        <w:bottom w:val="none" w:sz="0" w:space="0" w:color="auto"/>
        <w:right w:val="none" w:sz="0" w:space="0" w:color="auto"/>
      </w:divBdr>
      <w:divsChild>
        <w:div w:id="925842721">
          <w:marLeft w:val="0"/>
          <w:marRight w:val="0"/>
          <w:marTop w:val="0"/>
          <w:marBottom w:val="0"/>
          <w:divBdr>
            <w:top w:val="none" w:sz="0" w:space="0" w:color="auto"/>
            <w:left w:val="none" w:sz="0" w:space="0" w:color="auto"/>
            <w:bottom w:val="none" w:sz="0" w:space="0" w:color="auto"/>
            <w:right w:val="none" w:sz="0" w:space="0" w:color="auto"/>
          </w:divBdr>
          <w:divsChild>
            <w:div w:id="1277522980">
              <w:marLeft w:val="0"/>
              <w:marRight w:val="0"/>
              <w:marTop w:val="0"/>
              <w:marBottom w:val="0"/>
              <w:divBdr>
                <w:top w:val="none" w:sz="0" w:space="0" w:color="auto"/>
                <w:left w:val="none" w:sz="0" w:space="0" w:color="auto"/>
                <w:bottom w:val="none" w:sz="0" w:space="0" w:color="auto"/>
                <w:right w:val="none" w:sz="0" w:space="0" w:color="auto"/>
              </w:divBdr>
              <w:divsChild>
                <w:div w:id="1312252083">
                  <w:marLeft w:val="0"/>
                  <w:marRight w:val="0"/>
                  <w:marTop w:val="0"/>
                  <w:marBottom w:val="0"/>
                  <w:divBdr>
                    <w:top w:val="none" w:sz="0" w:space="0" w:color="auto"/>
                    <w:left w:val="none" w:sz="0" w:space="0" w:color="auto"/>
                    <w:bottom w:val="none" w:sz="0" w:space="0" w:color="auto"/>
                    <w:right w:val="none" w:sz="0" w:space="0" w:color="auto"/>
                  </w:divBdr>
                  <w:divsChild>
                    <w:div w:id="1293560954">
                      <w:marLeft w:val="0"/>
                      <w:marRight w:val="0"/>
                      <w:marTop w:val="0"/>
                      <w:marBottom w:val="0"/>
                      <w:divBdr>
                        <w:top w:val="none" w:sz="0" w:space="0" w:color="auto"/>
                        <w:left w:val="none" w:sz="0" w:space="0" w:color="auto"/>
                        <w:bottom w:val="none" w:sz="0" w:space="0" w:color="auto"/>
                        <w:right w:val="none" w:sz="0" w:space="0" w:color="auto"/>
                      </w:divBdr>
                      <w:divsChild>
                        <w:div w:id="2121997002">
                          <w:marLeft w:val="0"/>
                          <w:marRight w:val="0"/>
                          <w:marTop w:val="0"/>
                          <w:marBottom w:val="0"/>
                          <w:divBdr>
                            <w:top w:val="none" w:sz="0" w:space="0" w:color="auto"/>
                            <w:left w:val="none" w:sz="0" w:space="0" w:color="auto"/>
                            <w:bottom w:val="none" w:sz="0" w:space="0" w:color="auto"/>
                            <w:right w:val="none" w:sz="0" w:space="0" w:color="auto"/>
                          </w:divBdr>
                          <w:divsChild>
                            <w:div w:id="4218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131740">
      <w:bodyDiv w:val="1"/>
      <w:marLeft w:val="0"/>
      <w:marRight w:val="0"/>
      <w:marTop w:val="0"/>
      <w:marBottom w:val="0"/>
      <w:divBdr>
        <w:top w:val="none" w:sz="0" w:space="0" w:color="auto"/>
        <w:left w:val="none" w:sz="0" w:space="0" w:color="auto"/>
        <w:bottom w:val="none" w:sz="0" w:space="0" w:color="auto"/>
        <w:right w:val="none" w:sz="0" w:space="0" w:color="auto"/>
      </w:divBdr>
    </w:div>
    <w:div w:id="1231885134">
      <w:bodyDiv w:val="1"/>
      <w:marLeft w:val="0"/>
      <w:marRight w:val="0"/>
      <w:marTop w:val="0"/>
      <w:marBottom w:val="0"/>
      <w:divBdr>
        <w:top w:val="none" w:sz="0" w:space="0" w:color="auto"/>
        <w:left w:val="none" w:sz="0" w:space="0" w:color="auto"/>
        <w:bottom w:val="none" w:sz="0" w:space="0" w:color="auto"/>
        <w:right w:val="none" w:sz="0" w:space="0" w:color="auto"/>
      </w:divBdr>
      <w:divsChild>
        <w:div w:id="644628740">
          <w:marLeft w:val="0"/>
          <w:marRight w:val="0"/>
          <w:marTop w:val="0"/>
          <w:marBottom w:val="0"/>
          <w:divBdr>
            <w:top w:val="none" w:sz="0" w:space="0" w:color="auto"/>
            <w:left w:val="none" w:sz="0" w:space="0" w:color="auto"/>
            <w:bottom w:val="none" w:sz="0" w:space="0" w:color="auto"/>
            <w:right w:val="none" w:sz="0" w:space="0" w:color="auto"/>
          </w:divBdr>
          <w:divsChild>
            <w:div w:id="954865229">
              <w:marLeft w:val="0"/>
              <w:marRight w:val="0"/>
              <w:marTop w:val="0"/>
              <w:marBottom w:val="0"/>
              <w:divBdr>
                <w:top w:val="none" w:sz="0" w:space="0" w:color="auto"/>
                <w:left w:val="none" w:sz="0" w:space="0" w:color="auto"/>
                <w:bottom w:val="none" w:sz="0" w:space="0" w:color="auto"/>
                <w:right w:val="none" w:sz="0" w:space="0" w:color="auto"/>
              </w:divBdr>
              <w:divsChild>
                <w:div w:id="1084911161">
                  <w:marLeft w:val="0"/>
                  <w:marRight w:val="0"/>
                  <w:marTop w:val="0"/>
                  <w:marBottom w:val="0"/>
                  <w:divBdr>
                    <w:top w:val="none" w:sz="0" w:space="0" w:color="auto"/>
                    <w:left w:val="none" w:sz="0" w:space="0" w:color="auto"/>
                    <w:bottom w:val="none" w:sz="0" w:space="0" w:color="auto"/>
                    <w:right w:val="none" w:sz="0" w:space="0" w:color="auto"/>
                  </w:divBdr>
                  <w:divsChild>
                    <w:div w:id="1259174162">
                      <w:marLeft w:val="0"/>
                      <w:marRight w:val="0"/>
                      <w:marTop w:val="0"/>
                      <w:marBottom w:val="0"/>
                      <w:divBdr>
                        <w:top w:val="none" w:sz="0" w:space="0" w:color="auto"/>
                        <w:left w:val="none" w:sz="0" w:space="0" w:color="auto"/>
                        <w:bottom w:val="none" w:sz="0" w:space="0" w:color="auto"/>
                        <w:right w:val="none" w:sz="0" w:space="0" w:color="auto"/>
                      </w:divBdr>
                      <w:divsChild>
                        <w:div w:id="1087383393">
                          <w:marLeft w:val="0"/>
                          <w:marRight w:val="0"/>
                          <w:marTop w:val="0"/>
                          <w:marBottom w:val="0"/>
                          <w:divBdr>
                            <w:top w:val="none" w:sz="0" w:space="0" w:color="auto"/>
                            <w:left w:val="none" w:sz="0" w:space="0" w:color="auto"/>
                            <w:bottom w:val="none" w:sz="0" w:space="0" w:color="auto"/>
                            <w:right w:val="none" w:sz="0" w:space="0" w:color="auto"/>
                          </w:divBdr>
                          <w:divsChild>
                            <w:div w:id="11353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210105">
      <w:bodyDiv w:val="1"/>
      <w:marLeft w:val="0"/>
      <w:marRight w:val="0"/>
      <w:marTop w:val="0"/>
      <w:marBottom w:val="0"/>
      <w:divBdr>
        <w:top w:val="none" w:sz="0" w:space="0" w:color="auto"/>
        <w:left w:val="none" w:sz="0" w:space="0" w:color="auto"/>
        <w:bottom w:val="none" w:sz="0" w:space="0" w:color="auto"/>
        <w:right w:val="none" w:sz="0" w:space="0" w:color="auto"/>
      </w:divBdr>
      <w:divsChild>
        <w:div w:id="1650985156">
          <w:marLeft w:val="0"/>
          <w:marRight w:val="0"/>
          <w:marTop w:val="0"/>
          <w:marBottom w:val="0"/>
          <w:divBdr>
            <w:top w:val="none" w:sz="0" w:space="0" w:color="auto"/>
            <w:left w:val="none" w:sz="0" w:space="0" w:color="auto"/>
            <w:bottom w:val="none" w:sz="0" w:space="0" w:color="auto"/>
            <w:right w:val="none" w:sz="0" w:space="0" w:color="auto"/>
          </w:divBdr>
          <w:divsChild>
            <w:div w:id="304506883">
              <w:marLeft w:val="0"/>
              <w:marRight w:val="0"/>
              <w:marTop w:val="0"/>
              <w:marBottom w:val="0"/>
              <w:divBdr>
                <w:top w:val="none" w:sz="0" w:space="0" w:color="auto"/>
                <w:left w:val="none" w:sz="0" w:space="0" w:color="auto"/>
                <w:bottom w:val="none" w:sz="0" w:space="0" w:color="auto"/>
                <w:right w:val="none" w:sz="0" w:space="0" w:color="auto"/>
              </w:divBdr>
              <w:divsChild>
                <w:div w:id="948439741">
                  <w:marLeft w:val="0"/>
                  <w:marRight w:val="0"/>
                  <w:marTop w:val="0"/>
                  <w:marBottom w:val="0"/>
                  <w:divBdr>
                    <w:top w:val="none" w:sz="0" w:space="0" w:color="auto"/>
                    <w:left w:val="none" w:sz="0" w:space="0" w:color="auto"/>
                    <w:bottom w:val="none" w:sz="0" w:space="0" w:color="auto"/>
                    <w:right w:val="none" w:sz="0" w:space="0" w:color="auto"/>
                  </w:divBdr>
                  <w:divsChild>
                    <w:div w:id="1651861529">
                      <w:marLeft w:val="0"/>
                      <w:marRight w:val="0"/>
                      <w:marTop w:val="0"/>
                      <w:marBottom w:val="0"/>
                      <w:divBdr>
                        <w:top w:val="none" w:sz="0" w:space="0" w:color="auto"/>
                        <w:left w:val="none" w:sz="0" w:space="0" w:color="auto"/>
                        <w:bottom w:val="none" w:sz="0" w:space="0" w:color="auto"/>
                        <w:right w:val="none" w:sz="0" w:space="0" w:color="auto"/>
                      </w:divBdr>
                      <w:divsChild>
                        <w:div w:id="1156074464">
                          <w:marLeft w:val="0"/>
                          <w:marRight w:val="0"/>
                          <w:marTop w:val="0"/>
                          <w:marBottom w:val="0"/>
                          <w:divBdr>
                            <w:top w:val="none" w:sz="0" w:space="0" w:color="auto"/>
                            <w:left w:val="none" w:sz="0" w:space="0" w:color="auto"/>
                            <w:bottom w:val="none" w:sz="0" w:space="0" w:color="auto"/>
                            <w:right w:val="none" w:sz="0" w:space="0" w:color="auto"/>
                          </w:divBdr>
                          <w:divsChild>
                            <w:div w:id="7929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846809">
      <w:bodyDiv w:val="1"/>
      <w:marLeft w:val="0"/>
      <w:marRight w:val="0"/>
      <w:marTop w:val="0"/>
      <w:marBottom w:val="0"/>
      <w:divBdr>
        <w:top w:val="none" w:sz="0" w:space="0" w:color="auto"/>
        <w:left w:val="none" w:sz="0" w:space="0" w:color="auto"/>
        <w:bottom w:val="none" w:sz="0" w:space="0" w:color="auto"/>
        <w:right w:val="none" w:sz="0" w:space="0" w:color="auto"/>
      </w:divBdr>
    </w:div>
    <w:div w:id="1369642653">
      <w:bodyDiv w:val="1"/>
      <w:marLeft w:val="0"/>
      <w:marRight w:val="0"/>
      <w:marTop w:val="0"/>
      <w:marBottom w:val="0"/>
      <w:divBdr>
        <w:top w:val="none" w:sz="0" w:space="0" w:color="auto"/>
        <w:left w:val="none" w:sz="0" w:space="0" w:color="auto"/>
        <w:bottom w:val="none" w:sz="0" w:space="0" w:color="auto"/>
        <w:right w:val="none" w:sz="0" w:space="0" w:color="auto"/>
      </w:divBdr>
    </w:div>
    <w:div w:id="1371493622">
      <w:bodyDiv w:val="1"/>
      <w:marLeft w:val="0"/>
      <w:marRight w:val="0"/>
      <w:marTop w:val="0"/>
      <w:marBottom w:val="0"/>
      <w:divBdr>
        <w:top w:val="none" w:sz="0" w:space="0" w:color="auto"/>
        <w:left w:val="none" w:sz="0" w:space="0" w:color="auto"/>
        <w:bottom w:val="none" w:sz="0" w:space="0" w:color="auto"/>
        <w:right w:val="none" w:sz="0" w:space="0" w:color="auto"/>
      </w:divBdr>
    </w:div>
    <w:div w:id="1390494331">
      <w:bodyDiv w:val="1"/>
      <w:marLeft w:val="0"/>
      <w:marRight w:val="0"/>
      <w:marTop w:val="0"/>
      <w:marBottom w:val="0"/>
      <w:divBdr>
        <w:top w:val="none" w:sz="0" w:space="0" w:color="auto"/>
        <w:left w:val="none" w:sz="0" w:space="0" w:color="auto"/>
        <w:bottom w:val="none" w:sz="0" w:space="0" w:color="auto"/>
        <w:right w:val="none" w:sz="0" w:space="0" w:color="auto"/>
      </w:divBdr>
      <w:divsChild>
        <w:div w:id="1777360961">
          <w:marLeft w:val="0"/>
          <w:marRight w:val="0"/>
          <w:marTop w:val="0"/>
          <w:marBottom w:val="0"/>
          <w:divBdr>
            <w:top w:val="none" w:sz="0" w:space="0" w:color="auto"/>
            <w:left w:val="none" w:sz="0" w:space="0" w:color="auto"/>
            <w:bottom w:val="none" w:sz="0" w:space="0" w:color="auto"/>
            <w:right w:val="none" w:sz="0" w:space="0" w:color="auto"/>
          </w:divBdr>
          <w:divsChild>
            <w:div w:id="77139915">
              <w:marLeft w:val="0"/>
              <w:marRight w:val="0"/>
              <w:marTop w:val="0"/>
              <w:marBottom w:val="0"/>
              <w:divBdr>
                <w:top w:val="none" w:sz="0" w:space="0" w:color="auto"/>
                <w:left w:val="none" w:sz="0" w:space="0" w:color="auto"/>
                <w:bottom w:val="none" w:sz="0" w:space="0" w:color="auto"/>
                <w:right w:val="none" w:sz="0" w:space="0" w:color="auto"/>
              </w:divBdr>
              <w:divsChild>
                <w:div w:id="1177622636">
                  <w:marLeft w:val="0"/>
                  <w:marRight w:val="0"/>
                  <w:marTop w:val="0"/>
                  <w:marBottom w:val="0"/>
                  <w:divBdr>
                    <w:top w:val="none" w:sz="0" w:space="0" w:color="auto"/>
                    <w:left w:val="none" w:sz="0" w:space="0" w:color="auto"/>
                    <w:bottom w:val="none" w:sz="0" w:space="0" w:color="auto"/>
                    <w:right w:val="none" w:sz="0" w:space="0" w:color="auto"/>
                  </w:divBdr>
                  <w:divsChild>
                    <w:div w:id="31424059">
                      <w:marLeft w:val="0"/>
                      <w:marRight w:val="0"/>
                      <w:marTop w:val="0"/>
                      <w:marBottom w:val="0"/>
                      <w:divBdr>
                        <w:top w:val="none" w:sz="0" w:space="0" w:color="auto"/>
                        <w:left w:val="none" w:sz="0" w:space="0" w:color="auto"/>
                        <w:bottom w:val="none" w:sz="0" w:space="0" w:color="auto"/>
                        <w:right w:val="none" w:sz="0" w:space="0" w:color="auto"/>
                      </w:divBdr>
                      <w:divsChild>
                        <w:div w:id="1086607979">
                          <w:marLeft w:val="0"/>
                          <w:marRight w:val="0"/>
                          <w:marTop w:val="0"/>
                          <w:marBottom w:val="0"/>
                          <w:divBdr>
                            <w:top w:val="none" w:sz="0" w:space="0" w:color="auto"/>
                            <w:left w:val="none" w:sz="0" w:space="0" w:color="auto"/>
                            <w:bottom w:val="none" w:sz="0" w:space="0" w:color="auto"/>
                            <w:right w:val="none" w:sz="0" w:space="0" w:color="auto"/>
                          </w:divBdr>
                          <w:divsChild>
                            <w:div w:id="17841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846494">
      <w:bodyDiv w:val="1"/>
      <w:marLeft w:val="0"/>
      <w:marRight w:val="0"/>
      <w:marTop w:val="0"/>
      <w:marBottom w:val="0"/>
      <w:divBdr>
        <w:top w:val="none" w:sz="0" w:space="0" w:color="auto"/>
        <w:left w:val="none" w:sz="0" w:space="0" w:color="auto"/>
        <w:bottom w:val="none" w:sz="0" w:space="0" w:color="auto"/>
        <w:right w:val="none" w:sz="0" w:space="0" w:color="auto"/>
      </w:divBdr>
    </w:div>
    <w:div w:id="1442147188">
      <w:bodyDiv w:val="1"/>
      <w:marLeft w:val="0"/>
      <w:marRight w:val="0"/>
      <w:marTop w:val="0"/>
      <w:marBottom w:val="0"/>
      <w:divBdr>
        <w:top w:val="none" w:sz="0" w:space="0" w:color="auto"/>
        <w:left w:val="none" w:sz="0" w:space="0" w:color="auto"/>
        <w:bottom w:val="none" w:sz="0" w:space="0" w:color="auto"/>
        <w:right w:val="none" w:sz="0" w:space="0" w:color="auto"/>
      </w:divBdr>
    </w:div>
    <w:div w:id="1448937069">
      <w:bodyDiv w:val="1"/>
      <w:marLeft w:val="0"/>
      <w:marRight w:val="0"/>
      <w:marTop w:val="0"/>
      <w:marBottom w:val="0"/>
      <w:divBdr>
        <w:top w:val="none" w:sz="0" w:space="0" w:color="auto"/>
        <w:left w:val="none" w:sz="0" w:space="0" w:color="auto"/>
        <w:bottom w:val="none" w:sz="0" w:space="0" w:color="auto"/>
        <w:right w:val="none" w:sz="0" w:space="0" w:color="auto"/>
      </w:divBdr>
    </w:div>
    <w:div w:id="1479305214">
      <w:bodyDiv w:val="1"/>
      <w:marLeft w:val="0"/>
      <w:marRight w:val="0"/>
      <w:marTop w:val="0"/>
      <w:marBottom w:val="0"/>
      <w:divBdr>
        <w:top w:val="none" w:sz="0" w:space="0" w:color="auto"/>
        <w:left w:val="none" w:sz="0" w:space="0" w:color="auto"/>
        <w:bottom w:val="none" w:sz="0" w:space="0" w:color="auto"/>
        <w:right w:val="none" w:sz="0" w:space="0" w:color="auto"/>
      </w:divBdr>
      <w:divsChild>
        <w:div w:id="974677728">
          <w:marLeft w:val="0"/>
          <w:marRight w:val="0"/>
          <w:marTop w:val="0"/>
          <w:marBottom w:val="0"/>
          <w:divBdr>
            <w:top w:val="none" w:sz="0" w:space="0" w:color="auto"/>
            <w:left w:val="none" w:sz="0" w:space="0" w:color="auto"/>
            <w:bottom w:val="none" w:sz="0" w:space="0" w:color="auto"/>
            <w:right w:val="none" w:sz="0" w:space="0" w:color="auto"/>
          </w:divBdr>
          <w:divsChild>
            <w:div w:id="1298224079">
              <w:marLeft w:val="0"/>
              <w:marRight w:val="0"/>
              <w:marTop w:val="0"/>
              <w:marBottom w:val="0"/>
              <w:divBdr>
                <w:top w:val="none" w:sz="0" w:space="0" w:color="auto"/>
                <w:left w:val="none" w:sz="0" w:space="0" w:color="auto"/>
                <w:bottom w:val="none" w:sz="0" w:space="0" w:color="auto"/>
                <w:right w:val="none" w:sz="0" w:space="0" w:color="auto"/>
              </w:divBdr>
              <w:divsChild>
                <w:div w:id="1140145679">
                  <w:marLeft w:val="0"/>
                  <w:marRight w:val="0"/>
                  <w:marTop w:val="0"/>
                  <w:marBottom w:val="0"/>
                  <w:divBdr>
                    <w:top w:val="none" w:sz="0" w:space="0" w:color="auto"/>
                    <w:left w:val="none" w:sz="0" w:space="0" w:color="auto"/>
                    <w:bottom w:val="none" w:sz="0" w:space="0" w:color="auto"/>
                    <w:right w:val="none" w:sz="0" w:space="0" w:color="auto"/>
                  </w:divBdr>
                  <w:divsChild>
                    <w:div w:id="2044480806">
                      <w:marLeft w:val="0"/>
                      <w:marRight w:val="0"/>
                      <w:marTop w:val="0"/>
                      <w:marBottom w:val="0"/>
                      <w:divBdr>
                        <w:top w:val="none" w:sz="0" w:space="0" w:color="auto"/>
                        <w:left w:val="none" w:sz="0" w:space="0" w:color="auto"/>
                        <w:bottom w:val="none" w:sz="0" w:space="0" w:color="auto"/>
                        <w:right w:val="none" w:sz="0" w:space="0" w:color="auto"/>
                      </w:divBdr>
                      <w:divsChild>
                        <w:div w:id="918372353">
                          <w:marLeft w:val="0"/>
                          <w:marRight w:val="0"/>
                          <w:marTop w:val="0"/>
                          <w:marBottom w:val="0"/>
                          <w:divBdr>
                            <w:top w:val="none" w:sz="0" w:space="0" w:color="auto"/>
                            <w:left w:val="none" w:sz="0" w:space="0" w:color="auto"/>
                            <w:bottom w:val="none" w:sz="0" w:space="0" w:color="auto"/>
                            <w:right w:val="none" w:sz="0" w:space="0" w:color="auto"/>
                          </w:divBdr>
                          <w:divsChild>
                            <w:div w:id="8173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521421">
      <w:bodyDiv w:val="1"/>
      <w:marLeft w:val="0"/>
      <w:marRight w:val="0"/>
      <w:marTop w:val="0"/>
      <w:marBottom w:val="0"/>
      <w:divBdr>
        <w:top w:val="none" w:sz="0" w:space="0" w:color="auto"/>
        <w:left w:val="none" w:sz="0" w:space="0" w:color="auto"/>
        <w:bottom w:val="none" w:sz="0" w:space="0" w:color="auto"/>
        <w:right w:val="none" w:sz="0" w:space="0" w:color="auto"/>
      </w:divBdr>
      <w:divsChild>
        <w:div w:id="1120687432">
          <w:marLeft w:val="0"/>
          <w:marRight w:val="0"/>
          <w:marTop w:val="0"/>
          <w:marBottom w:val="0"/>
          <w:divBdr>
            <w:top w:val="none" w:sz="0" w:space="0" w:color="auto"/>
            <w:left w:val="none" w:sz="0" w:space="0" w:color="auto"/>
            <w:bottom w:val="none" w:sz="0" w:space="0" w:color="auto"/>
            <w:right w:val="none" w:sz="0" w:space="0" w:color="auto"/>
          </w:divBdr>
          <w:divsChild>
            <w:div w:id="1554657245">
              <w:marLeft w:val="0"/>
              <w:marRight w:val="0"/>
              <w:marTop w:val="0"/>
              <w:marBottom w:val="0"/>
              <w:divBdr>
                <w:top w:val="none" w:sz="0" w:space="0" w:color="auto"/>
                <w:left w:val="none" w:sz="0" w:space="0" w:color="auto"/>
                <w:bottom w:val="none" w:sz="0" w:space="0" w:color="auto"/>
                <w:right w:val="none" w:sz="0" w:space="0" w:color="auto"/>
              </w:divBdr>
              <w:divsChild>
                <w:div w:id="453714548">
                  <w:marLeft w:val="0"/>
                  <w:marRight w:val="0"/>
                  <w:marTop w:val="0"/>
                  <w:marBottom w:val="0"/>
                  <w:divBdr>
                    <w:top w:val="none" w:sz="0" w:space="0" w:color="auto"/>
                    <w:left w:val="none" w:sz="0" w:space="0" w:color="auto"/>
                    <w:bottom w:val="none" w:sz="0" w:space="0" w:color="auto"/>
                    <w:right w:val="none" w:sz="0" w:space="0" w:color="auto"/>
                  </w:divBdr>
                  <w:divsChild>
                    <w:div w:id="833885423">
                      <w:marLeft w:val="0"/>
                      <w:marRight w:val="0"/>
                      <w:marTop w:val="0"/>
                      <w:marBottom w:val="0"/>
                      <w:divBdr>
                        <w:top w:val="none" w:sz="0" w:space="0" w:color="auto"/>
                        <w:left w:val="none" w:sz="0" w:space="0" w:color="auto"/>
                        <w:bottom w:val="none" w:sz="0" w:space="0" w:color="auto"/>
                        <w:right w:val="none" w:sz="0" w:space="0" w:color="auto"/>
                      </w:divBdr>
                      <w:divsChild>
                        <w:div w:id="1514108837">
                          <w:marLeft w:val="0"/>
                          <w:marRight w:val="0"/>
                          <w:marTop w:val="0"/>
                          <w:marBottom w:val="0"/>
                          <w:divBdr>
                            <w:top w:val="none" w:sz="0" w:space="0" w:color="auto"/>
                            <w:left w:val="none" w:sz="0" w:space="0" w:color="auto"/>
                            <w:bottom w:val="none" w:sz="0" w:space="0" w:color="auto"/>
                            <w:right w:val="none" w:sz="0" w:space="0" w:color="auto"/>
                          </w:divBdr>
                          <w:divsChild>
                            <w:div w:id="5806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616215">
      <w:bodyDiv w:val="1"/>
      <w:marLeft w:val="0"/>
      <w:marRight w:val="0"/>
      <w:marTop w:val="0"/>
      <w:marBottom w:val="0"/>
      <w:divBdr>
        <w:top w:val="none" w:sz="0" w:space="0" w:color="auto"/>
        <w:left w:val="none" w:sz="0" w:space="0" w:color="auto"/>
        <w:bottom w:val="none" w:sz="0" w:space="0" w:color="auto"/>
        <w:right w:val="none" w:sz="0" w:space="0" w:color="auto"/>
      </w:divBdr>
    </w:div>
    <w:div w:id="1587684546">
      <w:bodyDiv w:val="1"/>
      <w:marLeft w:val="0"/>
      <w:marRight w:val="0"/>
      <w:marTop w:val="0"/>
      <w:marBottom w:val="0"/>
      <w:divBdr>
        <w:top w:val="none" w:sz="0" w:space="0" w:color="auto"/>
        <w:left w:val="none" w:sz="0" w:space="0" w:color="auto"/>
        <w:bottom w:val="none" w:sz="0" w:space="0" w:color="auto"/>
        <w:right w:val="none" w:sz="0" w:space="0" w:color="auto"/>
      </w:divBdr>
    </w:div>
    <w:div w:id="1618483958">
      <w:bodyDiv w:val="1"/>
      <w:marLeft w:val="0"/>
      <w:marRight w:val="0"/>
      <w:marTop w:val="0"/>
      <w:marBottom w:val="0"/>
      <w:divBdr>
        <w:top w:val="none" w:sz="0" w:space="0" w:color="auto"/>
        <w:left w:val="none" w:sz="0" w:space="0" w:color="auto"/>
        <w:bottom w:val="none" w:sz="0" w:space="0" w:color="auto"/>
        <w:right w:val="none" w:sz="0" w:space="0" w:color="auto"/>
      </w:divBdr>
    </w:div>
    <w:div w:id="1659650647">
      <w:bodyDiv w:val="1"/>
      <w:marLeft w:val="0"/>
      <w:marRight w:val="0"/>
      <w:marTop w:val="0"/>
      <w:marBottom w:val="0"/>
      <w:divBdr>
        <w:top w:val="none" w:sz="0" w:space="0" w:color="auto"/>
        <w:left w:val="none" w:sz="0" w:space="0" w:color="auto"/>
        <w:bottom w:val="none" w:sz="0" w:space="0" w:color="auto"/>
        <w:right w:val="none" w:sz="0" w:space="0" w:color="auto"/>
      </w:divBdr>
    </w:div>
    <w:div w:id="1666199661">
      <w:bodyDiv w:val="1"/>
      <w:marLeft w:val="0"/>
      <w:marRight w:val="0"/>
      <w:marTop w:val="0"/>
      <w:marBottom w:val="0"/>
      <w:divBdr>
        <w:top w:val="none" w:sz="0" w:space="0" w:color="auto"/>
        <w:left w:val="none" w:sz="0" w:space="0" w:color="auto"/>
        <w:bottom w:val="none" w:sz="0" w:space="0" w:color="auto"/>
        <w:right w:val="none" w:sz="0" w:space="0" w:color="auto"/>
      </w:divBdr>
      <w:divsChild>
        <w:div w:id="1559392537">
          <w:marLeft w:val="0"/>
          <w:marRight w:val="0"/>
          <w:marTop w:val="0"/>
          <w:marBottom w:val="0"/>
          <w:divBdr>
            <w:top w:val="none" w:sz="0" w:space="0" w:color="auto"/>
            <w:left w:val="none" w:sz="0" w:space="0" w:color="auto"/>
            <w:bottom w:val="none" w:sz="0" w:space="0" w:color="auto"/>
            <w:right w:val="none" w:sz="0" w:space="0" w:color="auto"/>
          </w:divBdr>
          <w:divsChild>
            <w:div w:id="558244498">
              <w:marLeft w:val="0"/>
              <w:marRight w:val="0"/>
              <w:marTop w:val="0"/>
              <w:marBottom w:val="0"/>
              <w:divBdr>
                <w:top w:val="none" w:sz="0" w:space="0" w:color="auto"/>
                <w:left w:val="none" w:sz="0" w:space="0" w:color="auto"/>
                <w:bottom w:val="none" w:sz="0" w:space="0" w:color="auto"/>
                <w:right w:val="none" w:sz="0" w:space="0" w:color="auto"/>
              </w:divBdr>
              <w:divsChild>
                <w:div w:id="1388529686">
                  <w:marLeft w:val="0"/>
                  <w:marRight w:val="0"/>
                  <w:marTop w:val="0"/>
                  <w:marBottom w:val="0"/>
                  <w:divBdr>
                    <w:top w:val="none" w:sz="0" w:space="0" w:color="auto"/>
                    <w:left w:val="none" w:sz="0" w:space="0" w:color="auto"/>
                    <w:bottom w:val="none" w:sz="0" w:space="0" w:color="auto"/>
                    <w:right w:val="none" w:sz="0" w:space="0" w:color="auto"/>
                  </w:divBdr>
                  <w:divsChild>
                    <w:div w:id="813327065">
                      <w:marLeft w:val="0"/>
                      <w:marRight w:val="0"/>
                      <w:marTop w:val="0"/>
                      <w:marBottom w:val="0"/>
                      <w:divBdr>
                        <w:top w:val="none" w:sz="0" w:space="0" w:color="auto"/>
                        <w:left w:val="none" w:sz="0" w:space="0" w:color="auto"/>
                        <w:bottom w:val="none" w:sz="0" w:space="0" w:color="auto"/>
                        <w:right w:val="none" w:sz="0" w:space="0" w:color="auto"/>
                      </w:divBdr>
                      <w:divsChild>
                        <w:div w:id="411855721">
                          <w:marLeft w:val="0"/>
                          <w:marRight w:val="0"/>
                          <w:marTop w:val="0"/>
                          <w:marBottom w:val="0"/>
                          <w:divBdr>
                            <w:top w:val="none" w:sz="0" w:space="0" w:color="auto"/>
                            <w:left w:val="none" w:sz="0" w:space="0" w:color="auto"/>
                            <w:bottom w:val="none" w:sz="0" w:space="0" w:color="auto"/>
                            <w:right w:val="none" w:sz="0" w:space="0" w:color="auto"/>
                          </w:divBdr>
                          <w:divsChild>
                            <w:div w:id="274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258566">
      <w:bodyDiv w:val="1"/>
      <w:marLeft w:val="0"/>
      <w:marRight w:val="0"/>
      <w:marTop w:val="0"/>
      <w:marBottom w:val="0"/>
      <w:divBdr>
        <w:top w:val="none" w:sz="0" w:space="0" w:color="auto"/>
        <w:left w:val="none" w:sz="0" w:space="0" w:color="auto"/>
        <w:bottom w:val="none" w:sz="0" w:space="0" w:color="auto"/>
        <w:right w:val="none" w:sz="0" w:space="0" w:color="auto"/>
      </w:divBdr>
      <w:divsChild>
        <w:div w:id="1365785376">
          <w:marLeft w:val="0"/>
          <w:marRight w:val="0"/>
          <w:marTop w:val="0"/>
          <w:marBottom w:val="0"/>
          <w:divBdr>
            <w:top w:val="none" w:sz="0" w:space="0" w:color="auto"/>
            <w:left w:val="none" w:sz="0" w:space="0" w:color="auto"/>
            <w:bottom w:val="none" w:sz="0" w:space="0" w:color="auto"/>
            <w:right w:val="none" w:sz="0" w:space="0" w:color="auto"/>
          </w:divBdr>
          <w:divsChild>
            <w:div w:id="1924945097">
              <w:marLeft w:val="0"/>
              <w:marRight w:val="0"/>
              <w:marTop w:val="0"/>
              <w:marBottom w:val="0"/>
              <w:divBdr>
                <w:top w:val="none" w:sz="0" w:space="0" w:color="auto"/>
                <w:left w:val="none" w:sz="0" w:space="0" w:color="auto"/>
                <w:bottom w:val="none" w:sz="0" w:space="0" w:color="auto"/>
                <w:right w:val="none" w:sz="0" w:space="0" w:color="auto"/>
              </w:divBdr>
              <w:divsChild>
                <w:div w:id="793525475">
                  <w:marLeft w:val="0"/>
                  <w:marRight w:val="0"/>
                  <w:marTop w:val="0"/>
                  <w:marBottom w:val="0"/>
                  <w:divBdr>
                    <w:top w:val="none" w:sz="0" w:space="0" w:color="auto"/>
                    <w:left w:val="none" w:sz="0" w:space="0" w:color="auto"/>
                    <w:bottom w:val="none" w:sz="0" w:space="0" w:color="auto"/>
                    <w:right w:val="none" w:sz="0" w:space="0" w:color="auto"/>
                  </w:divBdr>
                  <w:divsChild>
                    <w:div w:id="1416704632">
                      <w:marLeft w:val="0"/>
                      <w:marRight w:val="0"/>
                      <w:marTop w:val="0"/>
                      <w:marBottom w:val="0"/>
                      <w:divBdr>
                        <w:top w:val="none" w:sz="0" w:space="0" w:color="auto"/>
                        <w:left w:val="none" w:sz="0" w:space="0" w:color="auto"/>
                        <w:bottom w:val="none" w:sz="0" w:space="0" w:color="auto"/>
                        <w:right w:val="none" w:sz="0" w:space="0" w:color="auto"/>
                      </w:divBdr>
                      <w:divsChild>
                        <w:div w:id="458695044">
                          <w:marLeft w:val="0"/>
                          <w:marRight w:val="0"/>
                          <w:marTop w:val="0"/>
                          <w:marBottom w:val="0"/>
                          <w:divBdr>
                            <w:top w:val="none" w:sz="0" w:space="0" w:color="auto"/>
                            <w:left w:val="none" w:sz="0" w:space="0" w:color="auto"/>
                            <w:bottom w:val="none" w:sz="0" w:space="0" w:color="auto"/>
                            <w:right w:val="none" w:sz="0" w:space="0" w:color="auto"/>
                          </w:divBdr>
                          <w:divsChild>
                            <w:div w:id="3984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496090">
      <w:bodyDiv w:val="1"/>
      <w:marLeft w:val="0"/>
      <w:marRight w:val="0"/>
      <w:marTop w:val="0"/>
      <w:marBottom w:val="0"/>
      <w:divBdr>
        <w:top w:val="none" w:sz="0" w:space="0" w:color="auto"/>
        <w:left w:val="none" w:sz="0" w:space="0" w:color="auto"/>
        <w:bottom w:val="none" w:sz="0" w:space="0" w:color="auto"/>
        <w:right w:val="none" w:sz="0" w:space="0" w:color="auto"/>
      </w:divBdr>
      <w:divsChild>
        <w:div w:id="305551649">
          <w:marLeft w:val="0"/>
          <w:marRight w:val="0"/>
          <w:marTop w:val="0"/>
          <w:marBottom w:val="0"/>
          <w:divBdr>
            <w:top w:val="none" w:sz="0" w:space="0" w:color="auto"/>
            <w:left w:val="none" w:sz="0" w:space="0" w:color="auto"/>
            <w:bottom w:val="none" w:sz="0" w:space="0" w:color="auto"/>
            <w:right w:val="none" w:sz="0" w:space="0" w:color="auto"/>
          </w:divBdr>
          <w:divsChild>
            <w:div w:id="667367331">
              <w:marLeft w:val="0"/>
              <w:marRight w:val="0"/>
              <w:marTop w:val="0"/>
              <w:marBottom w:val="0"/>
              <w:divBdr>
                <w:top w:val="none" w:sz="0" w:space="0" w:color="auto"/>
                <w:left w:val="none" w:sz="0" w:space="0" w:color="auto"/>
                <w:bottom w:val="none" w:sz="0" w:space="0" w:color="auto"/>
                <w:right w:val="none" w:sz="0" w:space="0" w:color="auto"/>
              </w:divBdr>
              <w:divsChild>
                <w:div w:id="866479947">
                  <w:marLeft w:val="0"/>
                  <w:marRight w:val="0"/>
                  <w:marTop w:val="0"/>
                  <w:marBottom w:val="0"/>
                  <w:divBdr>
                    <w:top w:val="none" w:sz="0" w:space="0" w:color="auto"/>
                    <w:left w:val="none" w:sz="0" w:space="0" w:color="auto"/>
                    <w:bottom w:val="none" w:sz="0" w:space="0" w:color="auto"/>
                    <w:right w:val="none" w:sz="0" w:space="0" w:color="auto"/>
                  </w:divBdr>
                  <w:divsChild>
                    <w:div w:id="24912336">
                      <w:marLeft w:val="0"/>
                      <w:marRight w:val="0"/>
                      <w:marTop w:val="0"/>
                      <w:marBottom w:val="0"/>
                      <w:divBdr>
                        <w:top w:val="none" w:sz="0" w:space="0" w:color="auto"/>
                        <w:left w:val="none" w:sz="0" w:space="0" w:color="auto"/>
                        <w:bottom w:val="none" w:sz="0" w:space="0" w:color="auto"/>
                        <w:right w:val="none" w:sz="0" w:space="0" w:color="auto"/>
                      </w:divBdr>
                      <w:divsChild>
                        <w:div w:id="598216385">
                          <w:marLeft w:val="0"/>
                          <w:marRight w:val="0"/>
                          <w:marTop w:val="0"/>
                          <w:marBottom w:val="0"/>
                          <w:divBdr>
                            <w:top w:val="none" w:sz="0" w:space="0" w:color="auto"/>
                            <w:left w:val="none" w:sz="0" w:space="0" w:color="auto"/>
                            <w:bottom w:val="none" w:sz="0" w:space="0" w:color="auto"/>
                            <w:right w:val="none" w:sz="0" w:space="0" w:color="auto"/>
                          </w:divBdr>
                          <w:divsChild>
                            <w:div w:id="12986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5479">
      <w:bodyDiv w:val="1"/>
      <w:marLeft w:val="0"/>
      <w:marRight w:val="0"/>
      <w:marTop w:val="0"/>
      <w:marBottom w:val="0"/>
      <w:divBdr>
        <w:top w:val="none" w:sz="0" w:space="0" w:color="auto"/>
        <w:left w:val="none" w:sz="0" w:space="0" w:color="auto"/>
        <w:bottom w:val="none" w:sz="0" w:space="0" w:color="auto"/>
        <w:right w:val="none" w:sz="0" w:space="0" w:color="auto"/>
      </w:divBdr>
    </w:div>
    <w:div w:id="1721975088">
      <w:bodyDiv w:val="1"/>
      <w:marLeft w:val="0"/>
      <w:marRight w:val="0"/>
      <w:marTop w:val="0"/>
      <w:marBottom w:val="0"/>
      <w:divBdr>
        <w:top w:val="none" w:sz="0" w:space="0" w:color="auto"/>
        <w:left w:val="none" w:sz="0" w:space="0" w:color="auto"/>
        <w:bottom w:val="none" w:sz="0" w:space="0" w:color="auto"/>
        <w:right w:val="none" w:sz="0" w:space="0" w:color="auto"/>
      </w:divBdr>
    </w:div>
    <w:div w:id="1772387335">
      <w:bodyDiv w:val="1"/>
      <w:marLeft w:val="0"/>
      <w:marRight w:val="0"/>
      <w:marTop w:val="0"/>
      <w:marBottom w:val="0"/>
      <w:divBdr>
        <w:top w:val="none" w:sz="0" w:space="0" w:color="auto"/>
        <w:left w:val="none" w:sz="0" w:space="0" w:color="auto"/>
        <w:bottom w:val="none" w:sz="0" w:space="0" w:color="auto"/>
        <w:right w:val="none" w:sz="0" w:space="0" w:color="auto"/>
      </w:divBdr>
      <w:divsChild>
        <w:div w:id="900672691">
          <w:marLeft w:val="0"/>
          <w:marRight w:val="0"/>
          <w:marTop w:val="0"/>
          <w:marBottom w:val="0"/>
          <w:divBdr>
            <w:top w:val="none" w:sz="0" w:space="0" w:color="auto"/>
            <w:left w:val="none" w:sz="0" w:space="0" w:color="auto"/>
            <w:bottom w:val="none" w:sz="0" w:space="0" w:color="auto"/>
            <w:right w:val="none" w:sz="0" w:space="0" w:color="auto"/>
          </w:divBdr>
          <w:divsChild>
            <w:div w:id="1597975686">
              <w:marLeft w:val="0"/>
              <w:marRight w:val="0"/>
              <w:marTop w:val="0"/>
              <w:marBottom w:val="0"/>
              <w:divBdr>
                <w:top w:val="none" w:sz="0" w:space="0" w:color="auto"/>
                <w:left w:val="none" w:sz="0" w:space="0" w:color="auto"/>
                <w:bottom w:val="none" w:sz="0" w:space="0" w:color="auto"/>
                <w:right w:val="none" w:sz="0" w:space="0" w:color="auto"/>
              </w:divBdr>
              <w:divsChild>
                <w:div w:id="1841771790">
                  <w:marLeft w:val="0"/>
                  <w:marRight w:val="0"/>
                  <w:marTop w:val="0"/>
                  <w:marBottom w:val="0"/>
                  <w:divBdr>
                    <w:top w:val="none" w:sz="0" w:space="0" w:color="auto"/>
                    <w:left w:val="none" w:sz="0" w:space="0" w:color="auto"/>
                    <w:bottom w:val="none" w:sz="0" w:space="0" w:color="auto"/>
                    <w:right w:val="none" w:sz="0" w:space="0" w:color="auto"/>
                  </w:divBdr>
                  <w:divsChild>
                    <w:div w:id="1908345579">
                      <w:marLeft w:val="0"/>
                      <w:marRight w:val="0"/>
                      <w:marTop w:val="0"/>
                      <w:marBottom w:val="0"/>
                      <w:divBdr>
                        <w:top w:val="none" w:sz="0" w:space="0" w:color="auto"/>
                        <w:left w:val="none" w:sz="0" w:space="0" w:color="auto"/>
                        <w:bottom w:val="none" w:sz="0" w:space="0" w:color="auto"/>
                        <w:right w:val="none" w:sz="0" w:space="0" w:color="auto"/>
                      </w:divBdr>
                      <w:divsChild>
                        <w:div w:id="62802255">
                          <w:marLeft w:val="0"/>
                          <w:marRight w:val="0"/>
                          <w:marTop w:val="0"/>
                          <w:marBottom w:val="0"/>
                          <w:divBdr>
                            <w:top w:val="none" w:sz="0" w:space="0" w:color="auto"/>
                            <w:left w:val="none" w:sz="0" w:space="0" w:color="auto"/>
                            <w:bottom w:val="none" w:sz="0" w:space="0" w:color="auto"/>
                            <w:right w:val="none" w:sz="0" w:space="0" w:color="auto"/>
                          </w:divBdr>
                          <w:divsChild>
                            <w:div w:id="16912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396633">
      <w:bodyDiv w:val="1"/>
      <w:marLeft w:val="0"/>
      <w:marRight w:val="0"/>
      <w:marTop w:val="0"/>
      <w:marBottom w:val="0"/>
      <w:divBdr>
        <w:top w:val="none" w:sz="0" w:space="0" w:color="auto"/>
        <w:left w:val="none" w:sz="0" w:space="0" w:color="auto"/>
        <w:bottom w:val="none" w:sz="0" w:space="0" w:color="auto"/>
        <w:right w:val="none" w:sz="0" w:space="0" w:color="auto"/>
      </w:divBdr>
    </w:div>
    <w:div w:id="1892957015">
      <w:bodyDiv w:val="1"/>
      <w:marLeft w:val="0"/>
      <w:marRight w:val="0"/>
      <w:marTop w:val="0"/>
      <w:marBottom w:val="0"/>
      <w:divBdr>
        <w:top w:val="none" w:sz="0" w:space="0" w:color="auto"/>
        <w:left w:val="none" w:sz="0" w:space="0" w:color="auto"/>
        <w:bottom w:val="none" w:sz="0" w:space="0" w:color="auto"/>
        <w:right w:val="none" w:sz="0" w:space="0" w:color="auto"/>
      </w:divBdr>
      <w:divsChild>
        <w:div w:id="1680042731">
          <w:marLeft w:val="0"/>
          <w:marRight w:val="0"/>
          <w:marTop w:val="0"/>
          <w:marBottom w:val="0"/>
          <w:divBdr>
            <w:top w:val="none" w:sz="0" w:space="0" w:color="auto"/>
            <w:left w:val="none" w:sz="0" w:space="0" w:color="auto"/>
            <w:bottom w:val="none" w:sz="0" w:space="0" w:color="auto"/>
            <w:right w:val="none" w:sz="0" w:space="0" w:color="auto"/>
          </w:divBdr>
          <w:divsChild>
            <w:div w:id="411465318">
              <w:marLeft w:val="0"/>
              <w:marRight w:val="0"/>
              <w:marTop w:val="0"/>
              <w:marBottom w:val="0"/>
              <w:divBdr>
                <w:top w:val="none" w:sz="0" w:space="0" w:color="auto"/>
                <w:left w:val="none" w:sz="0" w:space="0" w:color="auto"/>
                <w:bottom w:val="none" w:sz="0" w:space="0" w:color="auto"/>
                <w:right w:val="none" w:sz="0" w:space="0" w:color="auto"/>
              </w:divBdr>
              <w:divsChild>
                <w:div w:id="467092762">
                  <w:marLeft w:val="0"/>
                  <w:marRight w:val="0"/>
                  <w:marTop w:val="0"/>
                  <w:marBottom w:val="0"/>
                  <w:divBdr>
                    <w:top w:val="none" w:sz="0" w:space="0" w:color="auto"/>
                    <w:left w:val="none" w:sz="0" w:space="0" w:color="auto"/>
                    <w:bottom w:val="none" w:sz="0" w:space="0" w:color="auto"/>
                    <w:right w:val="none" w:sz="0" w:space="0" w:color="auto"/>
                  </w:divBdr>
                  <w:divsChild>
                    <w:div w:id="105513611">
                      <w:marLeft w:val="0"/>
                      <w:marRight w:val="0"/>
                      <w:marTop w:val="0"/>
                      <w:marBottom w:val="0"/>
                      <w:divBdr>
                        <w:top w:val="none" w:sz="0" w:space="0" w:color="auto"/>
                        <w:left w:val="none" w:sz="0" w:space="0" w:color="auto"/>
                        <w:bottom w:val="none" w:sz="0" w:space="0" w:color="auto"/>
                        <w:right w:val="none" w:sz="0" w:space="0" w:color="auto"/>
                      </w:divBdr>
                      <w:divsChild>
                        <w:div w:id="1170096783">
                          <w:marLeft w:val="0"/>
                          <w:marRight w:val="0"/>
                          <w:marTop w:val="0"/>
                          <w:marBottom w:val="0"/>
                          <w:divBdr>
                            <w:top w:val="none" w:sz="0" w:space="0" w:color="auto"/>
                            <w:left w:val="none" w:sz="0" w:space="0" w:color="auto"/>
                            <w:bottom w:val="none" w:sz="0" w:space="0" w:color="auto"/>
                            <w:right w:val="none" w:sz="0" w:space="0" w:color="auto"/>
                          </w:divBdr>
                          <w:divsChild>
                            <w:div w:id="20544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276118">
      <w:bodyDiv w:val="1"/>
      <w:marLeft w:val="0"/>
      <w:marRight w:val="0"/>
      <w:marTop w:val="0"/>
      <w:marBottom w:val="0"/>
      <w:divBdr>
        <w:top w:val="none" w:sz="0" w:space="0" w:color="auto"/>
        <w:left w:val="none" w:sz="0" w:space="0" w:color="auto"/>
        <w:bottom w:val="none" w:sz="0" w:space="0" w:color="auto"/>
        <w:right w:val="none" w:sz="0" w:space="0" w:color="auto"/>
      </w:divBdr>
      <w:divsChild>
        <w:div w:id="214856742">
          <w:marLeft w:val="0"/>
          <w:marRight w:val="0"/>
          <w:marTop w:val="0"/>
          <w:marBottom w:val="0"/>
          <w:divBdr>
            <w:top w:val="none" w:sz="0" w:space="0" w:color="auto"/>
            <w:left w:val="none" w:sz="0" w:space="0" w:color="auto"/>
            <w:bottom w:val="none" w:sz="0" w:space="0" w:color="auto"/>
            <w:right w:val="none" w:sz="0" w:space="0" w:color="auto"/>
          </w:divBdr>
          <w:divsChild>
            <w:div w:id="226766848">
              <w:marLeft w:val="0"/>
              <w:marRight w:val="0"/>
              <w:marTop w:val="0"/>
              <w:marBottom w:val="0"/>
              <w:divBdr>
                <w:top w:val="none" w:sz="0" w:space="0" w:color="auto"/>
                <w:left w:val="none" w:sz="0" w:space="0" w:color="auto"/>
                <w:bottom w:val="none" w:sz="0" w:space="0" w:color="auto"/>
                <w:right w:val="none" w:sz="0" w:space="0" w:color="auto"/>
              </w:divBdr>
              <w:divsChild>
                <w:div w:id="1137843946">
                  <w:marLeft w:val="0"/>
                  <w:marRight w:val="0"/>
                  <w:marTop w:val="0"/>
                  <w:marBottom w:val="0"/>
                  <w:divBdr>
                    <w:top w:val="none" w:sz="0" w:space="0" w:color="auto"/>
                    <w:left w:val="none" w:sz="0" w:space="0" w:color="auto"/>
                    <w:bottom w:val="none" w:sz="0" w:space="0" w:color="auto"/>
                    <w:right w:val="none" w:sz="0" w:space="0" w:color="auto"/>
                  </w:divBdr>
                  <w:divsChild>
                    <w:div w:id="1472408344">
                      <w:marLeft w:val="0"/>
                      <w:marRight w:val="0"/>
                      <w:marTop w:val="0"/>
                      <w:marBottom w:val="0"/>
                      <w:divBdr>
                        <w:top w:val="none" w:sz="0" w:space="0" w:color="auto"/>
                        <w:left w:val="none" w:sz="0" w:space="0" w:color="auto"/>
                        <w:bottom w:val="none" w:sz="0" w:space="0" w:color="auto"/>
                        <w:right w:val="none" w:sz="0" w:space="0" w:color="auto"/>
                      </w:divBdr>
                      <w:divsChild>
                        <w:div w:id="1726949564">
                          <w:marLeft w:val="0"/>
                          <w:marRight w:val="0"/>
                          <w:marTop w:val="0"/>
                          <w:marBottom w:val="0"/>
                          <w:divBdr>
                            <w:top w:val="none" w:sz="0" w:space="0" w:color="auto"/>
                            <w:left w:val="none" w:sz="0" w:space="0" w:color="auto"/>
                            <w:bottom w:val="none" w:sz="0" w:space="0" w:color="auto"/>
                            <w:right w:val="none" w:sz="0" w:space="0" w:color="auto"/>
                          </w:divBdr>
                          <w:divsChild>
                            <w:div w:id="13074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620178">
      <w:bodyDiv w:val="1"/>
      <w:marLeft w:val="0"/>
      <w:marRight w:val="0"/>
      <w:marTop w:val="0"/>
      <w:marBottom w:val="0"/>
      <w:divBdr>
        <w:top w:val="none" w:sz="0" w:space="0" w:color="auto"/>
        <w:left w:val="none" w:sz="0" w:space="0" w:color="auto"/>
        <w:bottom w:val="none" w:sz="0" w:space="0" w:color="auto"/>
        <w:right w:val="none" w:sz="0" w:space="0" w:color="auto"/>
      </w:divBdr>
    </w:div>
    <w:div w:id="2008746171">
      <w:bodyDiv w:val="1"/>
      <w:marLeft w:val="0"/>
      <w:marRight w:val="0"/>
      <w:marTop w:val="0"/>
      <w:marBottom w:val="0"/>
      <w:divBdr>
        <w:top w:val="none" w:sz="0" w:space="0" w:color="auto"/>
        <w:left w:val="none" w:sz="0" w:space="0" w:color="auto"/>
        <w:bottom w:val="none" w:sz="0" w:space="0" w:color="auto"/>
        <w:right w:val="none" w:sz="0" w:space="0" w:color="auto"/>
      </w:divBdr>
    </w:div>
    <w:div w:id="2085452064">
      <w:bodyDiv w:val="1"/>
      <w:marLeft w:val="0"/>
      <w:marRight w:val="0"/>
      <w:marTop w:val="0"/>
      <w:marBottom w:val="0"/>
      <w:divBdr>
        <w:top w:val="none" w:sz="0" w:space="0" w:color="auto"/>
        <w:left w:val="none" w:sz="0" w:space="0" w:color="auto"/>
        <w:bottom w:val="none" w:sz="0" w:space="0" w:color="auto"/>
        <w:right w:val="none" w:sz="0" w:space="0" w:color="auto"/>
      </w:divBdr>
      <w:divsChild>
        <w:div w:id="908611399">
          <w:marLeft w:val="0"/>
          <w:marRight w:val="0"/>
          <w:marTop w:val="0"/>
          <w:marBottom w:val="0"/>
          <w:divBdr>
            <w:top w:val="none" w:sz="0" w:space="0" w:color="auto"/>
            <w:left w:val="none" w:sz="0" w:space="0" w:color="auto"/>
            <w:bottom w:val="none" w:sz="0" w:space="0" w:color="auto"/>
            <w:right w:val="none" w:sz="0" w:space="0" w:color="auto"/>
          </w:divBdr>
          <w:divsChild>
            <w:div w:id="56169131">
              <w:marLeft w:val="0"/>
              <w:marRight w:val="0"/>
              <w:marTop w:val="0"/>
              <w:marBottom w:val="0"/>
              <w:divBdr>
                <w:top w:val="none" w:sz="0" w:space="0" w:color="auto"/>
                <w:left w:val="none" w:sz="0" w:space="0" w:color="auto"/>
                <w:bottom w:val="none" w:sz="0" w:space="0" w:color="auto"/>
                <w:right w:val="none" w:sz="0" w:space="0" w:color="auto"/>
              </w:divBdr>
              <w:divsChild>
                <w:div w:id="1240673857">
                  <w:marLeft w:val="0"/>
                  <w:marRight w:val="0"/>
                  <w:marTop w:val="0"/>
                  <w:marBottom w:val="0"/>
                  <w:divBdr>
                    <w:top w:val="none" w:sz="0" w:space="0" w:color="auto"/>
                    <w:left w:val="none" w:sz="0" w:space="0" w:color="auto"/>
                    <w:bottom w:val="none" w:sz="0" w:space="0" w:color="auto"/>
                    <w:right w:val="none" w:sz="0" w:space="0" w:color="auto"/>
                  </w:divBdr>
                  <w:divsChild>
                    <w:div w:id="1799564306">
                      <w:marLeft w:val="0"/>
                      <w:marRight w:val="0"/>
                      <w:marTop w:val="0"/>
                      <w:marBottom w:val="0"/>
                      <w:divBdr>
                        <w:top w:val="none" w:sz="0" w:space="0" w:color="auto"/>
                        <w:left w:val="none" w:sz="0" w:space="0" w:color="auto"/>
                        <w:bottom w:val="none" w:sz="0" w:space="0" w:color="auto"/>
                        <w:right w:val="none" w:sz="0" w:space="0" w:color="auto"/>
                      </w:divBdr>
                      <w:divsChild>
                        <w:div w:id="252977994">
                          <w:marLeft w:val="0"/>
                          <w:marRight w:val="0"/>
                          <w:marTop w:val="0"/>
                          <w:marBottom w:val="0"/>
                          <w:divBdr>
                            <w:top w:val="none" w:sz="0" w:space="0" w:color="auto"/>
                            <w:left w:val="none" w:sz="0" w:space="0" w:color="auto"/>
                            <w:bottom w:val="none" w:sz="0" w:space="0" w:color="auto"/>
                            <w:right w:val="none" w:sz="0" w:space="0" w:color="auto"/>
                          </w:divBdr>
                          <w:divsChild>
                            <w:div w:id="18437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462964">
      <w:bodyDiv w:val="1"/>
      <w:marLeft w:val="0"/>
      <w:marRight w:val="0"/>
      <w:marTop w:val="0"/>
      <w:marBottom w:val="0"/>
      <w:divBdr>
        <w:top w:val="none" w:sz="0" w:space="0" w:color="auto"/>
        <w:left w:val="none" w:sz="0" w:space="0" w:color="auto"/>
        <w:bottom w:val="none" w:sz="0" w:space="0" w:color="auto"/>
        <w:right w:val="none" w:sz="0" w:space="0" w:color="auto"/>
      </w:divBdr>
      <w:divsChild>
        <w:div w:id="246887147">
          <w:marLeft w:val="0"/>
          <w:marRight w:val="0"/>
          <w:marTop w:val="0"/>
          <w:marBottom w:val="0"/>
          <w:divBdr>
            <w:top w:val="none" w:sz="0" w:space="0" w:color="auto"/>
            <w:left w:val="none" w:sz="0" w:space="0" w:color="auto"/>
            <w:bottom w:val="none" w:sz="0" w:space="0" w:color="auto"/>
            <w:right w:val="none" w:sz="0" w:space="0" w:color="auto"/>
          </w:divBdr>
          <w:divsChild>
            <w:div w:id="1224415541">
              <w:marLeft w:val="0"/>
              <w:marRight w:val="0"/>
              <w:marTop w:val="0"/>
              <w:marBottom w:val="0"/>
              <w:divBdr>
                <w:top w:val="none" w:sz="0" w:space="0" w:color="auto"/>
                <w:left w:val="none" w:sz="0" w:space="0" w:color="auto"/>
                <w:bottom w:val="none" w:sz="0" w:space="0" w:color="auto"/>
                <w:right w:val="none" w:sz="0" w:space="0" w:color="auto"/>
              </w:divBdr>
              <w:divsChild>
                <w:div w:id="878398841">
                  <w:marLeft w:val="0"/>
                  <w:marRight w:val="0"/>
                  <w:marTop w:val="0"/>
                  <w:marBottom w:val="0"/>
                  <w:divBdr>
                    <w:top w:val="none" w:sz="0" w:space="0" w:color="auto"/>
                    <w:left w:val="none" w:sz="0" w:space="0" w:color="auto"/>
                    <w:bottom w:val="none" w:sz="0" w:space="0" w:color="auto"/>
                    <w:right w:val="none" w:sz="0" w:space="0" w:color="auto"/>
                  </w:divBdr>
                  <w:divsChild>
                    <w:div w:id="704990111">
                      <w:marLeft w:val="0"/>
                      <w:marRight w:val="0"/>
                      <w:marTop w:val="0"/>
                      <w:marBottom w:val="0"/>
                      <w:divBdr>
                        <w:top w:val="none" w:sz="0" w:space="0" w:color="auto"/>
                        <w:left w:val="none" w:sz="0" w:space="0" w:color="auto"/>
                        <w:bottom w:val="none" w:sz="0" w:space="0" w:color="auto"/>
                        <w:right w:val="none" w:sz="0" w:space="0" w:color="auto"/>
                      </w:divBdr>
                      <w:divsChild>
                        <w:div w:id="3440113">
                          <w:marLeft w:val="0"/>
                          <w:marRight w:val="0"/>
                          <w:marTop w:val="0"/>
                          <w:marBottom w:val="0"/>
                          <w:divBdr>
                            <w:top w:val="none" w:sz="0" w:space="0" w:color="auto"/>
                            <w:left w:val="none" w:sz="0" w:space="0" w:color="auto"/>
                            <w:bottom w:val="none" w:sz="0" w:space="0" w:color="auto"/>
                            <w:right w:val="none" w:sz="0" w:space="0" w:color="auto"/>
                          </w:divBdr>
                          <w:divsChild>
                            <w:div w:id="20886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299299">
      <w:bodyDiv w:val="1"/>
      <w:marLeft w:val="0"/>
      <w:marRight w:val="0"/>
      <w:marTop w:val="0"/>
      <w:marBottom w:val="0"/>
      <w:divBdr>
        <w:top w:val="none" w:sz="0" w:space="0" w:color="auto"/>
        <w:left w:val="none" w:sz="0" w:space="0" w:color="auto"/>
        <w:bottom w:val="none" w:sz="0" w:space="0" w:color="auto"/>
        <w:right w:val="none" w:sz="0" w:space="0" w:color="auto"/>
      </w:divBdr>
      <w:divsChild>
        <w:div w:id="270095526">
          <w:marLeft w:val="0"/>
          <w:marRight w:val="0"/>
          <w:marTop w:val="0"/>
          <w:marBottom w:val="0"/>
          <w:divBdr>
            <w:top w:val="none" w:sz="0" w:space="0" w:color="auto"/>
            <w:left w:val="none" w:sz="0" w:space="0" w:color="auto"/>
            <w:bottom w:val="none" w:sz="0" w:space="0" w:color="auto"/>
            <w:right w:val="none" w:sz="0" w:space="0" w:color="auto"/>
          </w:divBdr>
          <w:divsChild>
            <w:div w:id="1487626254">
              <w:marLeft w:val="0"/>
              <w:marRight w:val="0"/>
              <w:marTop w:val="0"/>
              <w:marBottom w:val="0"/>
              <w:divBdr>
                <w:top w:val="none" w:sz="0" w:space="0" w:color="auto"/>
                <w:left w:val="none" w:sz="0" w:space="0" w:color="auto"/>
                <w:bottom w:val="none" w:sz="0" w:space="0" w:color="auto"/>
                <w:right w:val="none" w:sz="0" w:space="0" w:color="auto"/>
              </w:divBdr>
              <w:divsChild>
                <w:div w:id="1595554652">
                  <w:marLeft w:val="0"/>
                  <w:marRight w:val="0"/>
                  <w:marTop w:val="0"/>
                  <w:marBottom w:val="0"/>
                  <w:divBdr>
                    <w:top w:val="none" w:sz="0" w:space="0" w:color="auto"/>
                    <w:left w:val="none" w:sz="0" w:space="0" w:color="auto"/>
                    <w:bottom w:val="none" w:sz="0" w:space="0" w:color="auto"/>
                    <w:right w:val="none" w:sz="0" w:space="0" w:color="auto"/>
                  </w:divBdr>
                  <w:divsChild>
                    <w:div w:id="529732115">
                      <w:marLeft w:val="0"/>
                      <w:marRight w:val="0"/>
                      <w:marTop w:val="0"/>
                      <w:marBottom w:val="0"/>
                      <w:divBdr>
                        <w:top w:val="none" w:sz="0" w:space="0" w:color="auto"/>
                        <w:left w:val="none" w:sz="0" w:space="0" w:color="auto"/>
                        <w:bottom w:val="none" w:sz="0" w:space="0" w:color="auto"/>
                        <w:right w:val="none" w:sz="0" w:space="0" w:color="auto"/>
                      </w:divBdr>
                      <w:divsChild>
                        <w:div w:id="124931305">
                          <w:marLeft w:val="0"/>
                          <w:marRight w:val="0"/>
                          <w:marTop w:val="0"/>
                          <w:marBottom w:val="0"/>
                          <w:divBdr>
                            <w:top w:val="none" w:sz="0" w:space="0" w:color="auto"/>
                            <w:left w:val="none" w:sz="0" w:space="0" w:color="auto"/>
                            <w:bottom w:val="none" w:sz="0" w:space="0" w:color="auto"/>
                            <w:right w:val="none" w:sz="0" w:space="0" w:color="auto"/>
                          </w:divBdr>
                          <w:divsChild>
                            <w:div w:id="9621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n.latta@aviary.org" TargetMode="External"/><Relationship Id="rId13" Type="http://schemas.openxmlformats.org/officeDocument/2006/relationships/hyperlink" Target="https://CRAN.R-"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D94AB-022C-48AF-B7A4-B52A07CF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36</Pages>
  <Words>9748</Words>
  <Characters>55568</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National Aviary</Company>
  <LinksUpToDate>false</LinksUpToDate>
  <CharactersWithSpaces>65186</CharactersWithSpaces>
  <SharedDoc>false</SharedDoc>
  <HLinks>
    <vt:vector size="6" baseType="variant">
      <vt:variant>
        <vt:i4>786553</vt:i4>
      </vt:variant>
      <vt:variant>
        <vt:i4>0</vt:i4>
      </vt:variant>
      <vt:variant>
        <vt:i4>0</vt:i4>
      </vt:variant>
      <vt:variant>
        <vt:i4>5</vt:i4>
      </vt:variant>
      <vt:variant>
        <vt:lpwstr>mailto:steven.latta@aviary.org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Latta</dc:creator>
  <cp:lastModifiedBy>Brouwer, Nathan</cp:lastModifiedBy>
  <cp:revision>23</cp:revision>
  <cp:lastPrinted>2016-08-31T19:43:00Z</cp:lastPrinted>
  <dcterms:created xsi:type="dcterms:W3CDTF">2018-02-08T14:09:00Z</dcterms:created>
  <dcterms:modified xsi:type="dcterms:W3CDTF">2018-02-21T01:18:00Z</dcterms:modified>
</cp:coreProperties>
</file>